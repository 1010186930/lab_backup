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_Toc14949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_Toc14949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_Toc19215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字母b p m f</w:t>
          </w:r>
          <w:r>
            <w:tab/>
          </w:r>
          <w:r>
            <w:fldChar w:fldCharType="begin"/>
          </w:r>
          <w:r>
            <w:instrText xml:space="preserve"> PAGEREF _Toc19215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_Toc26129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盲符</w:t>
          </w:r>
          <w:r>
            <w:tab/>
          </w:r>
          <w:r>
            <w:fldChar w:fldCharType="begin"/>
          </w:r>
          <w:r>
            <w:instrText xml:space="preserve"> PAGEREF _Toc26129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_Toc31864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_Toc31864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_Toc22444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_Toc22444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_Toc11465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_Toc11465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_Toc29559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_Toc29559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_Toc7884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_Toc7884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_Toc27232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 t n l</w:t>
          </w:r>
          <w:r>
            <w:tab/>
          </w:r>
          <w:r>
            <w:fldChar w:fldCharType="begin"/>
          </w:r>
          <w:r>
            <w:instrText xml:space="preserve"> PAGEREF _Toc27232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_Toc31709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_Toc31709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_Toc5099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_Toc5099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_Toc10909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o e i u ü</w:t>
          </w:r>
          <w:r>
            <w:tab/>
          </w:r>
          <w:r>
            <w:fldChar w:fldCharType="begin"/>
          </w:r>
          <w:r>
            <w:instrText xml:space="preserve"> PAGEREF _Toc10909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_Toc15521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字母o e i u ü</w:t>
          </w:r>
          <w:r>
            <w:tab/>
          </w:r>
          <w:r>
            <w:fldChar w:fldCharType="begin"/>
          </w:r>
          <w:r>
            <w:instrText xml:space="preserve"> PAGEREF _Toc15521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_Toc27706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_Toc27706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_Toc13489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_Toc13489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_Toc31987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第5课 g k h j q x</w:t>
          </w:r>
          <w:r>
            <w:tab/>
          </w:r>
          <w:r>
            <w:fldChar w:fldCharType="begin"/>
          </w:r>
          <w:r>
            <w:instrText xml:space="preserve"> PAGEREF _Toc31987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_Toc2282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字母g k h j q x</w:t>
          </w:r>
          <w:r>
            <w:tab/>
          </w:r>
          <w:r>
            <w:fldChar w:fldCharType="begin"/>
          </w:r>
          <w:r>
            <w:instrText xml:space="preserve"> PAGEREF _Toc2282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_Toc6593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_Toc6593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_Toc24632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_Toc24632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_Toc7247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第六课 zh ch sh r</w:t>
          </w:r>
          <w:r>
            <w:tab/>
          </w:r>
          <w:r>
            <w:fldChar w:fldCharType="begin"/>
          </w:r>
          <w:r>
            <w:instrText xml:space="preserve"> PAGEREF _Toc7247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_Toc2628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zh ch sh r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_Toc10151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_Toc10151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_Toc28655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_Toc28655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_Toc29492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第七课 z c s</w:t>
          </w:r>
          <w:r>
            <w:tab/>
          </w:r>
          <w:r>
            <w:fldChar w:fldCharType="begin"/>
          </w:r>
          <w:r>
            <w:instrText xml:space="preserve"> PAGEREF _Toc29492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_Toc23737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 c s</w:t>
          </w:r>
          <w:r>
            <w:tab/>
          </w:r>
          <w:r>
            <w:fldChar w:fldCharType="begin"/>
          </w:r>
          <w:r>
            <w:instrText xml:space="preserve"> PAGEREF _Toc23737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_Toc28442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_Toc28442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_Toc4185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_Toc4185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_Toc5094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第九课 </w:t>
          </w:r>
          <w:r>
            <w:rPr>
              <w:rFonts w:hint="eastAsia" w:ascii="仿宋" w:hAnsi="仿宋" w:eastAsia="仿宋"/>
              <w:szCs w:val="32"/>
            </w:rPr>
            <w:t>ai ao ei ou</w:t>
          </w:r>
          <w:r>
            <w:tab/>
          </w:r>
          <w:r>
            <w:fldChar w:fldCharType="begin"/>
          </w:r>
          <w:r>
            <w:instrText xml:space="preserve"> PAGEREF _Toc5094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_Toc16908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ai ao ei ou</w:t>
          </w:r>
          <w:r>
            <w:tab/>
          </w:r>
          <w:r>
            <w:fldChar w:fldCharType="begin"/>
          </w:r>
          <w:r>
            <w:instrText xml:space="preserve"> PAGEREF _Toc16908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_Toc295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_Toc19300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_Toc19300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_Toc26994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第十课 ia iao ie iu</w:t>
          </w:r>
          <w:r>
            <w:tab/>
          </w:r>
          <w:r>
            <w:fldChar w:fldCharType="begin"/>
          </w:r>
          <w:r>
            <w:instrText xml:space="preserve"> PAGEREF _Toc26994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_Toc7847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字母ia iao ie iu</w:t>
          </w:r>
          <w:r>
            <w:tab/>
          </w:r>
          <w:r>
            <w:fldChar w:fldCharType="begin"/>
          </w:r>
          <w:r>
            <w:instrText xml:space="preserve"> PAGEREF _Toc7847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_Toc32731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_Toc32731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_Toc3319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_Toc3319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_Toc31214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第十一课 ua  uai  ui  uo  üe  er</w:t>
          </w:r>
          <w:r>
            <w:tab/>
          </w:r>
          <w:r>
            <w:fldChar w:fldCharType="begin"/>
          </w:r>
          <w:r>
            <w:instrText xml:space="preserve"> PAGEREF _Toc31214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_Toc17109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字母ua  uai  ui  uo  üe  er</w:t>
          </w:r>
          <w:r>
            <w:tab/>
          </w:r>
          <w:r>
            <w:fldChar w:fldCharType="begin"/>
          </w:r>
          <w:r>
            <w:instrText xml:space="preserve"> PAGEREF _Toc17109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_Toc4776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_Toc4776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_Toc21962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_Toc21962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_Toc7682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第十二课 an ang en eng</w:t>
          </w:r>
          <w:r>
            <w:tab/>
          </w:r>
          <w:r>
            <w:fldChar w:fldCharType="begin"/>
          </w:r>
          <w:r>
            <w:instrText xml:space="preserve"> PAGEREF _Toc7682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_Toc21553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字母an ang en eng</w:t>
          </w:r>
          <w:r>
            <w:tab/>
          </w:r>
          <w:r>
            <w:fldChar w:fldCharType="begin"/>
          </w:r>
          <w:r>
            <w:instrText xml:space="preserve"> PAGEREF _Toc21553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_Toc31243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_Toc31243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_Toc4218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_Toc4218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_Toc20904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第十三课 ian iang in ing</w:t>
          </w:r>
          <w:r>
            <w:tab/>
          </w:r>
          <w:r>
            <w:fldChar w:fldCharType="begin"/>
          </w:r>
          <w:r>
            <w:instrText xml:space="preserve"> PAGEREF _Toc20904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_Toc27487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字母ian iang in ing</w:t>
          </w:r>
          <w:r>
            <w:tab/>
          </w:r>
          <w:r>
            <w:fldChar w:fldCharType="begin"/>
          </w:r>
          <w:r>
            <w:instrText xml:space="preserve"> PAGEREF _Toc27487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_Toc1644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_Toc15581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_Toc15581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49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9215"/>
      <w:r>
        <w:rPr>
          <w:rFonts w:hint="eastAsia"/>
          <w:lang w:val="en-US" w:eastAsia="zh-CN"/>
        </w:rPr>
        <w:t>一 字母b p m f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6129"/>
      <w:r>
        <w:rPr>
          <w:rFonts w:hint="eastAsia"/>
          <w:lang w:val="en-US" w:eastAsia="zh-CN"/>
        </w:rPr>
        <w:t>二 盲符</w:t>
      </w:r>
      <w:bookmarkEnd w:id="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4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5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1864"/>
      <w:r>
        <w:rPr>
          <w:rFonts w:hint="eastAsia"/>
          <w:lang w:val="en-US" w:eastAsia="zh-CN"/>
        </w:rPr>
        <w:t>第二课 a</w:t>
      </w:r>
      <w:bookmarkEnd w:id="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2444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4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1465"/>
      <w:r>
        <w:rPr>
          <w:rFonts w:hint="eastAsia"/>
          <w:lang w:val="en-US" w:eastAsia="zh-CN"/>
        </w:rPr>
        <w:t>二 音节</w:t>
      </w:r>
      <w:bookmarkEnd w:id="5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0" w:author="杨文珍" w:date="2020-08-11T16:15:03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" w:author="杨文珍" w:date="2020-08-11T16:15:03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2" w:author="杨文珍" w:date="2020-08-11T16:15:0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3" w:author="杨文珍" w:date="2020-08-11T16:15:08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4" w:author="杨文珍" w:date="2020-08-11T16:15:0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5" w:author="杨文珍" w:date="2020-08-11T16:15:08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6" w:author="杨文珍" w:date="2020-08-11T16:15:1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7" w:author="杨文珍" w:date="2020-08-11T16:15:12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8" w:author="杨文珍" w:date="2020-08-11T16:15:1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9" w:author="杨文珍" w:date="2020-08-11T16:15:12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0" w:author="杨文珍" w:date="2020-08-11T16:15:1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11" w:author="杨文珍" w:date="2020-08-11T16:15:17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2" w:author="杨文珍" w:date="2020-08-11T16:15:1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13" w:author="杨文珍" w:date="2020-08-11T16:15:17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ins w:id="14" w:author="杨文珍" w:date="2020-08-11T16:15:24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5" w:author="杨文珍" w:date="2020-08-11T16:15:24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ins w:id="16" w:author="杨文珍" w:date="2020-08-11T16:15:2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7" w:author="杨文珍" w:date="2020-08-11T16:15:28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8" w:author="杨文珍" w:date="2020-08-11T16:15:2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19" w:author="杨文珍" w:date="2020-08-11T16:15:28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ins w:id="20" w:author="杨文珍" w:date="2020-08-11T16:15:3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1" w:author="杨文珍" w:date="2020-08-11T16:15:31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pǎ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22" w:author="杨文珍" w:date="2020-08-11T16:15:3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23" w:author="杨文珍" w:date="2020-08-11T16:15:31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ins w:id="24" w:author="杨文珍" w:date="2020-08-11T16:15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25" w:author="杨文珍" w:date="2020-08-11T16:15:35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pà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26" w:author="杨文珍" w:date="2020-08-11T16:15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27" w:author="杨文珍" w:date="2020-08-11T16:15:35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ins w:id="28" w:author="杨文珍" w:date="2020-08-11T16:15:4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1</w:t>
        </w:r>
      </w:ins>
      <w:ins w:id="29" w:author="杨文珍" w:date="2020-08-11T16:15:40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mā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30" w:author="杨文珍" w:date="2020-08-11T16:15:4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1</w:delText>
        </w:r>
      </w:del>
      <w:del w:id="31" w:author="杨文珍" w:date="2020-08-11T16:15:40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ins w:id="32" w:author="杨文珍" w:date="2020-08-11T16:15:4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33" w:author="杨文珍" w:date="2020-08-11T16:15:43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34" w:author="杨文珍" w:date="2020-08-11T16:15:4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35" w:author="杨文珍" w:date="2020-08-11T16:15:43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 a </w:t>
      </w:r>
      <w:ins w:id="36" w:author="杨文珍" w:date="2020-08-11T16:15:4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37" w:author="杨文珍" w:date="2020-08-11T16:15:46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38" w:author="杨文珍" w:date="2020-08-11T16:15:4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39" w:author="杨文珍" w:date="2020-08-11T16:15:46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ins w:id="40" w:author="杨文珍" w:date="2020-08-11T16:15:5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41" w:author="杨文珍" w:date="2020-08-11T16:15:50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mà</w:t>
      </w:r>
      <w:del w:id="42" w:author="杨文珍" w:date="2020-08-11T16:15:5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43" w:author="杨文珍" w:date="2020-08-11T16:15:50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ins w:id="44" w:author="杨文珍" w:date="2020-08-11T16:15:5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1</w:t>
        </w:r>
      </w:ins>
      <w:ins w:id="45" w:author="杨文珍" w:date="2020-08-11T16:15:55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fā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46" w:author="杨文珍" w:date="2020-08-11T16:15:5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1</w:delText>
        </w:r>
      </w:del>
      <w:del w:id="47" w:author="杨文珍" w:date="2020-08-11T16:15:55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ins w:id="48" w:author="杨文珍" w:date="2020-08-11T16:15:5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49" w:author="杨文珍" w:date="2020-08-11T16:15:59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fá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50" w:author="杨文珍" w:date="2020-08-11T16:15:5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51" w:author="杨文珍" w:date="2020-08-11T16:15:59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ins w:id="52" w:author="杨文珍" w:date="2020-08-11T16:16:0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53" w:author="杨文珍" w:date="2020-08-11T16:16:02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54" w:author="杨文珍" w:date="2020-08-11T16:16:0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55" w:author="杨文珍" w:date="2020-08-11T16:16:02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ins w:id="56" w:author="杨文珍" w:date="2020-08-11T16:16:0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57" w:author="杨文珍" w:date="2020-08-11T16:16:06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</w:rPr>
        <w:t>fà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58" w:author="杨文珍" w:date="2020-08-11T16:16:0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59" w:author="杨文珍" w:date="2020-08-11T16:16:06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9559"/>
      <w:r>
        <w:rPr>
          <w:rFonts w:hint="eastAsia"/>
          <w:lang w:val="en-US" w:eastAsia="zh-CN"/>
        </w:rPr>
        <w:t>三 词语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7884"/>
      <w:r>
        <w:rPr>
          <w:rFonts w:hint="eastAsia"/>
          <w:lang w:val="en-US" w:eastAsia="zh-CN"/>
        </w:rPr>
        <w:t>第三课 d t n 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7232"/>
      <w:r>
        <w:rPr>
          <w:rFonts w:hint="eastAsia"/>
          <w:lang w:val="en-US" w:eastAsia="zh-CN"/>
        </w:rPr>
        <w:t>一 字母d t n l</w:t>
      </w:r>
      <w:bookmarkEnd w:id="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71500" cy="902335"/>
            <wp:effectExtent l="0" t="0" r="0" b="12065"/>
            <wp:docPr id="2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1709"/>
      <w:r>
        <w:rPr>
          <w:rFonts w:hint="eastAsia"/>
          <w:lang w:val="en-US" w:eastAsia="zh-CN"/>
        </w:rPr>
        <w:t>二 音节</w:t>
      </w:r>
      <w:bookmarkEnd w:id="9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a </w:t>
      </w:r>
      <w:ins w:id="60" w:author="杨文珍" w:date="2020-08-11T16:16:16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61" w:author="杨文珍" w:date="2020-08-11T16:16:16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a </w:t>
      </w:r>
      <w:ins w:id="62" w:author="杨文珍" w:date="2020-08-11T16:16:1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63" w:author="杨文珍" w:date="2020-08-11T16:16:19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64" w:author="杨文珍" w:date="2020-08-11T16:16:1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65" w:author="杨文珍" w:date="2020-08-11T16:16:19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 a </w:t>
      </w:r>
      <w:ins w:id="66" w:author="杨文珍" w:date="2020-08-11T16:1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67" w:author="杨文珍" w:date="2020-08-11T16:16:23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68" w:author="杨文珍" w:date="2020-08-11T16:1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69" w:author="杨文珍" w:date="2020-08-11T16:16:23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a </w:t>
      </w:r>
      <w:ins w:id="70" w:author="杨文珍" w:date="2020-08-11T16:16:2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71" w:author="杨文珍" w:date="2020-08-11T16:16:26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72" w:author="杨文珍" w:date="2020-08-11T16:16:2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73" w:author="杨文珍" w:date="2020-08-11T16:16:26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 a </w:t>
      </w:r>
      <w:ins w:id="74" w:author="杨文珍" w:date="2020-08-11T16:16:30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75" w:author="杨文珍" w:date="2020-08-11T16:16:30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a </w:t>
      </w:r>
      <w:ins w:id="76" w:author="杨文珍" w:date="2020-08-11T16:16:3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77" w:author="杨文珍" w:date="2020-08-11T16:16:33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78" w:author="杨文珍" w:date="2020-08-11T16:16:3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79" w:author="杨文珍" w:date="2020-08-11T16:16:33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a </w:t>
      </w:r>
      <w:ins w:id="80" w:author="杨文珍" w:date="2020-08-11T16:16:3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81" w:author="杨文珍" w:date="2020-08-11T16:16:37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82" w:author="杨文珍" w:date="2020-08-11T16:16:3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83" w:author="杨文珍" w:date="2020-08-11T16:16:37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a </w:t>
      </w:r>
      <w:ins w:id="84" w:author="杨文珍" w:date="2020-08-11T16:16:41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85" w:author="杨文珍" w:date="2020-08-11T16:16:41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a </w:t>
      </w:r>
      <w:ins w:id="86" w:author="杨文珍" w:date="2020-08-11T16:16:4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87" w:author="杨文珍" w:date="2020-08-11T16:16:44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88" w:author="杨文珍" w:date="2020-08-11T16:16:4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89" w:author="杨文珍" w:date="2020-08-11T16:16:44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a </w:t>
      </w:r>
      <w:ins w:id="90" w:author="杨文珍" w:date="2020-08-11T16:16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91" w:author="杨文珍" w:date="2020-08-11T16:16:48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92" w:author="杨文珍" w:date="2020-08-11T16:16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93" w:author="杨文珍" w:date="2020-08-11T16:16:48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a </w:t>
      </w:r>
      <w:ins w:id="94" w:author="杨文珍" w:date="2020-08-11T16:16:5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95" w:author="杨文珍" w:date="2020-08-11T16:16:51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96" w:author="杨文珍" w:date="2020-08-11T16:16:5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97" w:author="杨文珍" w:date="2020-08-11T16:16:51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l a </w:t>
      </w:r>
      <w:ins w:id="98" w:author="杨文珍" w:date="2020-08-11T16:16:56Z">
        <w:r>
          <w:rPr>
            <w:rFonts w:hint="eastAsia" w:ascii="仿宋" w:hAnsi="仿宋" w:eastAsia="仿宋"/>
            <w:sz w:val="32"/>
            <w:szCs w:val="32"/>
          </w:rPr>
          <w:t>1声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99" w:author="杨文珍" w:date="2020-08-11T16:16:56Z">
        <w:r>
          <w:rPr>
            <w:rFonts w:hint="eastAsia" w:ascii="仿宋" w:hAnsi="仿宋" w:eastAsia="仿宋"/>
            <w:sz w:val="32"/>
            <w:szCs w:val="32"/>
          </w:rPr>
          <w:delText>1声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2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l a </w:t>
      </w:r>
      <w:ins w:id="100" w:author="杨文珍" w:date="2020-08-11T16:16:5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01" w:author="杨文珍" w:date="2020-08-11T16:16:58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02" w:author="杨文珍" w:date="2020-08-11T16:16:5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2</w:delText>
        </w:r>
      </w:del>
      <w:del w:id="103" w:author="杨文珍" w:date="2020-08-11T16:16:58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 a </w:t>
      </w:r>
      <w:ins w:id="104" w:author="杨文珍" w:date="2020-08-11T16:17:0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05" w:author="杨文珍" w:date="2020-08-11T16:17:04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06" w:author="杨文珍" w:date="2020-08-11T16:17:0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3</w:delText>
        </w:r>
      </w:del>
      <w:del w:id="107" w:author="杨文珍" w:date="2020-08-11T16:17:04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l a </w:t>
      </w:r>
      <w:ins w:id="108" w:author="杨文珍" w:date="2020-08-11T16:17:0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4</w:t>
        </w:r>
      </w:ins>
      <w:ins w:id="109" w:author="杨文珍" w:date="2020-08-11T16:17:07Z">
        <w:r>
          <w:rPr>
            <w:rFonts w:hint="eastAsia" w:ascii="仿宋" w:hAnsi="仿宋" w:eastAsia="仿宋"/>
            <w:sz w:val="32"/>
            <w:szCs w:val="32"/>
          </w:rPr>
          <w:t>声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del w:id="110" w:author="杨文珍" w:date="2020-08-11T16:17:0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4</w:delText>
        </w:r>
      </w:del>
      <w:del w:id="111" w:author="杨文珍" w:date="2020-08-11T16:17:07Z">
        <w:r>
          <w:rPr>
            <w:rFonts w:hint="eastAsia" w:ascii="仿宋" w:hAnsi="仿宋" w:eastAsia="仿宋"/>
            <w:sz w:val="32"/>
            <w:szCs w:val="32"/>
          </w:rPr>
          <w:delText>声</w:delText>
        </w:r>
      </w:del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5099"/>
      <w:r>
        <w:rPr>
          <w:rFonts w:hint="eastAsia"/>
          <w:lang w:val="en-US" w:eastAsia="zh-CN"/>
        </w:rPr>
        <w:t>三 词语</w:t>
      </w:r>
      <w:bookmarkEnd w:id="1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0909"/>
      <w:r>
        <w:rPr>
          <w:rFonts w:hint="eastAsia"/>
          <w:lang w:val="en-US" w:eastAsia="zh-CN"/>
        </w:rPr>
        <w:t>第四课 o e i u ü</w:t>
      </w:r>
      <w:bookmarkEnd w:id="11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15521"/>
      <w:r>
        <w:rPr>
          <w:rFonts w:hint="eastAsia"/>
          <w:lang w:val="en-US" w:eastAsia="zh-CN"/>
        </w:rPr>
        <w:t>一 字母o e i u ü</w:t>
      </w:r>
      <w:bookmarkEnd w:id="1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7706"/>
      <w:r>
        <w:rPr>
          <w:rFonts w:hint="eastAsia"/>
          <w:lang w:val="en-US" w:eastAsia="zh-CN"/>
        </w:rPr>
        <w:t>二 音节</w:t>
      </w:r>
      <w:bookmarkEnd w:id="13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both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910" cy="706120"/>
            <wp:effectExtent l="0" t="0" r="15240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4180" cy="706120"/>
            <wp:effectExtent l="0" t="0" r="13970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16915"/>
            <wp:effectExtent l="0" t="0" r="7620" b="698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3489"/>
      <w:r>
        <w:rPr>
          <w:rFonts w:hint="eastAsia"/>
          <w:lang w:val="en-US" w:eastAsia="zh-CN"/>
        </w:rPr>
        <w:t>三 词语</w:t>
      </w:r>
      <w:bookmarkEnd w:id="14"/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2" w:author="杨文珍" w:date="2020-08-11T16:20:50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419100" cy="688340"/>
              <wp:effectExtent l="0" t="0" r="0" b="16510"/>
              <wp:docPr id="4770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0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14" w:author="杨文珍" w:date="2020-08-11T16:20:49Z">
        <w:r>
          <w:rPr/>
          <w:drawing>
            <wp:inline distT="0" distB="0" distL="114300" distR="114300">
              <wp:extent cx="413385" cy="721995"/>
              <wp:effectExtent l="0" t="0" r="5715" b="1905"/>
              <wp:docPr id="741" name="图片 7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1" name="图片 741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d</w:t>
      </w:r>
      <w:r>
        <w:rPr>
          <w:rFonts w:hint="eastAsia" w:ascii="仿宋" w:hAnsi="仿宋" w:eastAsia="仿宋"/>
          <w:sz w:val="32"/>
          <w:szCs w:val="32"/>
        </w:rPr>
        <w:t>ìdi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弟弟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6" w:author="杨文珍" w:date="2020-08-11T16:21:04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75285" cy="734060"/>
              <wp:effectExtent l="0" t="0" r="5715" b="8890"/>
              <wp:docPr id="4771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1" name="图片 10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y</w:t>
      </w:r>
      <w:r>
        <w:rPr>
          <w:rFonts w:hint="eastAsia" w:ascii="仿宋" w:hAnsi="仿宋" w:eastAsia="仿宋"/>
          <w:sz w:val="32"/>
          <w:szCs w:val="32"/>
        </w:rPr>
        <w:t>īfu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衣服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31987"/>
      <w:r>
        <w:rPr>
          <w:rFonts w:hint="eastAsia"/>
          <w:lang w:val="en-US" w:eastAsia="zh-CN"/>
        </w:rPr>
        <w:t>第5课 g k h j q x</w:t>
      </w:r>
      <w:bookmarkEnd w:id="1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2282"/>
      <w:r>
        <w:rPr>
          <w:rFonts w:hint="eastAsia"/>
          <w:lang w:val="en-US" w:eastAsia="zh-CN"/>
        </w:rPr>
        <w:t>一 字母g k h j q x</w:t>
      </w:r>
      <w:bookmarkEnd w:id="16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6593"/>
      <w:r>
        <w:rPr>
          <w:rFonts w:hint="eastAsia"/>
          <w:lang w:val="en-US" w:eastAsia="zh-CN"/>
        </w:rPr>
        <w:t>二 音节</w:t>
      </w:r>
      <w:bookmarkEnd w:id="1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4632"/>
      <w:r>
        <w:rPr>
          <w:rFonts w:hint="eastAsia"/>
          <w:lang w:val="en-US" w:eastAsia="zh-CN"/>
        </w:rPr>
        <w:t>三 词语</w:t>
      </w:r>
      <w:bookmarkEnd w:id="1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7247"/>
      <w:r>
        <w:rPr>
          <w:rFonts w:hint="eastAsia"/>
          <w:lang w:val="en-US" w:eastAsia="zh-CN"/>
        </w:rPr>
        <w:t>第六课 zh ch sh r</w:t>
      </w:r>
      <w:bookmarkEnd w:id="1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628"/>
      <w:r>
        <w:rPr>
          <w:rFonts w:hint="eastAsia"/>
          <w:lang w:val="en-US" w:eastAsia="zh-CN"/>
        </w:rPr>
        <w:t>一 字母 zh ch sh r</w:t>
      </w:r>
      <w:bookmarkEnd w:id="20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0151"/>
      <w:r>
        <w:rPr>
          <w:rFonts w:hint="eastAsia"/>
          <w:lang w:val="en-US" w:eastAsia="zh-CN"/>
        </w:rPr>
        <w:t>二 音节</w:t>
      </w:r>
      <w:bookmarkEnd w:id="21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left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8655"/>
      <w:r>
        <w:rPr>
          <w:rFonts w:hint="eastAsia"/>
          <w:lang w:val="en-US" w:eastAsia="zh-CN"/>
        </w:rPr>
        <w:t>三 词语</w:t>
      </w:r>
      <w:bookmarkEnd w:id="2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hēchá喝茶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zhézhǐ折纸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dúshū读书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zhíshù植树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jìzhě记者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zhǔchí主持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shūfǎ书法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rìlì日历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9492"/>
      <w:r>
        <w:rPr>
          <w:rFonts w:hint="eastAsia"/>
          <w:lang w:val="en-US" w:eastAsia="zh-CN"/>
        </w:rPr>
        <w:t>第七课 z c s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4" w:name="_Toc23737"/>
      <w:r>
        <w:rPr>
          <w:rFonts w:hint="eastAsia"/>
          <w:lang w:val="en-US" w:eastAsia="zh-CN"/>
        </w:rPr>
        <w:t>一 字母 z c s</w:t>
      </w:r>
      <w:bookmarkEnd w:id="24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8442"/>
      <w:r>
        <w:rPr>
          <w:rFonts w:hint="eastAsia"/>
          <w:lang w:val="en-US" w:eastAsia="zh-CN"/>
        </w:rPr>
        <w:t>二 音节</w:t>
      </w:r>
      <w:bookmarkEnd w:id="25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2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4185"/>
      <w:r>
        <w:rPr>
          <w:rFonts w:hint="eastAsia"/>
          <w:lang w:val="en-US" w:eastAsia="zh-CN"/>
        </w:rPr>
        <w:t>三 词语</w:t>
      </w:r>
      <w:bookmarkEnd w:id="2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sījī司机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sùdù 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cāchē擦车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zǐsè紫色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cíqì瓷器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5094"/>
      <w:r>
        <w:rPr>
          <w:rFonts w:hint="eastAsia"/>
          <w:lang w:val="en-US" w:eastAsia="zh-CN"/>
        </w:rPr>
        <w:t xml:space="preserve">第九课 </w:t>
      </w:r>
      <w:r>
        <w:rPr>
          <w:rFonts w:hint="eastAsia" w:ascii="仿宋" w:hAnsi="仿宋" w:eastAsia="仿宋"/>
          <w:sz w:val="32"/>
          <w:szCs w:val="32"/>
        </w:rPr>
        <w:t>ai ao ei ou</w:t>
      </w:r>
      <w:bookmarkEnd w:id="27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16908"/>
      <w:r>
        <w:rPr>
          <w:rFonts w:hint="eastAsia"/>
          <w:lang w:val="en-US" w:eastAsia="zh-CN"/>
        </w:rPr>
        <w:t>一 字母 ai ao ei ou</w:t>
      </w:r>
      <w:bookmarkEnd w:id="2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ai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e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</w:t>
      </w:r>
      <w:r>
        <w:rPr>
          <w:rFonts w:hint="default" w:ascii="仿宋" w:hAnsi="仿宋" w:eastAsia="仿宋"/>
          <w:sz w:val="32"/>
          <w:szCs w:val="32"/>
        </w:rPr>
        <w:t xml:space="preserve">3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o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95"/>
      <w:r>
        <w:rPr>
          <w:rFonts w:hint="eastAsia"/>
          <w:lang w:val="en-US" w:eastAsia="zh-CN"/>
        </w:rPr>
        <w:t>二 音节</w:t>
      </w:r>
      <w:bookmarkEnd w:id="29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āi  ái  ǎi  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9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āo  áo  ǎo  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43" name="图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ēi  éi  ěi  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图片 1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ōu  óu  ǒu  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图片 1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bāi   bái   bǎi   bài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1005" cy="706120"/>
            <wp:effectExtent l="0" t="0" r="17145" b="17780"/>
            <wp:docPr id="1305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图片 130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图片 1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6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图片 130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7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图片 13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8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图片 130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pāi   pái   pǎi   pài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5130" cy="691515"/>
            <wp:effectExtent l="0" t="0" r="13970" b="13335"/>
            <wp:docPr id="1349" name="图片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图片 13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13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图片 1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357" name="图片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图片 13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07390"/>
            <wp:effectExtent l="0" t="0" r="13970" b="16510"/>
            <wp:docPr id="1360" name="图片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图片 136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" cy="691515"/>
            <wp:effectExtent l="0" t="0" r="11430" b="13335"/>
            <wp:docPr id="1364" name="图片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图片 136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mái   mǎi   mài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389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图片 13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0" name="图片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图片 13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dāi   dǎi   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4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tāi   tái   tǎi   tài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4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nǎi   nài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lái   lài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5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5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gāi   gǎi   gài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图片 15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kāi   kǎi   kài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图片 1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hāi   hái   hǎi   hài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0050" cy="703580"/>
            <wp:effectExtent l="0" t="0" r="0" b="1270"/>
            <wp:docPr id="1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01" name="图片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图片 1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gāo    gǎo   gào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图片 16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kāo    kǎo   kào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图片 16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hāo   háo   hǎo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图片 1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zhāo   zháo    zhǎo    zhào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图片 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chāo    cháo    chǎo    chào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68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图片 16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shāo    sháo    shǎo    shào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图片 1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ráo   rǎo   rào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zāo    záo    zǎo    zào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04" name="图片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图片 17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845" cy="704850"/>
            <wp:effectExtent l="0" t="0" r="8255" b="0"/>
            <wp:docPr id="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cāo    cáo    cǎo    cào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1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图片 17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4975" cy="704850"/>
            <wp:effectExtent l="0" t="0" r="3175" b="0"/>
            <wp:docPr id="1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sāo    sǎo   sào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8" name="图片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图片 1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bēi   běi   bèi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89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76" name="图片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图片 1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89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8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pēi   péi   pèi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91515"/>
            <wp:effectExtent l="0" t="0" r="13970" b="13335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8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89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900" name="图片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90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méi   měi   mèi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901" name="图片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2" name="图片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3" name="图片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1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   féi   fěi   fèi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4" name="图片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1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5" name="图片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1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6" name="图片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图片 1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7" name="图片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图片 1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něi  nèi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lēi   léi   lěi   lèi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gěi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1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60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gōu  gǒu   gòu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19" name="图片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kōu  kǒu   kòu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31" name="图片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hōu   hóu   hǒu   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43" name="图片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9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zhōu   zhóu   zhǒu   zhòu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55" name="图片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chōu   chóu   chǒu   chòu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67" name="图片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图片 19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 shóu   shǒu   shòu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79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图片 19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róu    ròu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zōu   zǒu   zòu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03" name="图片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2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sōu   sǒu   sòu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27" name="图片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0" w:name="_Toc19300"/>
      <w:r>
        <w:rPr>
          <w:rFonts w:hint="eastAsia"/>
          <w:lang w:val="en-US" w:eastAsia="zh-CN"/>
        </w:rPr>
        <w:t>三 词语</w:t>
      </w:r>
      <w:bookmarkEnd w:id="3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chábēi茶杯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0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7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76" name="图片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shǒutào手套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báitù白兔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087" name="图片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0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hóuzi猴子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xǐ shǒupà 洗手帕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2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2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220" cy="687070"/>
            <wp:effectExtent l="0" t="0" r="17780" b="17780"/>
            <wp:docPr id="2107" name="图片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图片 2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4690"/>
            <wp:effectExtent l="0" t="0" r="12700" b="10160"/>
            <wp:docPr id="2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" cy="737235"/>
            <wp:effectExtent l="0" t="0" r="3810" b="5715"/>
            <wp:docPr id="2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yīfu  收衣服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图片 2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15" name="图片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图片 2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2116" name="图片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图片 211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 kǒuzhào  戴口罩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shài  bèizi   晒被子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134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图片 213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15" w:leftChars="50" w:hanging="2310" w:hangingChars="1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ascii="仿宋" w:hAnsi="仿宋" w:eastAsia="仿宋"/>
          <w:sz w:val="32"/>
          <w:szCs w:val="32"/>
        </w:rPr>
      </w:pPr>
      <w:bookmarkStart w:id="31" w:name="_Toc26994"/>
      <w:r>
        <w:rPr>
          <w:rFonts w:hint="eastAsia"/>
          <w:lang w:val="en-US" w:eastAsia="zh-CN"/>
        </w:rPr>
        <w:t>第十课 ia iao ie iu</w:t>
      </w:r>
      <w:bookmarkEnd w:id="3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7847"/>
      <w:r>
        <w:rPr>
          <w:rFonts w:hint="eastAsia"/>
          <w:lang w:val="en-US" w:eastAsia="zh-CN"/>
        </w:rPr>
        <w:t>一 字母ia iao ie iu</w:t>
      </w:r>
      <w:bookmarkEnd w:id="3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32731"/>
      <w:r>
        <w:rPr>
          <w:rFonts w:hint="eastAsia"/>
          <w:lang w:val="en-US" w:eastAsia="zh-CN"/>
        </w:rPr>
        <w:t>二 音节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  iá  iǎ  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11" name="图片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图片 1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iāo   iáo   iǎo   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06" name="图片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图片 1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iē  ié  iě  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24" name="图片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图片 1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iū  iú  iǔ  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07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图片 16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7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  jiá  jiǎ  jià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00" name="图片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图片 1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  qiá  qiǎ  qià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58" name="图片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图片 1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  xiá   xià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18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0" name="图片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图片 18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biāo   biǎo   biào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07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图片 20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33" name="图片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图片 19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4" name="图片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图片 201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5" name="图片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图片 201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6" name="图片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piāo   piáo   piǎo   piào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082" name="图片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图片 208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018" name="图片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8305" cy="659765"/>
            <wp:effectExtent l="0" t="0" r="10795" b="6985"/>
            <wp:docPr id="2090" name="图片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图片 209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098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图片 20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125" name="图片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图片 212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miāo   miáo   miǎo   miào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4" name="图片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" name="图片 21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53" name="图片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图片 21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5" name="图片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图片 21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6" name="图片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图片 21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7" name="图片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图片 2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diāo   diǎo   diào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69" name="图片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图片 21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tiāo   tiáo   tiǎo   tiào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85" name="图片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图片 2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niǎo   niào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liāo   liáo   liǎo   liào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18" name="图片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图片 2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jiāo   jiáo   jiǎo   jiào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30" name="图片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图片 2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 qiáo   qiǎo   qiào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42" name="图片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图片 2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14375"/>
            <wp:effectExtent l="0" t="0" r="12065" b="9525"/>
            <wp:docPr id="2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2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xiāo   xiáo   xiǎo   xiào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54" name="图片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图片 2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860" cy="723900"/>
            <wp:effectExtent l="0" t="0" r="15240" b="0"/>
            <wp:docPr id="22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biē  bié  biě  biè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277" name="图片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图片 227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00" name="图片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图片 2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1" name="图片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图片 2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2" name="图片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图片 2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3" name="图片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图片 24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piē  piě  piè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278" name="图片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图片 227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88" name="图片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图片 23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4" name="图片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图片 241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5" name="图片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图片 241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miē  miè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279" name="图片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" name="图片 2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76" name="图片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图片 23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416" name="图片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图片 2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diē  dié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64" name="图片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图片 23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4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tiē  tiě  tiè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2" name="图片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图片 23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niē  nié  niè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0" name="图片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图片 2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liē  liě  liè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28" name="图片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图片 23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jiē  jié  jiě  jiè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16" name="图片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图片 2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qiē  qié  qiě  qiè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5125" cy="676275"/>
            <wp:effectExtent l="0" t="0" r="15875" b="9525"/>
            <wp:docPr id="2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955" cy="709295"/>
            <wp:effectExtent l="0" t="0" r="17145" b="14605"/>
            <wp:docPr id="2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04" name="图片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图片 23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04850"/>
            <wp:effectExtent l="0" t="0" r="5715" b="0"/>
            <wp:docPr id="2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4810" cy="682625"/>
            <wp:effectExtent l="0" t="0" r="15240" b="3175"/>
            <wp:docPr id="2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895" cy="704850"/>
            <wp:effectExtent l="0" t="0" r="8255" b="0"/>
            <wp:docPr id="2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4330" cy="710565"/>
            <wp:effectExtent l="0" t="0" r="7620" b="13335"/>
            <wp:docPr id="2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4655" cy="704850"/>
            <wp:effectExtent l="0" t="0" r="4445" b="0"/>
            <wp:docPr id="2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6870" cy="711200"/>
            <wp:effectExtent l="0" t="0" r="5080" b="12700"/>
            <wp:docPr id="2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30250"/>
            <wp:effectExtent l="0" t="0" r="0" b="12700"/>
            <wp:docPr id="2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8345"/>
            <wp:effectExtent l="0" t="0" r="9525" b="14605"/>
            <wp:docPr id="2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xiē  xié  xiě  xiè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92" name="图片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图片 22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diū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4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图片 2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niū  niú  niǔ  niù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54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图片 2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liū  liú  liǔ  liù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66" name="图片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图片 24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jiū  jiǔ  jiù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7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图片 24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qiū  qiú  qiǔ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0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" name="图片 2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xiū  xiǔ  xiù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02" name="图片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图片 25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4" w:name="_Toc3319"/>
      <w:r>
        <w:rPr>
          <w:rFonts w:hint="eastAsia"/>
          <w:lang w:val="en-US" w:eastAsia="zh-CN"/>
        </w:rPr>
        <w:t>三 词语</w:t>
      </w:r>
      <w:bookmarkEnd w:id="3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shǒubiǎo  手表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528" name="图片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图片 252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píxié  皮鞋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536" name="图片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图片 253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yījià  衣架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57" name="图片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图片 25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5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jiǔcài  韭菜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qiézi  茄子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làjiāo  辣椒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115" cy="717550"/>
            <wp:effectExtent l="0" t="0" r="6985" b="6350"/>
            <wp:docPr id="25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01040"/>
            <wp:effectExtent l="0" t="0" r="8890" b="3810"/>
            <wp:docPr id="2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" cy="719455"/>
            <wp:effectExtent l="0" t="0" r="13335" b="4445"/>
            <wp:docPr id="2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8" w:author="杨文珍" w:date="2020-08-11T16:41:08Z">
        <w:r>
          <w:rPr>
            <w:rFonts w:hint="eastAsia"/>
          </w:rPr>
          <w:drawing>
            <wp:inline distT="0" distB="0" distL="114300" distR="114300">
              <wp:extent cx="400050" cy="704850"/>
              <wp:effectExtent l="0" t="0" r="0" b="0"/>
              <wp:docPr id="477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2" name="图片 4"/>
                      <pic:cNvPicPr>
                        <a:picLocks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20" w:author="杨文珍" w:date="2020-08-11T16:41:08Z">
        <w:r>
          <w:rPr>
            <w:rFonts w:hint="eastAsia"/>
          </w:rPr>
          <w:drawing>
            <wp:inline distT="0" distB="0" distL="114300" distR="114300">
              <wp:extent cx="400050" cy="723900"/>
              <wp:effectExtent l="0" t="0" r="0" b="0"/>
              <wp:docPr id="477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3" name="图片 2"/>
                      <pic:cNvPicPr>
                        <a:picLocks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22" w:author="杨文珍" w:date="2020-08-11T16:41:08Z">
        <w:r>
          <w:rPr>
            <w:rFonts w:hint="eastAsia"/>
          </w:rPr>
          <w:drawing>
            <wp:inline distT="0" distB="0" distL="114300" distR="114300">
              <wp:extent cx="413385" cy="721995"/>
              <wp:effectExtent l="0" t="0" r="5715" b="1905"/>
              <wp:docPr id="4774" name="图片 47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4" name="图片 477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24" w:author="杨文珍" w:date="2020-08-11T16:41:08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477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5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26" w:author="杨文珍" w:date="2020-08-11T16:41:08Z">
        <w:r>
          <w:rPr>
            <w:rFonts w:hint="eastAsia"/>
          </w:rPr>
          <w:drawing>
            <wp:inline distT="0" distB="0" distL="114300" distR="114300">
              <wp:extent cx="381000" cy="723900"/>
              <wp:effectExtent l="0" t="0" r="0" b="0"/>
              <wp:docPr id="2584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4" name="图片 6"/>
                      <pic:cNvPicPr>
                        <a:picLocks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28" w:author="杨文珍" w:date="2020-08-11T16:41:08Z">
        <w:r>
          <w:rPr>
            <w:rFonts w:hint="eastAsia"/>
          </w:rPr>
          <w:drawing>
            <wp:inline distT="0" distB="0" distL="114300" distR="114300">
              <wp:extent cx="400050" cy="723900"/>
              <wp:effectExtent l="0" t="0" r="0" b="0"/>
              <wp:docPr id="2585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5" name="图片 2"/>
                      <pic:cNvPicPr>
                        <a:picLocks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30" w:author="杨文珍" w:date="2020-08-11T16:41:08Z">
        <w:r>
          <w:rPr/>
          <w:drawing>
            <wp:inline distT="0" distB="0" distL="114300" distR="114300">
              <wp:extent cx="413385" cy="721995"/>
              <wp:effectExtent l="0" t="0" r="5715" b="1905"/>
              <wp:docPr id="2588" name="图片 25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8" name="图片 2588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32" w:author="杨文珍" w:date="2020-08-11T16:41:08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258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7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húdié  fēi  蝴蝶飞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65480"/>
            <wp:effectExtent l="0" t="0" r="0" b="1270"/>
            <wp:docPr id="25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8775" cy="672465"/>
            <wp:effectExtent l="0" t="0" r="3175" b="13335"/>
            <wp:docPr id="25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5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5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2596" name="图片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图片 25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2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598" name="图片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图片 2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xiǎo niǎo  jiào  小鸟叫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5760" cy="695325"/>
            <wp:effectExtent l="0" t="0" r="15240" b="9525"/>
            <wp:docPr id="26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02945"/>
            <wp:effectExtent l="0" t="0" r="12065" b="1905"/>
            <wp:docPr id="2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xiǎo gǒu   tiào小狗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8935" cy="701675"/>
            <wp:effectExtent l="0" t="0" r="12065" b="3175"/>
            <wp:docPr id="26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6915"/>
            <wp:effectExtent l="0" t="0" r="4445" b="6985"/>
            <wp:docPr id="2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yāzi   yóu鸭子游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ins w:id="134" w:author="杨文珍" w:date="2020-08-11T16:41:55Z">
        <w:r>
          <w:rPr/>
          <w:drawing>
            <wp:inline distT="0" distB="0" distL="114300" distR="114300">
              <wp:extent cx="390525" cy="704850"/>
              <wp:effectExtent l="0" t="0" r="9525" b="0"/>
              <wp:docPr id="477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7" name="图片 1"/>
                      <pic:cNvPicPr>
                        <a:picLocks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36" w:author="杨文珍" w:date="2020-08-11T16:41:55Z">
        <w:r>
          <w:rPr/>
          <w:drawing>
            <wp:inline distT="0" distB="0" distL="114300" distR="114300">
              <wp:extent cx="413385" cy="721995"/>
              <wp:effectExtent l="0" t="0" r="5715" b="1905"/>
              <wp:docPr id="4778" name="图片 47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8" name="图片 4778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38" w:author="杨文珍" w:date="2020-08-11T16:43:51Z">
        <w:r>
          <w:rPr/>
          <w:drawing>
            <wp:inline distT="0" distB="0" distL="114300" distR="114300">
              <wp:extent cx="371475" cy="704850"/>
              <wp:effectExtent l="0" t="0" r="9525" b="0"/>
              <wp:docPr id="4779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9" name="图片 1"/>
                      <pic:cNvPicPr>
                        <a:picLocks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40" w:author="杨文珍" w:date="2020-08-11T16:41:55Z">
        <w:r>
          <w:rPr/>
          <w:drawing>
            <wp:inline distT="0" distB="0" distL="114300" distR="114300">
              <wp:extent cx="409575" cy="704850"/>
              <wp:effectExtent l="0" t="0" r="9525" b="0"/>
              <wp:docPr id="262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3" name="图片 2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42" w:author="杨文珍" w:date="2020-08-11T16:41:55Z">
        <w:r>
          <w:rPr/>
          <w:drawing>
            <wp:inline distT="0" distB="0" distL="114300" distR="114300">
              <wp:extent cx="416560" cy="712470"/>
              <wp:effectExtent l="0" t="0" r="2540" b="11430"/>
              <wp:docPr id="2624" name="图片 26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4" name="图片 2624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" cy="712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44" w:author="杨文珍" w:date="2020-08-11T16:41:55Z">
        <w:r>
          <w:rPr/>
          <w:drawing>
            <wp:inline distT="0" distB="0" distL="114300" distR="114300">
              <wp:extent cx="422910" cy="738505"/>
              <wp:effectExtent l="0" t="0" r="15240" b="4445"/>
              <wp:docPr id="2625" name="图片 26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5" name="图片 262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910" cy="738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46" w:author="杨文珍" w:date="2020-08-11T16:43:56Z">
        <w:r>
          <w:rPr/>
          <w:drawing>
            <wp:inline distT="0" distB="0" distL="114300" distR="114300">
              <wp:extent cx="371475" cy="704850"/>
              <wp:effectExtent l="0" t="0" r="9525" b="0"/>
              <wp:docPr id="2626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6" name="图片 1"/>
                      <pic:cNvPicPr>
                        <a:picLocks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48" w:author="杨文珍" w:date="2020-08-11T16:43:57Z">
        <w:r>
          <w:rPr/>
          <w:drawing>
            <wp:inline distT="0" distB="0" distL="114300" distR="114300">
              <wp:extent cx="409575" cy="704850"/>
              <wp:effectExtent l="0" t="0" r="9525" b="0"/>
              <wp:docPr id="2627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7" name="图片 2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390525" cy="704850"/>
            <wp:effectExtent l="0" t="0" r="9525" b="0"/>
            <wp:docPr id="2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50" w:author="杨文珍" w:date="2020-08-11T16:44:25Z">
        <w:r>
          <w:rPr/>
          <w:drawing>
            <wp:inline distT="0" distB="0" distL="114300" distR="114300">
              <wp:extent cx="400050" cy="714375"/>
              <wp:effectExtent l="0" t="0" r="0" b="9525"/>
              <wp:docPr id="4781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1" name="图片 4"/>
                      <pic:cNvPicPr>
                        <a:picLocks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52" w:author="杨文珍" w:date="2020-08-11T16:44:4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419100" cy="688340"/>
              <wp:effectExtent l="0" t="0" r="0" b="16510"/>
              <wp:docPr id="4784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4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54" w:author="杨文珍" w:date="2020-08-11T16:44:25Z">
        <w:r>
          <w:rPr/>
          <w:drawing>
            <wp:inline distT="0" distB="0" distL="114300" distR="114300">
              <wp:extent cx="390525" cy="704850"/>
              <wp:effectExtent l="0" t="0" r="9525" b="0"/>
              <wp:docPr id="478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3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56" w:author="杨文珍" w:date="2020-08-11T16:44:25Z">
        <w:r>
          <w:rPr/>
          <w:drawing>
            <wp:inline distT="0" distB="0" distL="114300" distR="114300">
              <wp:extent cx="400050" cy="714375"/>
              <wp:effectExtent l="0" t="0" r="0" b="9525"/>
              <wp:docPr id="2628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8" name="图片 4"/>
                      <pic:cNvPicPr>
                        <a:picLocks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58" w:author="杨文珍" w:date="2020-08-11T16:44:25Z">
        <w:r>
          <w:rPr/>
          <w:drawing>
            <wp:inline distT="0" distB="0" distL="114300" distR="114300">
              <wp:extent cx="419100" cy="688340"/>
              <wp:effectExtent l="0" t="0" r="0" b="16510"/>
              <wp:docPr id="2629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9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60" w:author="杨文珍" w:date="2020-08-11T16:44:25Z">
        <w:r>
          <w:rPr/>
          <w:drawing>
            <wp:inline distT="0" distB="0" distL="114300" distR="114300">
              <wp:extent cx="390525" cy="704850"/>
              <wp:effectExtent l="0" t="0" r="9525" b="0"/>
              <wp:docPr id="263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30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shǔ  tiào袋鼠跳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6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2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162" w:author="杨文珍" w:date="2020-08-11T16:25:08Z"/>
          <w:rFonts w:hint="eastAsia" w:ascii="仿宋" w:hAnsi="仿宋" w:eastAsia="仿宋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31214"/>
      <w:r>
        <w:rPr>
          <w:rFonts w:hint="eastAsia"/>
          <w:lang w:val="en-US" w:eastAsia="zh-CN"/>
        </w:rPr>
        <w:t>第十一课 ua  uai  ui  uo  üe  er</w:t>
      </w:r>
      <w:bookmarkEnd w:id="3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6" w:name="_Toc17109"/>
      <w:r>
        <w:rPr>
          <w:rFonts w:hint="eastAsia"/>
          <w:lang w:val="en-US" w:eastAsia="zh-CN"/>
        </w:rPr>
        <w:t>一 字母ua  uai  ui  uo  üe  er</w:t>
      </w:r>
      <w:bookmarkEnd w:id="3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1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uo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üe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er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14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7" w:name="_Toc4776"/>
      <w:r>
        <w:rPr>
          <w:rFonts w:hint="eastAsia"/>
          <w:lang w:val="en-US" w:eastAsia="zh-CN"/>
        </w:rPr>
        <w:t>二 音节</w:t>
      </w:r>
      <w:bookmarkEnd w:id="37"/>
    </w:p>
    <w:p>
      <w:pPr>
        <w:ind w:left="3522" w:leftChars="1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  uá  uǎ  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58" name="图片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uāi    uǎi   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83" name="图片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图片 2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uī   uí   uǐ    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2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6" name="图片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图片 23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uō   uǒ   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25" name="图片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图片 24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üē    üě  üè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51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" name="图片 24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ér   ěr   èr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25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9" name="图片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" name="图片 24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   guǎ   guà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62" name="图片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图片 26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   kuǎ   kuà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74" name="图片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图片 26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   huá   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86" name="图片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图片 26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   zhuǎ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8" name="图片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图片 26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   shuǎ   shuà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10" name="图片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图片 27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guāi    guǎi   guài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22" name="图片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图片 27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kuǎi   kuài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huái    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zhuāi    zhuǎi    zhuài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49" name="图片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图片 2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chuāi   chuái     chuǎi   chuài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58" name="图片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图片 27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shuāi    shuǎi    shuài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67" name="图片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图片 27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duī   duì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1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76" name="图片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图片 2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1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tuī   tuí   tuǐ    tuì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88" name="图片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图片 2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guī   guǐ    guì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00" name="图片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" name="图片 2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kuī   kuí   kuǐ    kuì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12" name="图片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图片 2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huī   huí   huǐ    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24" name="图片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图片 28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zhuī   zhuì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drawing>
          <wp:inline distT="0" distB="0" distL="114300" distR="114300">
            <wp:extent cx="400050" cy="714375"/>
            <wp:effectExtent l="0" t="0" r="0" b="9525"/>
            <wp:docPr id="2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36" name="图片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图片 2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chuī   chuí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8" name="图片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图片 2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8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shuí   shuǐ    shuì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60" name="图片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图片 2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ruí   ruǐ    ruì</w:t>
      </w:r>
    </w:p>
    <w:p>
      <w:pPr>
        <w:jc w:val="both"/>
        <w:rPr>
          <w:rFonts w:hint="eastAsia"/>
        </w:rPr>
      </w:pPr>
      <w:del w:id="163" w:author="杨文珍" w:date="2020-08-11T16:45:32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264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44" name="图片 4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65" w:author="杨文珍" w:date="2020-08-11T16:45:33Z">
        <w:r>
          <w:rPr>
            <w:rFonts w:hint="eastAsia"/>
          </w:rPr>
          <w:drawing>
            <wp:inline distT="0" distB="0" distL="114300" distR="114300">
              <wp:extent cx="428625" cy="733425"/>
              <wp:effectExtent l="0" t="0" r="9525" b="9525"/>
              <wp:docPr id="2871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71" name="图片 3"/>
                      <pic:cNvPicPr>
                        <a:picLocks noChangeAspect="1"/>
                      </pic:cNvPicPr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67" w:author="杨文珍" w:date="2020-08-11T16:45:34Z">
        <w:r>
          <w:rPr>
            <w:rFonts w:hint="eastAsia"/>
          </w:rPr>
          <w:drawing>
            <wp:inline distT="0" distB="0" distL="114300" distR="114300">
              <wp:extent cx="413385" cy="721995"/>
              <wp:effectExtent l="0" t="0" r="5715" b="1905"/>
              <wp:docPr id="2872" name="图片 287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72" name="图片 2872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69" w:author="杨文珍" w:date="2020-08-11T16:45:35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287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73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zuī   zuǐ    zuì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84" name="图片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图片 28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cuī   cuǐ    cuì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96" name="图片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图片 28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suī   suí   suǐ    suì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08" name="图片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图片 2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guō   guó   guǒ   guò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20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图片 29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huō   huó   huǒ   huò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38" name="图片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图片 2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zhuō   zhuó</w:t>
      </w:r>
      <w:del w:id="171" w:author="杨文珍" w:date="2020-08-11T16:46:28Z">
        <w:r>
          <w:rPr>
            <w:rFonts w:hint="eastAsia" w:ascii="仿宋" w:hAnsi="仿宋" w:eastAsia="仿宋"/>
            <w:sz w:val="32"/>
            <w:szCs w:val="32"/>
          </w:rPr>
          <w:delText xml:space="preserve">   zhuǒ   zhuò</w:delText>
        </w:r>
      </w:del>
    </w:p>
    <w:p>
      <w:pPr>
        <w:jc w:val="center"/>
        <w:rPr>
          <w:rFonts w:hint="eastAsia"/>
        </w:rPr>
        <w:pPrChange w:id="172" w:author="杨文珍" w:date="2020-08-11T16:46:30Z">
          <w:pPr>
            <w:jc w:val="both"/>
          </w:pPr>
        </w:pPrChange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47" name="图片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图片 2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173" w:author="杨文珍" w:date="2020-08-11T16:46:24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3079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79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75" w:author="杨文珍" w:date="2020-08-11T16:46:24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307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78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77" w:author="杨文珍" w:date="2020-08-11T16:46:24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307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73" name="图片 1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79" w:author="杨文珍" w:date="2020-08-11T16:46:24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2949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9" name="图片 4"/>
                      <pic:cNvPicPr>
                        <a:picLocks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81" w:author="杨文珍" w:date="2020-08-11T16:46:24Z">
        <w:r>
          <w:rPr>
            <w:rFonts w:hint="eastAsia"/>
          </w:rPr>
          <w:drawing>
            <wp:inline distT="0" distB="0" distL="114300" distR="114300">
              <wp:extent cx="426720" cy="741045"/>
              <wp:effectExtent l="0" t="0" r="11430" b="1905"/>
              <wp:docPr id="2950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50" name="图片 9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83" w:author="杨文珍" w:date="2020-08-11T16:46:24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295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51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85" w:author="杨文珍" w:date="2020-08-11T16:46:24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307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74" name="图片 1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87" w:author="杨文珍" w:date="2020-08-11T16:46:24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295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52" name="图片 4"/>
                      <pic:cNvPicPr>
                        <a:picLocks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89" w:author="杨文珍" w:date="2020-08-11T16:46:24Z">
        <w:r>
          <w:rPr>
            <w:rFonts w:hint="eastAsia"/>
          </w:rPr>
          <w:drawing>
            <wp:inline distT="0" distB="0" distL="114300" distR="114300">
              <wp:extent cx="375285" cy="734060"/>
              <wp:effectExtent l="0" t="0" r="5715" b="8890"/>
              <wp:docPr id="2953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53" name="图片 10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191" w:author="杨文珍" w:date="2020-08-11T16:46:24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295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54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chuō   chuò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6" name="图片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图片 2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   shuò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65" name="图片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图片 29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</w:t>
      </w:r>
      <w:ins w:id="193" w:author="杨文珍" w:date="2020-08-11T17:05:03Z">
        <w:r>
          <w:rPr>
            <w:rFonts w:hint="eastAsia" w:ascii="仿宋" w:hAnsi="仿宋" w:eastAsia="仿宋"/>
            <w:sz w:val="32"/>
            <w:szCs w:val="32"/>
          </w:rPr>
          <w:t>uó</w:t>
        </w:r>
      </w:ins>
      <w:del w:id="194" w:author="杨文珍" w:date="2020-08-11T17:05:03Z">
        <w:r>
          <w:rPr>
            <w:rFonts w:hint="eastAsia" w:ascii="仿宋" w:hAnsi="仿宋" w:eastAsia="仿宋"/>
            <w:sz w:val="32"/>
            <w:szCs w:val="32"/>
          </w:rPr>
          <w:delText>uō</w:delText>
        </w:r>
      </w:del>
      <w:r>
        <w:rPr>
          <w:rFonts w:hint="eastAsia" w:ascii="仿宋" w:hAnsi="仿宋" w:eastAsia="仿宋"/>
          <w:sz w:val="32"/>
          <w:szCs w:val="32"/>
        </w:rPr>
        <w:t xml:space="preserve">   r</w:t>
      </w:r>
      <w:ins w:id="195" w:author="杨文珍" w:date="2020-08-11T17:05:10Z">
        <w:r>
          <w:rPr>
            <w:rFonts w:hint="eastAsia" w:ascii="仿宋" w:hAnsi="仿宋" w:eastAsia="仿宋"/>
            <w:sz w:val="32"/>
            <w:szCs w:val="32"/>
          </w:rPr>
          <w:t>uò</w:t>
        </w:r>
      </w:ins>
      <w:del w:id="196" w:author="杨文珍" w:date="2020-08-11T17:05:10Z">
        <w:r>
          <w:rPr>
            <w:rFonts w:hint="eastAsia" w:ascii="仿宋" w:hAnsi="仿宋" w:eastAsia="仿宋"/>
            <w:sz w:val="32"/>
            <w:szCs w:val="32"/>
          </w:rPr>
          <w:delText>uǒ</w:delText>
        </w:r>
      </w:del>
      <w:r>
        <w:rPr>
          <w:rFonts w:hint="eastAsia" w:ascii="仿宋" w:hAnsi="仿宋" w:eastAsia="仿宋"/>
          <w:sz w:val="32"/>
          <w:szCs w:val="32"/>
        </w:rPr>
        <w:t xml:space="preserve">  </w:t>
      </w:r>
      <w:del w:id="197" w:author="杨文珍" w:date="2020-08-11T16:46:50Z">
        <w:r>
          <w:rPr>
            <w:rFonts w:hint="eastAsia" w:ascii="仿宋" w:hAnsi="仿宋" w:eastAsia="仿宋"/>
            <w:sz w:val="32"/>
            <w:szCs w:val="32"/>
          </w:rPr>
          <w:delText xml:space="preserve"> ruò</w:delText>
        </w:r>
      </w:del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98" w:author="杨文珍" w:date="2020-08-11T17:05:16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4798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8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00" w:author="杨文珍" w:date="2020-08-11T17:05:16Z">
        <w:r>
          <w:rPr/>
          <w:drawing>
            <wp:inline distT="0" distB="0" distL="114300" distR="114300">
              <wp:extent cx="413385" cy="721995"/>
              <wp:effectExtent l="0" t="0" r="5715" b="1905"/>
              <wp:docPr id="2974" name="图片 29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74" name="图片 297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390525" cy="704850"/>
            <wp:effectExtent l="0" t="0" r="9525" b="0"/>
            <wp:docPr id="29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2" w:author="杨文珍" w:date="2020-08-11T17:05:25Z">
        <w:r>
          <w:rPr>
            <w:rFonts w:hint="eastAsia"/>
          </w:rPr>
          <w:drawing>
            <wp:inline distT="0" distB="0" distL="114300" distR="114300">
              <wp:extent cx="375285" cy="734060"/>
              <wp:effectExtent l="0" t="0" r="5715" b="8890"/>
              <wp:docPr id="4799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9" name="图片 10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04" w:author="杨文珍" w:date="2020-08-11T17:05:25Z">
        <w:bookmarkStart w:id="47" w:name="_GoBack"/>
        <w:bookmarkEnd w:id="47"/>
        <w:r>
          <w:rPr/>
          <w:drawing>
            <wp:inline distT="0" distB="0" distL="114300" distR="114300">
              <wp:extent cx="426720" cy="741045"/>
              <wp:effectExtent l="0" t="0" r="11430" b="1905"/>
              <wp:docPr id="2977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77" name="图片 9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390525" cy="704850"/>
            <wp:effectExtent l="0" t="0" r="9525" b="0"/>
            <wp:docPr id="29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206" w:author="杨文珍" w:date="2020-08-11T16:46:55Z">
        <w:r>
          <w:rPr/>
          <w:drawing>
            <wp:inline distT="0" distB="0" distL="114300" distR="114300">
              <wp:extent cx="400050" cy="714375"/>
              <wp:effectExtent l="0" t="0" r="0" b="9525"/>
              <wp:docPr id="3070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70" name="图片 4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208" w:author="杨文珍" w:date="2020-08-11T16:46:55Z">
        <w:r>
          <w:rPr/>
          <w:drawing>
            <wp:inline distT="0" distB="0" distL="114300" distR="114300">
              <wp:extent cx="400050" cy="714375"/>
              <wp:effectExtent l="0" t="0" r="0" b="9525"/>
              <wp:docPr id="2979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79" name="图片 4"/>
                      <pic:cNvPicPr>
                        <a:picLocks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210" w:author="杨文珍" w:date="2020-08-11T16:46:55Z">
        <w:r>
          <w:rPr/>
          <w:drawing>
            <wp:inline distT="0" distB="0" distL="114300" distR="114300">
              <wp:extent cx="375285" cy="734060"/>
              <wp:effectExtent l="0" t="0" r="5715" b="8890"/>
              <wp:docPr id="298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80" name="图片 10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212" w:author="杨文珍" w:date="2020-08-11T16:46:55Z">
        <w:r>
          <w:rPr/>
          <w:drawing>
            <wp:inline distT="0" distB="0" distL="114300" distR="114300">
              <wp:extent cx="390525" cy="704850"/>
              <wp:effectExtent l="0" t="0" r="9525" b="0"/>
              <wp:docPr id="298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81" name="图片 5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zuō   zuó   zuǒ   zuò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83" name="图片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" name="图片 29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cuō   cuó   cuǒ   cuò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92" name="图片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图片 29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04850"/>
            <wp:effectExtent l="0" t="0" r="0" b="0"/>
            <wp:docPr id="3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suō   suǒ   suò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5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01" name="图片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图片 3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0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juē</w:t>
      </w:r>
      <w:del w:id="214" w:author="杨文珍" w:date="2020-08-11T16:47:42Z">
        <w:r>
          <w:rPr>
            <w:rFonts w:hint="default" w:ascii="仿宋" w:hAnsi="仿宋" w:eastAsia="仿宋"/>
            <w:sz w:val="32"/>
            <w:szCs w:val="32"/>
            <w:lang w:val="en-US"/>
          </w:rPr>
          <w:delText xml:space="preserve">(jüē)    </w:delText>
        </w:r>
      </w:del>
      <w:ins w:id="215" w:author="杨文珍" w:date="2020-08-11T16:47:4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jué  juě   juè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6" w:author="杨文珍" w:date="2020-08-11T16:48:22Z">
        <w:r>
          <w:rPr/>
          <w:drawing>
            <wp:inline distT="0" distB="0" distL="114300" distR="114300">
              <wp:extent cx="390525" cy="723900"/>
              <wp:effectExtent l="0" t="0" r="9525" b="0"/>
              <wp:docPr id="478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5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18" w:author="杨文珍" w:date="2020-08-11T16:48:20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09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09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010" name="图片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图片 3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0" w:author="杨文珍" w:date="2020-08-11T16:48:25Z">
        <w:r>
          <w:rPr/>
          <w:drawing>
            <wp:inline distT="0" distB="0" distL="114300" distR="114300">
              <wp:extent cx="390525" cy="723900"/>
              <wp:effectExtent l="0" t="0" r="9525" b="0"/>
              <wp:docPr id="478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6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22" w:author="杨文珍" w:date="2020-08-11T16:48:25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49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49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4" w:author="杨文珍" w:date="2020-08-11T16:48:28Z">
        <w:r>
          <w:rPr/>
          <w:drawing>
            <wp:inline distT="0" distB="0" distL="114300" distR="114300">
              <wp:extent cx="390525" cy="723900"/>
              <wp:effectExtent l="0" t="0" r="9525" b="0"/>
              <wp:docPr id="478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7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26" w:author="杨文珍" w:date="2020-08-11T16:48:28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12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12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8" w:author="杨文珍" w:date="2020-08-11T16:48:31Z">
        <w:r>
          <w:rPr/>
          <w:drawing>
            <wp:inline distT="0" distB="0" distL="114300" distR="114300">
              <wp:extent cx="390525" cy="723900"/>
              <wp:effectExtent l="0" t="0" r="9525" b="0"/>
              <wp:docPr id="478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8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30" w:author="杨文珍" w:date="2020-08-11T16:48:31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15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15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quē</w:t>
      </w:r>
      <w:del w:id="232" w:author="杨文珍" w:date="2020-08-11T16:47:38Z">
        <w:r>
          <w:rPr>
            <w:rFonts w:hint="eastAsia" w:ascii="仿宋" w:hAnsi="仿宋" w:eastAsia="仿宋"/>
            <w:sz w:val="32"/>
            <w:szCs w:val="32"/>
          </w:rPr>
          <w:delText>(qüē)</w:delText>
        </w:r>
      </w:del>
      <w:del w:id="233" w:author="杨文珍" w:date="2020-08-11T16:47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qué   què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34" w:author="杨文珍" w:date="2020-08-11T16:48:37Z">
        <w:r>
          <w:rPr/>
          <w:drawing>
            <wp:inline distT="0" distB="0" distL="114300" distR="114300">
              <wp:extent cx="390525" cy="723900"/>
              <wp:effectExtent l="0" t="0" r="9525" b="0"/>
              <wp:docPr id="478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89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36" w:author="杨文珍" w:date="2020-08-11T16:48:36Z">
        <w:r>
          <w:rPr/>
          <w:drawing>
            <wp:inline distT="0" distB="0" distL="114300" distR="114300">
              <wp:extent cx="390525" cy="714375"/>
              <wp:effectExtent l="0" t="0" r="9525" b="9525"/>
              <wp:docPr id="301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18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413385" cy="721995"/>
            <wp:effectExtent l="0" t="0" r="5715" b="1905"/>
            <wp:docPr id="3019" name="图片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图片 3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38" w:author="杨文珍" w:date="2020-08-11T16:48:40Z">
        <w:r>
          <w:rPr/>
          <w:drawing>
            <wp:inline distT="0" distB="0" distL="114300" distR="114300">
              <wp:extent cx="390525" cy="723900"/>
              <wp:effectExtent l="0" t="0" r="9525" b="0"/>
              <wp:docPr id="479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0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40" w:author="杨文珍" w:date="2020-08-11T16:48:39Z">
        <w:r>
          <w:rPr/>
          <w:drawing>
            <wp:inline distT="0" distB="0" distL="114300" distR="114300">
              <wp:extent cx="390525" cy="714375"/>
              <wp:effectExtent l="0" t="0" r="9525" b="9525"/>
              <wp:docPr id="3021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21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42" w:author="杨文珍" w:date="2020-08-11T16:48:43Z">
        <w:r>
          <w:rPr/>
          <w:drawing>
            <wp:inline distT="0" distB="0" distL="114300" distR="114300">
              <wp:extent cx="390525" cy="723900"/>
              <wp:effectExtent l="0" t="0" r="9525" b="0"/>
              <wp:docPr id="479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1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44" w:author="杨文珍" w:date="2020-08-11T16:48:42Z">
        <w:r>
          <w:rPr/>
          <w:drawing>
            <wp:inline distT="0" distB="0" distL="114300" distR="114300">
              <wp:extent cx="390525" cy="714375"/>
              <wp:effectExtent l="0" t="0" r="9525" b="9525"/>
              <wp:docPr id="3024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24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375285" cy="734060"/>
            <wp:effectExtent l="0" t="0" r="5715" b="8890"/>
            <wp:docPr id="30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xuē</w:t>
      </w:r>
      <w:del w:id="246" w:author="杨文珍" w:date="2020-08-11T16:47:45Z">
        <w:r>
          <w:rPr>
            <w:rFonts w:hint="default" w:ascii="仿宋" w:hAnsi="仿宋" w:eastAsia="仿宋"/>
            <w:sz w:val="32"/>
            <w:szCs w:val="32"/>
            <w:lang w:val="en-US"/>
          </w:rPr>
          <w:delText xml:space="preserve">(xüē)    </w:delText>
        </w:r>
      </w:del>
      <w:ins w:id="247" w:author="杨文珍" w:date="2020-08-11T16:47:4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xué  xuě   xuè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48" w:author="杨文珍" w:date="2020-08-11T16:48:47Z">
        <w:r>
          <w:rPr/>
          <w:drawing>
            <wp:inline distT="0" distB="0" distL="114300" distR="114300">
              <wp:extent cx="390525" cy="723900"/>
              <wp:effectExtent l="0" t="0" r="9525" b="0"/>
              <wp:docPr id="479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2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50" w:author="杨文珍" w:date="2020-08-11T16:48:46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27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27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028" name="图片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" name="图片 3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52" w:author="杨文珍" w:date="2020-08-11T16:48:50Z">
        <w:r>
          <w:rPr/>
          <w:drawing>
            <wp:inline distT="0" distB="0" distL="114300" distR="114300">
              <wp:extent cx="390525" cy="723900"/>
              <wp:effectExtent l="0" t="0" r="9525" b="0"/>
              <wp:docPr id="479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3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54" w:author="杨文珍" w:date="2020-08-11T16:48:50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30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30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56" w:author="杨文珍" w:date="2020-08-11T16:48:53Z">
        <w:r>
          <w:rPr/>
          <w:drawing>
            <wp:inline distT="0" distB="0" distL="114300" distR="114300">
              <wp:extent cx="390525" cy="723900"/>
              <wp:effectExtent l="0" t="0" r="9525" b="0"/>
              <wp:docPr id="479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4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58" w:author="杨文珍" w:date="2020-08-11T16:48:53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39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39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60" w:author="杨文珍" w:date="2020-08-11T16:48:56Z">
        <w:r>
          <w:rPr/>
          <w:drawing>
            <wp:inline distT="0" distB="0" distL="114300" distR="114300">
              <wp:extent cx="390525" cy="723900"/>
              <wp:effectExtent l="0" t="0" r="9525" b="0"/>
              <wp:docPr id="479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5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62" w:author="杨文珍" w:date="2020-08-11T16:48:56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033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33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8" w:name="_Toc21962"/>
      <w:r>
        <w:rPr>
          <w:rFonts w:hint="eastAsia"/>
          <w:lang w:val="en-US" w:eastAsia="zh-CN"/>
        </w:rPr>
        <w:t>三 词语</w:t>
      </w:r>
      <w:bookmarkEnd w:id="3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zuǐba 嘴巴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33425"/>
            <wp:effectExtent l="0" t="0" r="5080" b="9525"/>
            <wp:docPr id="3156" name="图片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图片 3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16915"/>
            <wp:effectExtent l="0" t="0" r="0" b="6985"/>
            <wp:docPr id="3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ěrduo耳朵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450" cy="719455"/>
            <wp:effectExtent l="0" t="0" r="12700" b="4445"/>
            <wp:docPr id="3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264" w:author="杨文珍" w:date="2020-08-11T16:49:24Z">
        <w:r>
          <w:rPr/>
          <w:drawing>
            <wp:inline distT="0" distB="0" distL="114300" distR="114300">
              <wp:extent cx="375285" cy="734060"/>
              <wp:effectExtent l="0" t="0" r="5715" b="8890"/>
              <wp:docPr id="3166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66" name="图片 10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390525" cy="704850"/>
            <wp:effectExtent l="0" t="0" r="9525" b="0"/>
            <wp:docPr id="3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hēshuǐ喝水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3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3171" name="图片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" name="图片 31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3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shuōhuà说话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83" name="图片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图片 3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xuéxiào学校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66" w:author="杨文珍" w:date="2020-08-11T16:49:34Z">
        <w:r>
          <w:rPr/>
          <w:drawing>
            <wp:inline distT="0" distB="0" distL="114300" distR="114300">
              <wp:extent cx="390525" cy="723900"/>
              <wp:effectExtent l="0" t="0" r="9525" b="0"/>
              <wp:docPr id="479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6" name="图片 5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68" w:author="杨文珍" w:date="2020-08-11T16:49:32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189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89" name="图片 6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31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1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kuàilè快乐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0840" cy="647700"/>
            <wp:effectExtent l="0" t="0" r="10160" b="0"/>
            <wp:docPr id="3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rcRect b="359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635" cy="663575"/>
            <wp:effectExtent l="0" t="0" r="18415" b="3175"/>
            <wp:docPr id="3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" cy="678815"/>
            <wp:effectExtent l="0" t="0" r="14605" b="6985"/>
            <wp:docPr id="3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5363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09295"/>
            <wp:effectExtent l="0" t="0" r="11430" b="14605"/>
            <wp:docPr id="320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b="44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10565"/>
            <wp:effectExtent l="0" t="0" r="5715" b="13335"/>
            <wp:docPr id="32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lā  èrhú拉二胡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0210" cy="713740"/>
            <wp:effectExtent l="0" t="0" r="8890" b="10160"/>
            <wp:docPr id="32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695960"/>
            <wp:effectExtent l="0" t="0" r="12065" b="8890"/>
            <wp:docPr id="3209" name="图片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" name="图片 32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" cy="705485"/>
            <wp:effectExtent l="0" t="0" r="15240" b="18415"/>
            <wp:docPr id="3210" name="图片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图片 32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3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3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chuī  dízi吹笛子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0" name="图片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图片 32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luógǔ敲锣鼓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图片 3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2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70" w:author="杨文珍" w:date="2020-08-11T16:49:58Z">
        <w:r>
          <w:rPr/>
          <w:drawing>
            <wp:inline distT="0" distB="0" distL="114300" distR="114300">
              <wp:extent cx="419100" cy="688340"/>
              <wp:effectExtent l="0" t="0" r="0" b="16510"/>
              <wp:docPr id="479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7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72" w:author="杨文珍" w:date="2020-08-11T16:49:57Z">
        <w:r>
          <w:rPr>
            <w:rFonts w:hint="eastAsia"/>
          </w:rPr>
          <w:drawing>
            <wp:inline distT="0" distB="0" distL="114300" distR="114300">
              <wp:extent cx="426720" cy="741045"/>
              <wp:effectExtent l="0" t="0" r="11430" b="1905"/>
              <wp:docPr id="3236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36" name="图片 9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  érgē学儿歌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2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258" name="图片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2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shuǎ  zájì耍杂技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2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2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3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32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7682"/>
      <w:r>
        <w:rPr>
          <w:rFonts w:hint="eastAsia"/>
          <w:lang w:val="en-US" w:eastAsia="zh-CN"/>
        </w:rPr>
        <w:t>第十二课 an ang en eng</w:t>
      </w:r>
      <w:bookmarkEnd w:id="3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0" w:name="_Toc21553"/>
      <w:r>
        <w:rPr>
          <w:rFonts w:hint="eastAsia"/>
          <w:lang w:val="en-US" w:eastAsia="zh-CN"/>
        </w:rPr>
        <w:t>一 字母an ang en eng</w:t>
      </w:r>
      <w:bookmarkEnd w:id="40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6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1" w:name="_Toc31243"/>
      <w:r>
        <w:rPr>
          <w:rFonts w:hint="eastAsia"/>
          <w:lang w:val="en-US" w:eastAsia="zh-CN"/>
        </w:rPr>
        <w:t>二 音节</w:t>
      </w:r>
      <w:bookmarkEnd w:id="41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   án   ǎn   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91" name="图片 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图片 21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2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āng   áng   ǎng   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8" name="图片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图片 24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    én    ěn    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7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1" name="图片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图片 2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ēng    éng    ěng    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8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08" name="图片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图片 27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dān   dǎn   dàn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3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3" name="图片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" name="图片 28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tān   tán   tǎn   tàn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88" name="图片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图片 28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nān   nán   nǎn   nàn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60" name="图片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" name="图片 29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lán   lǎn   làn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33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   gǎn   gàn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76" name="图片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" name="图片 31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   kǎn   kàn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3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34" name="图片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图片 3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   hán   hǎn   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69" name="图片 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" name="图片 3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2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2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zhān   zhǎn   zhàn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85" name="图片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" name="图片 3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chān   chán   chǎn   chàn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3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97" name="图片 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" name="图片 32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shān   shǎn   shàn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3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09" name="图片 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图片 3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rán   rǎn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3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4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zān   zán   zǎn   zàn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33" name="图片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图片 3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cān   cán   cǎn   càn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45" name="图片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图片 33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sān   sǎn   sàn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3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57" name="图片 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图片 33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43865" cy="704850"/>
            <wp:effectExtent l="0" t="0" r="13335" b="0"/>
            <wp:docPr id="3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bāng   bǎng   bàng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609" name="图片 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图片 360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18" name="图片 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" name="图片 34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3" name="图片 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图片 365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4" name="图片 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图片 365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pāng   páng   pǎng   pàng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10" name="图片 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图片 361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30" name="图片 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" name="图片 34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49" name="图片 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" name="图片 36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0" name="图片 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" name="图片 36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1" name="图片 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图片 36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māng   máng   mǎng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11" name="图片 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图片 36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54" name="图片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图片 3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7" name="图片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" name="图片 3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8" name="图片 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图片 3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fāng   fáng   fǎng   fàng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12" name="图片 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" name="图片 36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66" name="图片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图片 34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4" name="图片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" name="图片 36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5" name="图片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" name="图片 36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6" name="图片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" name="图片 36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gāng   gǎng   gàng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78" name="图片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图片 34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kāng   káng   kàng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90" name="图片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" name="图片 3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hāng   háng   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2" name="图片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图片 35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zhāng    zhǎng   zhàng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14" name="图片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" name="图片 35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chāng   cháng   chǎng   chàng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8" name="图片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图片 35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shāng   shǎng   shàng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50" name="图片 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" name="图片 35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rāng   ráng   rǎng   ràng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62" name="图片 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" name="图片 35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zāng   zǎng   zàng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74" name="图片 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" name="图片 35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cāng   cáng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86" name="图片 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" name="图片 3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sāng   sǎng   sàng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3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98" name="图片 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" name="图片 3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    běn    bèn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837" name="图片 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" name="图片 383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57" name="图片 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" name="图片 36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8" name="图片 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" name="图片 383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9" name="图片 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" name="图片 38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    pén    pèn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36" name="图片 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" name="图片 383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9" name="图片 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" name="图片 36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0" name="图片 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" name="图片 384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1" name="图片 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" name="图片 384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    mén    mèn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35" name="图片 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" name="图片 38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81" name="图片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" name="图片 36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2" name="图片 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图片 38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3" name="图片 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" name="图片 38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    fén    fěn    fèn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34" name="图片 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" name="图片 38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693" name="图片 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图片 36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4" name="图片 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图片 38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6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5" name="图片 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" name="图片 38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6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6" name="图片 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图片 38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gēn    gén    gěn    gèn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05" name="图片 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图片 37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kěn    kèn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8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hén    hěn    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8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    zhěn    zhèn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741" name="图片 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" name="图片 3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    chén    chěn    chèn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53" name="图片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" name="图片 37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    shén    shěn    shèn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65" name="图片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" name="图片 37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rén    rěn    rèn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zěn    zèn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    cén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01" name="图片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" name="图片 38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3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3" name="图片 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" name="图片 3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bēng    béng    běng    bèng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53" name="图片 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" name="图片 405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70" name="图片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" name="图片 38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2" name="图片 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" name="图片 409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3" name="图片 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图片 409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4" name="图片 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" name="图片 409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pēng    péng    pěng    pèng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54" name="图片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" name="图片 405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82" name="图片 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" name="图片 38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89" name="图片 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图片 408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0" name="图片 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图片 409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1" name="图片 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" name="图片 409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mēng    méng    měng    mèng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55" name="图片 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" name="图片 4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94" name="图片 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" name="图片 38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6" name="图片 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" name="图片 4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7" name="图片 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" name="图片 40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8" name="图片 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" name="图片 40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fēng    féng    fěng    fèng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56" name="图片 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" name="图片 4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06" name="图片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图片 39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3" name="图片 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" name="图片 40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4" name="图片 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" name="图片 40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5" name="图片 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" name="图片 40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dēng    děng    dèng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18" name="图片 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" name="图片 39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tēng    téng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30" name="图片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" name="图片 3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lēng    léng    lěng    lèng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54" name="图片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图片 39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zhēng    zhěng    zhèng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66" name="图片 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" name="图片 3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chēng    chéng    chěng    chèng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78" name="图片 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" name="图片 39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shēng    shéng    shěng    shèng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90" name="图片 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" name="图片 39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rēng     réng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2" name="图片 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" name="图片 4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zēng    zèng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14" name="图片 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" name="图片 40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cēng    céng    cèng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26" name="图片 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" name="图片 40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4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38" name="图片 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" name="图片 40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2" w:name="_Toc4218"/>
      <w:r>
        <w:rPr>
          <w:rFonts w:hint="eastAsia"/>
          <w:lang w:val="en-US" w:eastAsia="zh-CN"/>
        </w:rPr>
        <w:t>三 词语</w:t>
      </w:r>
      <w:bookmarkEnd w:id="4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zìbǎn字板</w:t>
      </w:r>
    </w:p>
    <w:p>
      <w:r>
        <w:drawing>
          <wp:inline distT="0" distB="0" distL="114300" distR="114300">
            <wp:extent cx="371475" cy="704850"/>
            <wp:effectExtent l="0" t="0" r="9525" b="0"/>
            <wp:docPr id="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0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098" name="图片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图片 409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mángbǐ盲笔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05" name="图片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图片 4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3" name="图片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" name="图片 41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zuòyèběn作业本</w:t>
      </w:r>
    </w:p>
    <w:p>
      <w:pPr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4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1" name="图片 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" name="图片 41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tiàoshéng跳绳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chànggē唱歌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146" name="图片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" name="图片 41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tánjítā弹吉他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50" name="图片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" name="图片 41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41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4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41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687070"/>
            <wp:effectExtent l="0" t="0" r="9525" b="17780"/>
            <wp:docPr id="41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85800"/>
            <wp:effectExtent l="0" t="0" r="17780" b="0"/>
            <wp:docPr id="4161" name="图片 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" name="图片 41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696595"/>
            <wp:effectExtent l="0" t="0" r="1270" b="8255"/>
            <wp:docPr id="4162" name="图片 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" name="图片 41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wǒ（盲uo）  shì(盲sh)  xiǎoxuéshēng。我是小学生。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1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41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1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41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85" name="图片 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" name="图片 4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páshān爬山</w:t>
      </w:r>
    </w:p>
    <w:p>
      <w:pPr>
        <w:jc w:val="center"/>
      </w:pPr>
      <w:r>
        <w:drawing>
          <wp:inline distT="0" distB="0" distL="114300" distR="114300">
            <wp:extent cx="370205" cy="699135"/>
            <wp:effectExtent l="0" t="0" r="10795" b="5715"/>
            <wp:docPr id="4190" name="图片 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" name="图片 41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06755"/>
            <wp:effectExtent l="0" t="0" r="6350" b="17145"/>
            <wp:docPr id="4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16915"/>
            <wp:effectExtent l="0" t="0" r="5080" b="6985"/>
            <wp:docPr id="41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95" name="图片 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" name="图片 41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bēnpǎo奔跑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197" name="图片 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" name="图片 41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99" name="图片 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" name="图片 41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205" cy="699135"/>
            <wp:effectExtent l="0" t="0" r="10795" b="5715"/>
            <wp:docPr id="4204" name="图片 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图片 4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fàng  fēngzheng 放风筝</w:t>
      </w:r>
    </w:p>
    <w:p>
      <w:pPr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4175" cy="644525"/>
            <wp:effectExtent l="0" t="0" r="15875" b="3175"/>
            <wp:docPr id="4205" name="图片 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" name="图片 42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6080" cy="671830"/>
            <wp:effectExtent l="0" t="0" r="13970" b="13970"/>
            <wp:docPr id="4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686435"/>
            <wp:effectExtent l="0" t="0" r="5715" b="18415"/>
            <wp:docPr id="42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648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209" name="图片 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" name="图片 4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11" name="图片 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" name="图片 42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  ménqiú打门球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275" cy="716280"/>
            <wp:effectExtent l="0" t="0" r="15875" b="7620"/>
            <wp:docPr id="42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15645"/>
            <wp:effectExtent l="0" t="0" r="1270" b="8255"/>
            <wp:docPr id="42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35965"/>
            <wp:effectExtent l="0" t="0" r="13970" b="6985"/>
            <wp:docPr id="42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225" name="图片 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" name="图片 4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  shi(盲sh)  yī（盲i）shēng。爸爸是医生。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41960" cy="748665"/>
            <wp:effectExtent l="0" t="0" r="15240" b="13335"/>
            <wp:docPr id="4237" name="图片 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" name="图片 4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925" cy="711200"/>
            <wp:effectExtent l="0" t="0" r="3175" b="12700"/>
            <wp:docPr id="4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7985" cy="758190"/>
            <wp:effectExtent l="0" t="0" r="12065" b="3810"/>
            <wp:docPr id="4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74700"/>
            <wp:effectExtent l="0" t="0" r="0" b="6350"/>
            <wp:docPr id="4240" name="图片 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" name="图片 4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07390"/>
            <wp:effectExtent l="0" t="0" r="5080" b="16510"/>
            <wp:docPr id="4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49" name="图片 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" name="图片 4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2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52" name="图片 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" name="图片 42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2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2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20904"/>
      <w:r>
        <w:rPr>
          <w:rFonts w:hint="eastAsia"/>
          <w:lang w:val="en-US" w:eastAsia="zh-CN"/>
        </w:rPr>
        <w:t>第十三课 ian iang in ing</w:t>
      </w:r>
      <w:bookmarkEnd w:id="4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4" w:name="_Toc27487"/>
      <w:r>
        <w:rPr>
          <w:rFonts w:hint="eastAsia"/>
          <w:lang w:val="en-US" w:eastAsia="zh-CN"/>
        </w:rPr>
        <w:t>一 字母ian iang in ing</w:t>
      </w:r>
      <w:bookmarkEnd w:id="44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2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3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3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5" w:name="_Toc1644"/>
      <w:r>
        <w:rPr>
          <w:rFonts w:hint="eastAsia"/>
          <w:lang w:val="en-US" w:eastAsia="zh-CN"/>
        </w:rPr>
        <w:t>二 音节</w:t>
      </w:r>
      <w:bookmarkEnd w:id="45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   ián   iǎn   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55" name="图片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图片 28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1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iāng   iáng   iǎng   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44" name="图片 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图片 3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    ín    ǐn    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21" name="图片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" name="图片 33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īng    íng    ǐng    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04" name="图片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" name="图片 3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iān   biǎn   biàn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033" name="图片 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" name="图片 403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7" name="图片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" name="图片 3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59" name="图片 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图片 415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65" name="图片 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" name="图片 416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iān   pián   piǎn   piàn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40" name="图片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" name="图片 404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1" name="图片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" name="图片 35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6" name="图片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" name="图片 415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7" name="图片 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图片 41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8" name="图片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" name="图片 415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mián   miǎn   miàn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41" name="图片 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" name="图片 4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1" name="图片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图片 4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5" name="图片 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" name="图片 41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 iān   diǎn   diàn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0" name="图片 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图片 36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 iān   tián   tiǎn   tiàn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20" name="图片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" name="图片 3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 iān   nián   niǎn   niàn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89" name="图片 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" name="图片 37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   liǎn   liàn</w:t>
      </w:r>
    </w:p>
    <w:p>
      <w:pPr>
        <w:ind w:left="2415" w:leftChars="50" w:hanging="2310" w:hangingChars="110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0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8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8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iān   jiǎn   jiàn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20" name="图片 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" name="图片 39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iān   qián   qiǎn   qiàn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0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47" name="图片 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" name="图片 3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iān   xián   xiǎn   xiàn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010" name="图片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" name="图片 4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0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692150"/>
            <wp:effectExtent l="0" t="0" r="8890" b="12700"/>
            <wp:docPr id="4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rcRect b="438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09930"/>
            <wp:effectExtent l="0" t="0" r="5715" b="13970"/>
            <wp:docPr id="40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328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niáng      niàng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liáng   liǎng   liàng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2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iāng   jiǎng   jiàng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60" name="图片 4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" name="图片 4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iāng   qiáng   qiǎng   qiàng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72" name="图片 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图片 42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iāng   xiáng   xiǎng   xiàng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2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84" name="图片 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" name="图片 4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     bìn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413" name="图片 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" name="图片 44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11" name="图片 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" name="图片 43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414" name="图片 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" name="图片 441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    pín    pǐn    pìn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2" name="图片 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图片 441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23" name="图片 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" name="图片 43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5" name="图片 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" name="图片 441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6" name="图片 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" name="图片 441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7" name="图片 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图片 441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    mǐn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1" name="图片 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" name="图片 4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8" name="图片 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" name="图片 44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līn    lín    lǐn    lìn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0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59" name="图片 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" name="图片 43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    jǐn    jìn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1" name="图片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" name="图片 43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    qín    qǐn    qìn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83" name="图片 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" name="图片 43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    xín    xǐn    xìn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95" name="图片 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图片 43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bīng    bǐng    bìng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59" name="图片 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" name="图片 455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31" name="图片 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" name="图片 4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0" name="图片 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" name="图片 4560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1" name="图片 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" name="图片 456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pīng    píng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58" name="图片 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" name="图片 455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43" name="图片 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" name="图片 4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62" name="图片 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" name="图片 456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míng    mǐng    mìng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57" name="图片 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" name="图片 4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55" name="图片 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" name="图片 44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3" name="图片 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" name="图片 45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4" name="图片 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" name="图片 45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dīng    dǐng    dìng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5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67" name="图片 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" name="图片 44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tīng    tíng    tǐng    tìng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479" name="图片 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" name="图片 44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4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níng    nǐng    nìng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91" name="图片 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" name="图片 44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líng    lǐng    lìng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03" name="图片 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" name="图片 45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jīng    jǐng    jìng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5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15" name="图片 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" name="图片 45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qīng    qíng    qǐng    qìng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27" name="图片 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" name="图片 45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    xíng    xǐng    xìng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39" name="图片 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" name="图片 45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5581"/>
      <w:r>
        <w:rPr>
          <w:rFonts w:hint="eastAsia"/>
          <w:lang w:val="en-US" w:eastAsia="zh-CN"/>
        </w:rPr>
        <w:t>三 词语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běijīng  北京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82" name="图片 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" name="图片 458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45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92" name="图片 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" name="图片 45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ti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 天津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96" name="图片 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" name="图片 4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0" name="图片 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" name="图片 46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ascii="仿宋" w:hAnsi="仿宋" w:eastAsia="仿宋"/>
          <w:sz w:val="32"/>
          <w:szCs w:val="32"/>
        </w:rPr>
        <w:t>nj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ng</w:t>
      </w:r>
      <w:r>
        <w:rPr>
          <w:rFonts w:hint="eastAsia" w:ascii="仿宋" w:hAnsi="仿宋" w:eastAsia="仿宋"/>
          <w:sz w:val="32"/>
          <w:szCs w:val="32"/>
        </w:rPr>
        <w:t xml:space="preserve">  南京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8" name="图片 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" name="图片 4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tàiyáng  太阳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6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16" name="图片 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" name="图片 46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yuèliang  月亮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46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6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xīngxing星星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29" name="图片 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" name="图片 46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diàndēng电灯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6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45" name="图片 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" name="图片 4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diànshàn电扇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6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diànbīngxiāng电冰箱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654" name="图片 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图片 465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56" name="图片 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" name="图片 4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60" name="图片 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" name="图片 46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wǒ  ài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</w:t>
      </w:r>
      <w:r>
        <w:rPr>
          <w:rFonts w:hint="eastAsia" w:ascii="仿宋" w:hAnsi="仿宋" w:eastAsia="仿宋"/>
          <w:sz w:val="32"/>
          <w:szCs w:val="32"/>
        </w:rPr>
        <w:t>ě</w:t>
      </w:r>
      <w:r>
        <w:rPr>
          <w:rFonts w:ascii="仿宋" w:hAnsi="仿宋" w:eastAsia="仿宋"/>
          <w:sz w:val="32"/>
          <w:szCs w:val="32"/>
        </w:rPr>
        <w:t>ij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ng</w:t>
      </w:r>
      <w:r>
        <w:rPr>
          <w:rFonts w:hint="eastAsia" w:ascii="仿宋" w:hAnsi="仿宋" w:eastAsia="仿宋"/>
          <w:sz w:val="32"/>
          <w:szCs w:val="32"/>
        </w:rPr>
        <w:t xml:space="preserve">, wǒ ài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nm</w:t>
      </w:r>
      <w:r>
        <w:rPr>
          <w:rFonts w:hint="eastAsia" w:ascii="仿宋" w:hAnsi="仿宋" w:eastAsia="仿宋"/>
          <w:sz w:val="32"/>
          <w:szCs w:val="32"/>
        </w:rPr>
        <w:t>é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我爱北京，我爱天安门。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6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675" name="图片 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" name="图片 467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4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80" name="图片 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" name="图片 4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6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91" name="图片 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" name="图片 4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94" name="图片 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" name="图片 46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699" name="图片 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" name="图片 46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7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7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dàyàn 大雁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750" cy="699770"/>
            <wp:effectExtent l="0" t="0" r="6350" b="5080"/>
            <wp:docPr id="47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815" cy="687070"/>
            <wp:effectExtent l="0" t="0" r="13335" b="17780"/>
            <wp:docPr id="4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54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935" cy="720725"/>
            <wp:effectExtent l="0" t="0" r="12065" b="3175"/>
            <wp:docPr id="47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lǎoyīng 老鹰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22" name="图片 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" name="图片 47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bǎilíngniǎo百灵鸟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730" name="图片 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" name="图片 4730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33" name="图片 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" name="图片 47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wǒ  ài  jiāxiāng,  wǒ  ài  qīnrén。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我爱家乡，我爱亲人。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7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7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47" name="图片 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" name="图片 4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2270" cy="721995"/>
            <wp:effectExtent l="0" t="0" r="17780" b="1905"/>
            <wp:docPr id="4750" name="图片 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" name="图片 47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62" name="图片 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" name="图片 47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300" cy="714375"/>
            <wp:effectExtent l="0" t="0" r="12700" b="9525"/>
            <wp:docPr id="4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4850"/>
            <wp:effectExtent l="0" t="0" r="15875" b="0"/>
            <wp:docPr id="4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7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7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文珍">
    <w15:presenceInfo w15:providerId="WPS Office" w15:userId="2827250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B2F9D"/>
    <w:rsid w:val="01DA3934"/>
    <w:rsid w:val="02525AB7"/>
    <w:rsid w:val="02D3618F"/>
    <w:rsid w:val="048219F5"/>
    <w:rsid w:val="048D0D2C"/>
    <w:rsid w:val="053D4332"/>
    <w:rsid w:val="05445401"/>
    <w:rsid w:val="058400A0"/>
    <w:rsid w:val="065E2AD0"/>
    <w:rsid w:val="06A03C6A"/>
    <w:rsid w:val="06B10585"/>
    <w:rsid w:val="06B8445B"/>
    <w:rsid w:val="07A539DA"/>
    <w:rsid w:val="07C74007"/>
    <w:rsid w:val="07ED1005"/>
    <w:rsid w:val="07EE3EEC"/>
    <w:rsid w:val="082B5A0E"/>
    <w:rsid w:val="088547AC"/>
    <w:rsid w:val="08B9121D"/>
    <w:rsid w:val="08E30FA4"/>
    <w:rsid w:val="093C790F"/>
    <w:rsid w:val="0A1E4335"/>
    <w:rsid w:val="0A235A20"/>
    <w:rsid w:val="0A622E22"/>
    <w:rsid w:val="0A7A4443"/>
    <w:rsid w:val="0B51026B"/>
    <w:rsid w:val="0B9F3B11"/>
    <w:rsid w:val="0C15747D"/>
    <w:rsid w:val="0C364904"/>
    <w:rsid w:val="0CDD7289"/>
    <w:rsid w:val="0D263F69"/>
    <w:rsid w:val="0D447CED"/>
    <w:rsid w:val="0D7E2CF3"/>
    <w:rsid w:val="0D922BA4"/>
    <w:rsid w:val="0DA171F0"/>
    <w:rsid w:val="0E005175"/>
    <w:rsid w:val="0E3E315F"/>
    <w:rsid w:val="0E764A35"/>
    <w:rsid w:val="0E847C37"/>
    <w:rsid w:val="0F1E148A"/>
    <w:rsid w:val="0F687161"/>
    <w:rsid w:val="0FFF6CF5"/>
    <w:rsid w:val="107D1D12"/>
    <w:rsid w:val="10F63BF1"/>
    <w:rsid w:val="112125A0"/>
    <w:rsid w:val="12163E9F"/>
    <w:rsid w:val="1221758E"/>
    <w:rsid w:val="128E6211"/>
    <w:rsid w:val="12B7239B"/>
    <w:rsid w:val="12BF7B13"/>
    <w:rsid w:val="12DD29FE"/>
    <w:rsid w:val="138B1349"/>
    <w:rsid w:val="13EE2AF1"/>
    <w:rsid w:val="145E2AF6"/>
    <w:rsid w:val="14764026"/>
    <w:rsid w:val="150115A1"/>
    <w:rsid w:val="15344A52"/>
    <w:rsid w:val="1538695A"/>
    <w:rsid w:val="158814AE"/>
    <w:rsid w:val="15D87D48"/>
    <w:rsid w:val="16711E6E"/>
    <w:rsid w:val="180128D8"/>
    <w:rsid w:val="18147AFF"/>
    <w:rsid w:val="183A7DE0"/>
    <w:rsid w:val="18AD3D87"/>
    <w:rsid w:val="1A9E1CFC"/>
    <w:rsid w:val="1AF015A4"/>
    <w:rsid w:val="1B367002"/>
    <w:rsid w:val="1B4E6037"/>
    <w:rsid w:val="1BA35642"/>
    <w:rsid w:val="1BCB7D8F"/>
    <w:rsid w:val="1BDC6D1F"/>
    <w:rsid w:val="1BE53B9C"/>
    <w:rsid w:val="1C1C6D0B"/>
    <w:rsid w:val="1C343B3A"/>
    <w:rsid w:val="1C87681B"/>
    <w:rsid w:val="1CFC5AFA"/>
    <w:rsid w:val="1D2F632E"/>
    <w:rsid w:val="1DBA17B5"/>
    <w:rsid w:val="1E240E08"/>
    <w:rsid w:val="1F344C13"/>
    <w:rsid w:val="1FAA2D05"/>
    <w:rsid w:val="20003D67"/>
    <w:rsid w:val="21280BEF"/>
    <w:rsid w:val="218D66C3"/>
    <w:rsid w:val="21BC4BB7"/>
    <w:rsid w:val="21BD28D5"/>
    <w:rsid w:val="21D02ADB"/>
    <w:rsid w:val="21F158E6"/>
    <w:rsid w:val="224A5FED"/>
    <w:rsid w:val="22AF75D9"/>
    <w:rsid w:val="22DF7488"/>
    <w:rsid w:val="22E15151"/>
    <w:rsid w:val="22E74EE9"/>
    <w:rsid w:val="24024E56"/>
    <w:rsid w:val="248E2D1B"/>
    <w:rsid w:val="24A5635F"/>
    <w:rsid w:val="2555724A"/>
    <w:rsid w:val="25886E0B"/>
    <w:rsid w:val="25DA2E98"/>
    <w:rsid w:val="263860B2"/>
    <w:rsid w:val="26CC013E"/>
    <w:rsid w:val="26CC0F1E"/>
    <w:rsid w:val="26EB666E"/>
    <w:rsid w:val="27593F6A"/>
    <w:rsid w:val="276C1966"/>
    <w:rsid w:val="28046A89"/>
    <w:rsid w:val="282962C9"/>
    <w:rsid w:val="2876497C"/>
    <w:rsid w:val="287C5450"/>
    <w:rsid w:val="28BE790F"/>
    <w:rsid w:val="28D40A24"/>
    <w:rsid w:val="29052201"/>
    <w:rsid w:val="29636380"/>
    <w:rsid w:val="2A8F33CC"/>
    <w:rsid w:val="2AF51C7D"/>
    <w:rsid w:val="2C9741C1"/>
    <w:rsid w:val="2CA72385"/>
    <w:rsid w:val="2CB27EA3"/>
    <w:rsid w:val="2CBF7204"/>
    <w:rsid w:val="2CE60EEB"/>
    <w:rsid w:val="2D8D05D1"/>
    <w:rsid w:val="2D962755"/>
    <w:rsid w:val="2DB91283"/>
    <w:rsid w:val="2E4C0A68"/>
    <w:rsid w:val="2EC32B7A"/>
    <w:rsid w:val="2F9A5C8E"/>
    <w:rsid w:val="303B6724"/>
    <w:rsid w:val="30C65DF5"/>
    <w:rsid w:val="30F84AE0"/>
    <w:rsid w:val="313C7DD7"/>
    <w:rsid w:val="31732482"/>
    <w:rsid w:val="31C1754B"/>
    <w:rsid w:val="32392C24"/>
    <w:rsid w:val="328B2470"/>
    <w:rsid w:val="32FD5265"/>
    <w:rsid w:val="330A59AE"/>
    <w:rsid w:val="336F43F6"/>
    <w:rsid w:val="33AB012D"/>
    <w:rsid w:val="33B43280"/>
    <w:rsid w:val="33BA6EE6"/>
    <w:rsid w:val="33D57A40"/>
    <w:rsid w:val="33DA083E"/>
    <w:rsid w:val="33F2447B"/>
    <w:rsid w:val="34073D19"/>
    <w:rsid w:val="3467128A"/>
    <w:rsid w:val="347E37CA"/>
    <w:rsid w:val="34B850BC"/>
    <w:rsid w:val="361A031A"/>
    <w:rsid w:val="361E0E1E"/>
    <w:rsid w:val="36B85D46"/>
    <w:rsid w:val="36DD6ADA"/>
    <w:rsid w:val="3736530E"/>
    <w:rsid w:val="374F3FC0"/>
    <w:rsid w:val="3795446E"/>
    <w:rsid w:val="37DF3B9B"/>
    <w:rsid w:val="38C64F1D"/>
    <w:rsid w:val="396231D0"/>
    <w:rsid w:val="39DA5666"/>
    <w:rsid w:val="3A327D45"/>
    <w:rsid w:val="3B272F79"/>
    <w:rsid w:val="3B4D6172"/>
    <w:rsid w:val="3BDF4104"/>
    <w:rsid w:val="3CB10685"/>
    <w:rsid w:val="3D5D34B0"/>
    <w:rsid w:val="3E116F79"/>
    <w:rsid w:val="3E2A030E"/>
    <w:rsid w:val="3E405547"/>
    <w:rsid w:val="3E4A1A1A"/>
    <w:rsid w:val="3ECA024B"/>
    <w:rsid w:val="3F237514"/>
    <w:rsid w:val="3F721EF3"/>
    <w:rsid w:val="3F9A1BCB"/>
    <w:rsid w:val="3FAB69FB"/>
    <w:rsid w:val="3FC246A4"/>
    <w:rsid w:val="3FED5772"/>
    <w:rsid w:val="3FEF4EB9"/>
    <w:rsid w:val="40466C87"/>
    <w:rsid w:val="42925D11"/>
    <w:rsid w:val="429D6657"/>
    <w:rsid w:val="42B309F6"/>
    <w:rsid w:val="43661ABA"/>
    <w:rsid w:val="4399667C"/>
    <w:rsid w:val="43A26449"/>
    <w:rsid w:val="43D97FAE"/>
    <w:rsid w:val="4448361A"/>
    <w:rsid w:val="44F04C7E"/>
    <w:rsid w:val="45091725"/>
    <w:rsid w:val="45FA3214"/>
    <w:rsid w:val="4687354A"/>
    <w:rsid w:val="46A128A6"/>
    <w:rsid w:val="470A2AC9"/>
    <w:rsid w:val="471215BA"/>
    <w:rsid w:val="476D5E0A"/>
    <w:rsid w:val="47A965E0"/>
    <w:rsid w:val="48192122"/>
    <w:rsid w:val="48785390"/>
    <w:rsid w:val="487C7B62"/>
    <w:rsid w:val="488751BC"/>
    <w:rsid w:val="48E50B9D"/>
    <w:rsid w:val="48F1326B"/>
    <w:rsid w:val="4936613B"/>
    <w:rsid w:val="49F604DB"/>
    <w:rsid w:val="4AC937D9"/>
    <w:rsid w:val="4ACB692E"/>
    <w:rsid w:val="4B17619A"/>
    <w:rsid w:val="4B182357"/>
    <w:rsid w:val="4B356F05"/>
    <w:rsid w:val="4B4A2554"/>
    <w:rsid w:val="4B8F42AF"/>
    <w:rsid w:val="4B9F3AA1"/>
    <w:rsid w:val="4C073B4B"/>
    <w:rsid w:val="4C612633"/>
    <w:rsid w:val="4C6D1A4B"/>
    <w:rsid w:val="4CDD2E77"/>
    <w:rsid w:val="4DEA0C08"/>
    <w:rsid w:val="4E413C0B"/>
    <w:rsid w:val="4E9D380C"/>
    <w:rsid w:val="4F5924CA"/>
    <w:rsid w:val="4FB13E3B"/>
    <w:rsid w:val="500B65A4"/>
    <w:rsid w:val="50390B0E"/>
    <w:rsid w:val="50564964"/>
    <w:rsid w:val="50C0234B"/>
    <w:rsid w:val="512214B9"/>
    <w:rsid w:val="513C309B"/>
    <w:rsid w:val="519D7B37"/>
    <w:rsid w:val="52162781"/>
    <w:rsid w:val="523B76DE"/>
    <w:rsid w:val="534947A2"/>
    <w:rsid w:val="539F1F0E"/>
    <w:rsid w:val="54BD4E9D"/>
    <w:rsid w:val="54BE5E1A"/>
    <w:rsid w:val="550E3119"/>
    <w:rsid w:val="556D79A6"/>
    <w:rsid w:val="55A14D13"/>
    <w:rsid w:val="55EC0285"/>
    <w:rsid w:val="56027C57"/>
    <w:rsid w:val="57520B4B"/>
    <w:rsid w:val="57DE1232"/>
    <w:rsid w:val="584B77B4"/>
    <w:rsid w:val="58830B7D"/>
    <w:rsid w:val="597D46AE"/>
    <w:rsid w:val="59855EC1"/>
    <w:rsid w:val="5A006E2D"/>
    <w:rsid w:val="5A236266"/>
    <w:rsid w:val="5A3C6021"/>
    <w:rsid w:val="5A7D30D0"/>
    <w:rsid w:val="5AD87B0E"/>
    <w:rsid w:val="5B2364A9"/>
    <w:rsid w:val="5B6E0C2F"/>
    <w:rsid w:val="5B7214B0"/>
    <w:rsid w:val="5BB71D65"/>
    <w:rsid w:val="5BFF74D3"/>
    <w:rsid w:val="5C047E90"/>
    <w:rsid w:val="5CB223A1"/>
    <w:rsid w:val="5D0D0ED6"/>
    <w:rsid w:val="5D51285C"/>
    <w:rsid w:val="5DBF4942"/>
    <w:rsid w:val="5DC22810"/>
    <w:rsid w:val="5E9E3B30"/>
    <w:rsid w:val="5EE10B9A"/>
    <w:rsid w:val="5EE4195C"/>
    <w:rsid w:val="5F951A4B"/>
    <w:rsid w:val="60061E6E"/>
    <w:rsid w:val="600C5D35"/>
    <w:rsid w:val="60584A3F"/>
    <w:rsid w:val="60761CAF"/>
    <w:rsid w:val="60814633"/>
    <w:rsid w:val="60941214"/>
    <w:rsid w:val="60E7704A"/>
    <w:rsid w:val="61572C71"/>
    <w:rsid w:val="61961D94"/>
    <w:rsid w:val="6203324A"/>
    <w:rsid w:val="62324140"/>
    <w:rsid w:val="628C2635"/>
    <w:rsid w:val="62FD67F4"/>
    <w:rsid w:val="6318137C"/>
    <w:rsid w:val="63FB6B0E"/>
    <w:rsid w:val="64E47A13"/>
    <w:rsid w:val="656079C8"/>
    <w:rsid w:val="665A145F"/>
    <w:rsid w:val="66781989"/>
    <w:rsid w:val="667D2BB2"/>
    <w:rsid w:val="66EF216F"/>
    <w:rsid w:val="674F171A"/>
    <w:rsid w:val="6753351A"/>
    <w:rsid w:val="676B3A5B"/>
    <w:rsid w:val="67AD69CD"/>
    <w:rsid w:val="67B65F74"/>
    <w:rsid w:val="67E71977"/>
    <w:rsid w:val="683F7A40"/>
    <w:rsid w:val="688442EC"/>
    <w:rsid w:val="689914E3"/>
    <w:rsid w:val="68CD02AC"/>
    <w:rsid w:val="699255BD"/>
    <w:rsid w:val="69DF2BCB"/>
    <w:rsid w:val="6A0F5451"/>
    <w:rsid w:val="6A435819"/>
    <w:rsid w:val="6A5476D4"/>
    <w:rsid w:val="6A5C13C0"/>
    <w:rsid w:val="6A870296"/>
    <w:rsid w:val="6A8F1331"/>
    <w:rsid w:val="6C0D62B4"/>
    <w:rsid w:val="6CD21881"/>
    <w:rsid w:val="6CEF721A"/>
    <w:rsid w:val="6D3D22C4"/>
    <w:rsid w:val="6DCF3DA0"/>
    <w:rsid w:val="6EBB61D1"/>
    <w:rsid w:val="6EC47AD2"/>
    <w:rsid w:val="6EFB1B30"/>
    <w:rsid w:val="6F012FD7"/>
    <w:rsid w:val="6F0C21CF"/>
    <w:rsid w:val="6F65044A"/>
    <w:rsid w:val="6F950745"/>
    <w:rsid w:val="6FA451EA"/>
    <w:rsid w:val="706E786F"/>
    <w:rsid w:val="70A72F4D"/>
    <w:rsid w:val="711F61C5"/>
    <w:rsid w:val="71760952"/>
    <w:rsid w:val="71D25B4D"/>
    <w:rsid w:val="71F14DA3"/>
    <w:rsid w:val="722D799A"/>
    <w:rsid w:val="730E4413"/>
    <w:rsid w:val="73674FB0"/>
    <w:rsid w:val="73F830CE"/>
    <w:rsid w:val="74292786"/>
    <w:rsid w:val="742B01A7"/>
    <w:rsid w:val="746E22D7"/>
    <w:rsid w:val="746F1BF3"/>
    <w:rsid w:val="74786A33"/>
    <w:rsid w:val="7492780E"/>
    <w:rsid w:val="751E6980"/>
    <w:rsid w:val="758167BF"/>
    <w:rsid w:val="75FC4F43"/>
    <w:rsid w:val="768D24D1"/>
    <w:rsid w:val="778E16BD"/>
    <w:rsid w:val="77906B4C"/>
    <w:rsid w:val="77967CBD"/>
    <w:rsid w:val="77DE0B4F"/>
    <w:rsid w:val="783328C6"/>
    <w:rsid w:val="784C5F7D"/>
    <w:rsid w:val="78941F73"/>
    <w:rsid w:val="78D33F0A"/>
    <w:rsid w:val="78DC51B3"/>
    <w:rsid w:val="793E5AA1"/>
    <w:rsid w:val="7B271EB2"/>
    <w:rsid w:val="7B2D60E2"/>
    <w:rsid w:val="7C043B78"/>
    <w:rsid w:val="7CD26F48"/>
    <w:rsid w:val="7D441EB1"/>
    <w:rsid w:val="7E061D7E"/>
    <w:rsid w:val="7E404729"/>
    <w:rsid w:val="7E8B185B"/>
    <w:rsid w:val="7E927035"/>
    <w:rsid w:val="7EF04D61"/>
    <w:rsid w:val="7FD56458"/>
    <w:rsid w:val="7FE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microsoft.com/office/2011/relationships/people" Target="people.xml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0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2020-08-11T09:05:28Z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