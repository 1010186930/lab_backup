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回复付老师的建议</w:t>
      </w:r>
    </w:p>
    <w:p>
      <w:r>
        <w:rPr>
          <w:rFonts w:hint="eastAsia"/>
        </w:rPr>
        <w:t>几点建议：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1.第十二课后，三词语不部分有句子，目录可否写为词句</w:t>
      </w:r>
      <w:ins w:id="0" w:author="杨文珍" w:date="2020-08-17T22:43:56Z">
        <w:r>
          <w:rPr>
            <w:rFonts w:hint="eastAsia"/>
            <w:lang w:eastAsia="zh-CN"/>
          </w:rPr>
          <w:t>（</w:t>
        </w:r>
      </w:ins>
      <w:ins w:id="1" w:author="杨文珍" w:date="2020-08-17T22:44:00Z">
        <w:r>
          <w:rPr>
            <w:rFonts w:hint="eastAsia"/>
            <w:lang w:val="en-US" w:eastAsia="zh-CN"/>
          </w:rPr>
          <w:t>已</w:t>
        </w:r>
      </w:ins>
      <w:ins w:id="2" w:author="杨文珍" w:date="2020-08-17T22:44:04Z">
        <w:r>
          <w:rPr>
            <w:rFonts w:hint="eastAsia"/>
            <w:lang w:val="en-US" w:eastAsia="zh-CN"/>
          </w:rPr>
          <w:t>修改</w:t>
        </w:r>
      </w:ins>
      <w:ins w:id="3" w:author="杨文珍" w:date="2020-08-17T22:44:06Z">
        <w:r>
          <w:rPr>
            <w:rFonts w:hint="eastAsia"/>
            <w:lang w:val="en-US" w:eastAsia="zh-CN"/>
          </w:rPr>
          <w:t>，</w:t>
        </w:r>
      </w:ins>
      <w:ins w:id="4" w:author="杨文珍" w:date="2020-08-17T22:44:08Z">
        <w:r>
          <w:rPr>
            <w:rFonts w:hint="eastAsia"/>
            <w:lang w:val="en-US" w:eastAsia="zh-CN"/>
          </w:rPr>
          <w:t>请</w:t>
        </w:r>
      </w:ins>
      <w:ins w:id="5" w:author="杨文珍" w:date="2020-08-17T22:44:16Z">
        <w:r>
          <w:rPr>
            <w:rFonts w:hint="eastAsia"/>
            <w:lang w:val="en-US" w:eastAsia="zh-CN"/>
          </w:rPr>
          <w:t>检查</w:t>
        </w:r>
      </w:ins>
      <w:r>
        <w:rPr>
          <w:rFonts w:hint="eastAsia"/>
          <w:lang w:val="en-US" w:eastAsia="zh-CN"/>
        </w:rPr>
        <w:t>。</w:t>
      </w:r>
      <w:ins w:id="6" w:author="杨文珍" w:date="2020-08-17T23:11:31Z">
        <w:r>
          <w:rPr>
            <w:rFonts w:hint="eastAsia"/>
            <w:lang w:val="en-US" w:eastAsia="zh-CN"/>
          </w:rPr>
          <w:t>句子</w:t>
        </w:r>
      </w:ins>
      <w:ins w:id="7" w:author="杨文珍" w:date="2020-08-17T23:11:39Z">
        <w:r>
          <w:rPr>
            <w:rFonts w:hint="eastAsia"/>
          </w:rPr>
          <w:t>排版</w:t>
        </w:r>
      </w:ins>
      <w:ins w:id="8" w:author="杨文珍" w:date="2020-08-17T23:11:47Z">
        <w:r>
          <w:rPr>
            <w:rFonts w:hint="eastAsia"/>
          </w:rPr>
          <w:t>规则</w:t>
        </w:r>
      </w:ins>
      <w:ins w:id="9" w:author="杨文珍" w:date="2020-08-17T23:11:52Z">
        <w:r>
          <w:rPr>
            <w:rFonts w:hint="eastAsia"/>
            <w:lang w:val="en-US" w:eastAsia="zh-CN"/>
          </w:rPr>
          <w:t>我</w:t>
        </w:r>
      </w:ins>
      <w:ins w:id="10" w:author="杨文珍" w:date="2020-08-17T23:11:53Z">
        <w:r>
          <w:rPr>
            <w:rFonts w:hint="eastAsia"/>
            <w:lang w:val="en-US" w:eastAsia="zh-CN"/>
          </w:rPr>
          <w:t>不</w:t>
        </w:r>
      </w:ins>
      <w:ins w:id="11" w:author="杨文珍" w:date="2020-08-17T23:11:58Z">
        <w:r>
          <w:rPr>
            <w:rFonts w:hint="eastAsia"/>
            <w:lang w:val="en-US" w:eastAsia="zh-CN"/>
          </w:rPr>
          <w:t>懂</w:t>
        </w:r>
      </w:ins>
      <w:ins w:id="12" w:author="杨文珍" w:date="2020-08-17T23:11:59Z">
        <w:r>
          <w:rPr>
            <w:rFonts w:hint="eastAsia"/>
            <w:lang w:val="en-US" w:eastAsia="zh-CN"/>
          </w:rPr>
          <w:t>，</w:t>
        </w:r>
      </w:ins>
      <w:ins w:id="13" w:author="杨文珍" w:date="2020-08-17T23:12:01Z">
        <w:r>
          <w:rPr>
            <w:rFonts w:hint="eastAsia"/>
            <w:lang w:val="en-US" w:eastAsia="zh-CN"/>
          </w:rPr>
          <w:t>请</w:t>
        </w:r>
      </w:ins>
      <w:ins w:id="14" w:author="杨文珍" w:date="2020-08-17T23:12:21Z">
        <w:r>
          <w:rPr>
            <w:rFonts w:hint="eastAsia"/>
            <w:lang w:val="en-US" w:eastAsia="zh-CN"/>
          </w:rPr>
          <w:t>指正</w:t>
        </w:r>
      </w:ins>
      <w:ins w:id="15" w:author="杨文珍" w:date="2020-08-17T23:12:22Z">
        <w:r>
          <w:rPr>
            <w:rFonts w:hint="eastAsia"/>
            <w:lang w:val="en-US" w:eastAsia="zh-CN"/>
          </w:rPr>
          <w:t>和</w:t>
        </w:r>
      </w:ins>
      <w:ins w:id="16" w:author="杨文珍" w:date="2020-08-17T23:12:06Z">
        <w:r>
          <w:rPr>
            <w:rFonts w:hint="eastAsia"/>
            <w:lang w:val="en-US" w:eastAsia="zh-CN"/>
          </w:rPr>
          <w:t>修改</w:t>
        </w:r>
      </w:ins>
      <w:ins w:id="17" w:author="杨文珍" w:date="2020-08-17T23:16:35Z">
        <w:r>
          <w:rPr>
            <w:rFonts w:hint="eastAsia"/>
            <w:lang w:val="en-US" w:eastAsia="zh-CN"/>
          </w:rPr>
          <w:t>。</w:t>
        </w:r>
      </w:ins>
      <w:ins w:id="18" w:author="杨文珍" w:date="2020-08-17T23:17:21Z">
        <w:r>
          <w:rPr>
            <w:rFonts w:hint="eastAsia"/>
            <w:lang w:val="en-US" w:eastAsia="zh-CN"/>
          </w:rPr>
          <w:t>或者</w:t>
        </w:r>
      </w:ins>
      <w:ins w:id="19" w:author="杨文珍" w:date="2020-08-17T23:16:50Z">
        <w:r>
          <w:rPr>
            <w:rFonts w:hint="eastAsia"/>
            <w:lang w:val="en-US" w:eastAsia="zh-CN"/>
          </w:rPr>
          <w:t>电话</w:t>
        </w:r>
      </w:ins>
      <w:ins w:id="20" w:author="杨文珍" w:date="2020-08-17T23:17:07Z">
        <w:r>
          <w:rPr>
            <w:rFonts w:hint="eastAsia"/>
            <w:lang w:val="en-US" w:eastAsia="zh-CN"/>
          </w:rPr>
          <w:t>教我</w:t>
        </w:r>
      </w:ins>
      <w:ins w:id="21" w:author="杨文珍" w:date="2020-08-17T23:17:25Z">
        <w:r>
          <w:rPr>
            <w:rFonts w:hint="eastAsia"/>
            <w:lang w:val="en-US" w:eastAsia="zh-CN"/>
          </w:rPr>
          <w:t>，</w:t>
        </w:r>
      </w:ins>
      <w:ins w:id="22" w:author="杨文珍" w:date="2020-08-17T23:17:26Z">
        <w:r>
          <w:rPr>
            <w:rFonts w:hint="eastAsia"/>
            <w:lang w:val="en-US" w:eastAsia="zh-CN"/>
          </w:rPr>
          <w:t>我</w:t>
        </w:r>
      </w:ins>
      <w:ins w:id="23" w:author="杨文珍" w:date="2020-08-17T23:17:33Z">
        <w:r>
          <w:rPr>
            <w:rFonts w:hint="eastAsia"/>
            <w:lang w:val="en-US" w:eastAsia="zh-CN"/>
          </w:rPr>
          <w:t>修改</w:t>
        </w:r>
      </w:ins>
      <w:ins w:id="24" w:author="杨文珍" w:date="2020-08-17T22:43:56Z">
        <w:r>
          <w:rPr>
            <w:rFonts w:hint="eastAsia"/>
            <w:lang w:eastAsia="zh-CN"/>
          </w:rPr>
          <w:t>）</w:t>
        </w:r>
      </w:ins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2.词语和句子，汉字部分中的拼音都删掉。</w:t>
      </w:r>
      <w:ins w:id="25" w:author="杨文珍" w:date="2020-08-17T22:44:20Z">
        <w:r>
          <w:rPr>
            <w:rFonts w:hint="eastAsia"/>
            <w:lang w:eastAsia="zh-CN"/>
          </w:rPr>
          <w:t>（</w:t>
        </w:r>
      </w:ins>
      <w:ins w:id="26" w:author="杨文珍" w:date="2020-08-17T22:44:36Z">
        <w:r>
          <w:rPr>
            <w:rFonts w:hint="eastAsia"/>
            <w:lang w:val="en-US" w:eastAsia="zh-CN"/>
          </w:rPr>
          <w:t>嗯</w:t>
        </w:r>
      </w:ins>
      <w:ins w:id="27" w:author="杨文珍" w:date="2020-08-17T22:44:37Z">
        <w:r>
          <w:rPr>
            <w:rFonts w:hint="eastAsia"/>
            <w:lang w:val="en-US" w:eastAsia="zh-CN"/>
          </w:rPr>
          <w:t>，</w:t>
        </w:r>
      </w:ins>
      <w:ins w:id="28" w:author="杨文珍" w:date="2020-08-17T22:44:39Z">
        <w:r>
          <w:rPr>
            <w:rFonts w:hint="eastAsia"/>
            <w:lang w:val="en-US" w:eastAsia="zh-CN"/>
          </w:rPr>
          <w:t>我</w:t>
        </w:r>
      </w:ins>
      <w:ins w:id="29" w:author="杨文珍" w:date="2020-08-17T22:44:43Z">
        <w:r>
          <w:rPr>
            <w:rFonts w:hint="eastAsia"/>
            <w:lang w:val="en-US" w:eastAsia="zh-CN"/>
          </w:rPr>
          <w:t>知道</w:t>
        </w:r>
      </w:ins>
      <w:ins w:id="30" w:author="杨文珍" w:date="2020-08-17T22:44:45Z">
        <w:r>
          <w:rPr>
            <w:rFonts w:hint="eastAsia"/>
            <w:lang w:val="en-US" w:eastAsia="zh-CN"/>
          </w:rPr>
          <w:t>了</w:t>
        </w:r>
      </w:ins>
      <w:ins w:id="31" w:author="杨文珍" w:date="2020-08-17T22:44:46Z">
        <w:r>
          <w:rPr>
            <w:rFonts w:hint="eastAsia"/>
            <w:lang w:val="en-US" w:eastAsia="zh-CN"/>
          </w:rPr>
          <w:t>。</w:t>
        </w:r>
      </w:ins>
      <w:ins w:id="32" w:author="杨文珍" w:date="2020-08-17T22:46:28Z">
        <w:r>
          <w:rPr>
            <w:rFonts w:hint="eastAsia"/>
          </w:rPr>
          <w:t>删掉</w:t>
        </w:r>
      </w:ins>
      <w:r>
        <w:rPr>
          <w:rFonts w:hint="eastAsia"/>
          <w:lang w:val="en-US" w:eastAsia="zh-CN"/>
        </w:rPr>
        <w:t>了</w:t>
      </w:r>
      <w:ins w:id="33" w:author="杨文珍" w:date="2020-08-17T22:44:20Z">
        <w:r>
          <w:rPr>
            <w:rFonts w:hint="eastAsia"/>
            <w:lang w:eastAsia="zh-CN"/>
          </w:rPr>
          <w:t>）</w:t>
        </w:r>
      </w:ins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3.注明：音节中的拼音是为了辅助理解盲文的，不要与汉语拼音混淆。</w:t>
      </w:r>
      <w:ins w:id="34" w:author="杨文珍" w:date="2020-08-17T22:47:48Z">
        <w:r>
          <w:rPr>
            <w:rFonts w:hint="eastAsia"/>
            <w:lang w:eastAsia="zh-CN"/>
          </w:rPr>
          <w:t>（</w:t>
        </w:r>
      </w:ins>
      <w:ins w:id="35" w:author="杨文珍" w:date="2020-08-17T22:47:52Z">
        <w:r>
          <w:rPr>
            <w:rFonts w:hint="eastAsia"/>
            <w:lang w:val="en-US" w:eastAsia="zh-CN"/>
          </w:rPr>
          <w:t>嗯，</w:t>
        </w:r>
      </w:ins>
      <w:ins w:id="36" w:author="杨文珍" w:date="2020-08-17T22:47:59Z">
        <w:r>
          <w:rPr>
            <w:rFonts w:hint="eastAsia"/>
            <w:lang w:val="en-US" w:eastAsia="zh-CN"/>
          </w:rPr>
          <w:t>明白</w:t>
        </w:r>
      </w:ins>
      <w:ins w:id="37" w:author="杨文珍" w:date="2020-08-17T22:47:48Z">
        <w:r>
          <w:rPr>
            <w:rFonts w:hint="eastAsia"/>
            <w:lang w:eastAsia="zh-CN"/>
          </w:rPr>
          <w:t>）</w:t>
        </w:r>
      </w:ins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4.附录中关于声母、韵母，请按照《国家通用盲文方案》中的写法。</w:t>
      </w:r>
      <w:ins w:id="38" w:author="杨文珍" w:date="2020-08-17T22:48:17Z">
        <w:r>
          <w:rPr>
            <w:rFonts w:hint="eastAsia"/>
            <w:lang w:eastAsia="zh-CN"/>
          </w:rPr>
          <w:t>（</w:t>
        </w:r>
      </w:ins>
      <w:ins w:id="39" w:author="杨文珍" w:date="2020-08-17T22:51:14Z">
        <w:r>
          <w:rPr>
            <w:rFonts w:hint="eastAsia"/>
            <w:lang w:val="en-US" w:eastAsia="zh-CN"/>
          </w:rPr>
          <w:t>前言</w:t>
        </w:r>
      </w:ins>
      <w:ins w:id="40" w:author="杨文珍" w:date="2020-08-17T22:51:15Z">
        <w:r>
          <w:rPr>
            <w:rFonts w:hint="eastAsia"/>
            <w:lang w:val="en-US" w:eastAsia="zh-CN"/>
          </w:rPr>
          <w:t>和</w:t>
        </w:r>
      </w:ins>
      <w:ins w:id="41" w:author="杨文珍" w:date="2020-08-17T22:48:23Z">
        <w:r>
          <w:rPr>
            <w:rFonts w:hint="eastAsia"/>
            <w:lang w:val="en-US" w:eastAsia="zh-CN"/>
          </w:rPr>
          <w:t>附录</w:t>
        </w:r>
      </w:ins>
      <w:ins w:id="42" w:author="杨文珍" w:date="2020-08-17T22:48:27Z">
        <w:r>
          <w:rPr>
            <w:rFonts w:hint="eastAsia"/>
            <w:lang w:val="en-US" w:eastAsia="zh-CN"/>
          </w:rPr>
          <w:t>，</w:t>
        </w:r>
      </w:ins>
      <w:ins w:id="43" w:author="杨文珍" w:date="2020-08-17T22:48:50Z">
        <w:r>
          <w:rPr>
            <w:rFonts w:hint="eastAsia"/>
            <w:lang w:val="en-US" w:eastAsia="zh-CN"/>
          </w:rPr>
          <w:t>我</w:t>
        </w:r>
      </w:ins>
      <w:ins w:id="44" w:author="杨文珍" w:date="2020-08-17T22:48:53Z">
        <w:r>
          <w:rPr>
            <w:rFonts w:hint="eastAsia"/>
            <w:lang w:val="en-US" w:eastAsia="zh-CN"/>
          </w:rPr>
          <w:t>们</w:t>
        </w:r>
      </w:ins>
      <w:ins w:id="45" w:author="杨文珍" w:date="2020-08-17T22:48:56Z">
        <w:r>
          <w:rPr>
            <w:rFonts w:hint="eastAsia"/>
            <w:lang w:val="en-US" w:eastAsia="zh-CN"/>
          </w:rPr>
          <w:t>以后</w:t>
        </w:r>
      </w:ins>
      <w:ins w:id="46" w:author="杨文珍" w:date="2020-08-17T22:49:49Z">
        <w:r>
          <w:rPr>
            <w:rFonts w:hint="eastAsia"/>
            <w:lang w:val="en-US" w:eastAsia="zh-CN"/>
          </w:rPr>
          <w:t>电话</w:t>
        </w:r>
      </w:ins>
      <w:ins w:id="47" w:author="杨文珍" w:date="2020-08-17T22:49:13Z">
        <w:r>
          <w:rPr>
            <w:rFonts w:hint="eastAsia"/>
            <w:lang w:val="en-US" w:eastAsia="zh-CN"/>
          </w:rPr>
          <w:t>讨论</w:t>
        </w:r>
      </w:ins>
      <w:ins w:id="48" w:author="杨文珍" w:date="2020-08-17T22:50:28Z">
        <w:r>
          <w:rPr>
            <w:rFonts w:hint="eastAsia"/>
            <w:lang w:val="en-US" w:eastAsia="zh-CN"/>
          </w:rPr>
          <w:t>，</w:t>
        </w:r>
      </w:ins>
      <w:ins w:id="49" w:author="杨文珍" w:date="2020-08-17T22:50:38Z">
        <w:r>
          <w:rPr>
            <w:rFonts w:hint="eastAsia"/>
            <w:lang w:val="en-US" w:eastAsia="zh-CN"/>
          </w:rPr>
          <w:t>暂时</w:t>
        </w:r>
      </w:ins>
      <w:ins w:id="50" w:author="杨文珍" w:date="2020-08-17T22:50:40Z">
        <w:r>
          <w:rPr>
            <w:rFonts w:hint="eastAsia"/>
            <w:lang w:val="en-US" w:eastAsia="zh-CN"/>
          </w:rPr>
          <w:t>不要</w:t>
        </w:r>
      </w:ins>
      <w:ins w:id="51" w:author="杨文珍" w:date="2020-08-17T22:51:02Z">
        <w:r>
          <w:rPr>
            <w:rFonts w:hint="eastAsia"/>
            <w:lang w:val="en-US" w:eastAsia="zh-CN"/>
          </w:rPr>
          <w:t>管</w:t>
        </w:r>
      </w:ins>
      <w:ins w:id="52" w:author="杨文珍" w:date="2020-08-17T22:51:06Z">
        <w:r>
          <w:rPr>
            <w:rFonts w:hint="eastAsia"/>
            <w:lang w:val="en-US" w:eastAsia="zh-CN"/>
          </w:rPr>
          <w:t>它</w:t>
        </w:r>
      </w:ins>
      <w:ins w:id="53" w:author="杨文珍" w:date="2020-08-17T22:51:27Z">
        <w:r>
          <w:rPr>
            <w:rFonts w:hint="eastAsia"/>
            <w:lang w:val="en-US" w:eastAsia="zh-CN"/>
          </w:rPr>
          <w:t>们</w:t>
        </w:r>
      </w:ins>
      <w:ins w:id="54" w:author="杨文珍" w:date="2020-08-17T22:48:17Z">
        <w:r>
          <w:rPr>
            <w:rFonts w:hint="eastAsia"/>
            <w:lang w:eastAsia="zh-CN"/>
          </w:rPr>
          <w:t>）</w:t>
        </w:r>
      </w:ins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5.盲文中没有整体认读，附录中出现机器语言，我不知道放在这里与内容有什么关系。</w:t>
      </w:r>
      <w:ins w:id="55" w:author="杨文珍" w:date="2020-08-17T22:51:50Z">
        <w:r>
          <w:rPr>
            <w:rFonts w:hint="eastAsia"/>
            <w:lang w:eastAsia="zh-CN"/>
          </w:rPr>
          <w:t>（</w:t>
        </w:r>
      </w:ins>
      <w:ins w:id="56" w:author="杨文珍" w:date="2020-08-17T22:51:50Z">
        <w:r>
          <w:rPr>
            <w:rFonts w:hint="eastAsia"/>
            <w:lang w:val="en-US" w:eastAsia="zh-CN"/>
          </w:rPr>
          <w:t>前言和附录，我们以后电话讨论，暂时不要管它们</w:t>
        </w:r>
      </w:ins>
      <w:ins w:id="57" w:author="杨文珍" w:date="2020-08-17T22:51:50Z">
        <w:r>
          <w:rPr>
            <w:rFonts w:hint="eastAsia"/>
            <w:lang w:eastAsia="zh-CN"/>
          </w:rPr>
          <w:t>）</w:t>
        </w:r>
      </w:ins>
    </w:p>
    <w:p>
      <w:pPr>
        <w:rPr>
          <w:ins w:id="58" w:author="杨文珍" w:date="2020-08-17T22:52:59Z"/>
          <w:rFonts w:hint="eastAsia" w:eastAsiaTheme="minorEastAsia"/>
          <w:lang w:eastAsia="zh-CN"/>
        </w:rPr>
      </w:pPr>
      <w:r>
        <w:rPr>
          <w:rFonts w:hint="eastAsia"/>
        </w:rPr>
        <w:t>6.关于盲文排版规则，如果加附录，请中国盲文图书馆盲文编辑写。</w:t>
      </w:r>
      <w:ins w:id="59" w:author="杨文珍" w:date="2020-08-17T22:52:59Z">
        <w:r>
          <w:rPr>
            <w:rFonts w:hint="eastAsia"/>
            <w:lang w:eastAsia="zh-CN"/>
          </w:rPr>
          <w:t>（</w:t>
        </w:r>
      </w:ins>
      <w:ins w:id="60" w:author="杨文珍" w:date="2020-08-17T22:52:59Z">
        <w:r>
          <w:rPr>
            <w:rFonts w:hint="eastAsia"/>
            <w:lang w:val="en-US" w:eastAsia="zh-CN"/>
          </w:rPr>
          <w:t>前言和附录，我们以后电话讨论，暂时不要管它们</w:t>
        </w:r>
      </w:ins>
      <w:ins w:id="61" w:author="杨文珍" w:date="2020-08-17T22:52:59Z">
        <w:r>
          <w:rPr>
            <w:rFonts w:hint="eastAsia"/>
            <w:lang w:eastAsia="zh-CN"/>
          </w:rPr>
          <w:t>）</w:t>
        </w:r>
      </w:ins>
    </w:p>
    <w:p>
      <w:pPr>
        <w:rPr>
          <w:ins w:id="62" w:author="杨文珍" w:date="2020-08-17T22:52:59Z"/>
          <w:rFonts w:hint="eastAsia" w:eastAsiaTheme="minorEastAsia"/>
          <w:lang w:eastAsia="zh-CN"/>
        </w:rPr>
      </w:pPr>
      <w:r>
        <w:rPr>
          <w:rFonts w:hint="eastAsia"/>
        </w:rPr>
        <w:t>7.个人认为附录太多了。第一，附录与教程的关系。第二，附录中的内容与机器的盲文呈现。这个文稿就是机器显示的一个纸质版的部分内容。</w:t>
      </w:r>
      <w:ins w:id="63" w:author="杨文珍" w:date="2020-08-17T22:52:59Z">
        <w:r>
          <w:rPr>
            <w:rFonts w:hint="eastAsia"/>
            <w:lang w:eastAsia="zh-CN"/>
          </w:rPr>
          <w:t>（</w:t>
        </w:r>
      </w:ins>
      <w:ins w:id="64" w:author="杨文珍" w:date="2020-08-17T22:52:59Z">
        <w:r>
          <w:rPr>
            <w:rFonts w:hint="eastAsia"/>
            <w:lang w:val="en-US" w:eastAsia="zh-CN"/>
          </w:rPr>
          <w:t>前言和附录，我们以后电话讨论，暂时不要管它们</w:t>
        </w:r>
      </w:ins>
      <w:ins w:id="65" w:author="杨文珍" w:date="2020-08-17T22:52:59Z">
        <w:r>
          <w:rPr>
            <w:rFonts w:hint="eastAsia"/>
            <w:lang w:eastAsia="zh-CN"/>
          </w:rPr>
          <w:t>）</w:t>
        </w:r>
      </w:ins>
    </w:p>
    <w:p>
      <w:pPr>
        <w:rPr>
          <w:ins w:id="66" w:author="杨文珍" w:date="2020-08-17T22:49:59Z"/>
          <w:rFonts w:hint="eastAsia" w:eastAsiaTheme="minorEastAsia"/>
          <w:lang w:eastAsia="zh-CN"/>
        </w:rPr>
      </w:pPr>
    </w:p>
    <w:p>
      <w:pPr>
        <w:numPr>
          <w:ilvl w:val="-1"/>
          <w:numId w:val="0"/>
        </w:numPr>
        <w:jc w:val="left"/>
        <w:rPr>
          <w:ins w:id="67" w:author="杨文珍" w:date="2020-08-17T22:56:26Z"/>
          <w:rFonts w:hint="eastAsia" w:ascii="方正小标宋简体" w:eastAsia="方正小标宋简体"/>
          <w:sz w:val="52"/>
          <w:szCs w:val="52"/>
          <w:lang w:val="en-US" w:eastAsia="zh-CN"/>
        </w:rPr>
      </w:pPr>
      <w:ins w:id="68" w:author="杨文珍" w:date="2020-08-17T23:12:34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非常</w:t>
        </w:r>
      </w:ins>
      <w:ins w:id="69" w:author="杨文珍" w:date="2020-08-17T22:53:40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非常</w:t>
        </w:r>
      </w:ins>
      <w:ins w:id="70" w:author="杨文珍" w:date="2020-08-17T22:53:47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欣赏</w:t>
        </w:r>
      </w:ins>
      <w:ins w:id="71" w:author="杨文珍" w:date="2020-08-17T22:53:50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您</w:t>
        </w:r>
      </w:ins>
      <w:ins w:id="72" w:author="杨文珍" w:date="2020-08-17T22:54:05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做事</w:t>
        </w:r>
      </w:ins>
      <w:ins w:id="73" w:author="杨文珍" w:date="2020-08-17T22:54:16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仔细</w:t>
        </w:r>
      </w:ins>
      <w:ins w:id="74" w:author="杨文珍" w:date="2020-08-17T22:54:22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认真的</w:t>
        </w:r>
      </w:ins>
      <w:ins w:id="75" w:author="杨文珍" w:date="2020-08-17T22:54:33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精神</w:t>
        </w:r>
      </w:ins>
      <w:ins w:id="76" w:author="杨文珍" w:date="2020-08-17T22:54:36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！</w:t>
        </w:r>
      </w:ins>
      <w:ins w:id="77" w:author="杨文珍" w:date="2020-08-17T22:54:37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！</w:t>
        </w:r>
      </w:ins>
      <w:ins w:id="78" w:author="杨文珍" w:date="2020-08-17T22:54:55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我</w:t>
        </w:r>
      </w:ins>
      <w:ins w:id="79" w:author="杨文珍" w:date="2020-08-17T22:55:11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也</w:t>
        </w:r>
      </w:ins>
      <w:ins w:id="80" w:author="杨文珍" w:date="2020-08-17T22:55:13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是</w:t>
        </w:r>
      </w:ins>
      <w:ins w:id="81" w:author="杨文珍" w:date="2020-08-17T22:55:21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这么</w:t>
        </w:r>
      </w:ins>
      <w:ins w:id="82" w:author="杨文珍" w:date="2020-08-17T22:55:28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要求</w:t>
        </w:r>
      </w:ins>
      <w:ins w:id="83" w:author="杨文珍" w:date="2020-08-17T22:55:31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自己</w:t>
        </w:r>
      </w:ins>
      <w:ins w:id="84" w:author="杨文珍" w:date="2020-08-17T22:55:32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的</w:t>
        </w:r>
      </w:ins>
      <w:ins w:id="85" w:author="杨文珍" w:date="2020-08-17T22:55:42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。</w:t>
        </w:r>
      </w:ins>
      <w:ins w:id="86" w:author="杨文珍" w:date="2020-08-17T22:55:50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只有</w:t>
        </w:r>
      </w:ins>
      <w:ins w:id="87" w:author="杨文珍" w:date="2020-08-17T22:55:53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这样</w:t>
        </w:r>
      </w:ins>
      <w:ins w:id="88" w:author="杨文珍" w:date="2020-08-17T22:55:57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才能</w:t>
        </w:r>
      </w:ins>
      <w:ins w:id="89" w:author="杨文珍" w:date="2020-08-17T22:56:00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把</w:t>
        </w:r>
      </w:ins>
      <w:ins w:id="90" w:author="杨文珍" w:date="2020-08-17T22:56:03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事</w:t>
        </w:r>
      </w:ins>
      <w:ins w:id="91" w:author="杨文珍" w:date="2020-08-17T22:56:07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做好</w:t>
        </w:r>
      </w:ins>
      <w:ins w:id="92" w:author="杨文珍" w:date="2020-08-17T22:56:08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。</w:t>
        </w:r>
      </w:ins>
    </w:p>
    <w:p>
      <w:pPr>
        <w:numPr>
          <w:ilvl w:val="-1"/>
          <w:numId w:val="0"/>
        </w:numPr>
        <w:jc w:val="left"/>
        <w:rPr>
          <w:ins w:id="93" w:author="杨文珍" w:date="2020-08-17T22:56:15Z"/>
          <w:rFonts w:hint="default" w:ascii="方正小标宋简体" w:eastAsia="方正小标宋简体"/>
          <w:sz w:val="52"/>
          <w:szCs w:val="52"/>
          <w:lang w:val="en-US" w:eastAsia="zh-CN"/>
        </w:rPr>
      </w:pPr>
      <w:ins w:id="94" w:author="杨文珍" w:date="2020-08-17T22:56:32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您</w:t>
        </w:r>
      </w:ins>
      <w:ins w:id="95" w:author="杨文珍" w:date="2020-08-17T22:56:33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是</w:t>
        </w:r>
      </w:ins>
      <w:ins w:id="96" w:author="杨文珍" w:date="2020-08-17T22:56:39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我</w:t>
        </w:r>
      </w:ins>
      <w:ins w:id="97" w:author="杨文珍" w:date="2020-08-17T22:56:40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的</w:t>
        </w:r>
      </w:ins>
      <w:ins w:id="98" w:author="杨文珍" w:date="2020-08-17T22:56:47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幸运</w:t>
        </w:r>
      </w:ins>
      <w:ins w:id="99" w:author="杨文珍" w:date="2020-08-17T22:56:54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星</w:t>
        </w:r>
      </w:ins>
      <w:ins w:id="100" w:author="杨文珍" w:date="2020-08-17T22:57:01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！</w:t>
        </w:r>
      </w:ins>
      <w:ins w:id="101" w:author="杨文珍" w:date="2020-08-17T22:57:18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感谢</w:t>
        </w:r>
      </w:ins>
      <w:ins w:id="102" w:author="杨文珍" w:date="2020-08-17T22:57:20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您</w:t>
        </w:r>
      </w:ins>
      <w:ins w:id="103" w:author="杨文珍" w:date="2020-08-17T22:57:23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，</w:t>
        </w:r>
      </w:ins>
      <w:ins w:id="104" w:author="杨文珍" w:date="2020-08-17T22:57:27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辛苦</w:t>
        </w:r>
      </w:ins>
      <w:ins w:id="105" w:author="杨文珍" w:date="2020-08-17T22:57:29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您</w:t>
        </w:r>
      </w:ins>
      <w:ins w:id="106" w:author="杨文珍" w:date="2020-08-17T22:57:30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了</w:t>
        </w:r>
      </w:ins>
      <w:ins w:id="107" w:author="杨文珍" w:date="2020-08-17T22:57:31Z">
        <w:r>
          <w:rPr>
            <w:rFonts w:hint="eastAsia" w:ascii="方正小标宋简体" w:eastAsia="方正小标宋简体"/>
            <w:sz w:val="52"/>
            <w:szCs w:val="52"/>
            <w:lang w:val="en-US" w:eastAsia="zh-CN"/>
          </w:rPr>
          <w:t>。</w:t>
        </w:r>
      </w:ins>
    </w:p>
    <w:p>
      <w:pPr>
        <w:numPr>
          <w:ilvl w:val="-1"/>
          <w:numId w:val="0"/>
        </w:numPr>
        <w:jc w:val="left"/>
        <w:rPr>
          <w:rFonts w:hint="default" w:ascii="方正小标宋简体" w:eastAsia="方正小标宋简体"/>
          <w:sz w:val="52"/>
          <w:szCs w:val="52"/>
          <w:lang w:val="en-US" w:eastAsia="zh-CN"/>
        </w:rPr>
      </w:pPr>
    </w:p>
    <w:p>
      <w:pPr>
        <w:numPr>
          <w:ilvl w:val="-1"/>
          <w:numId w:val="0"/>
        </w:numPr>
        <w:jc w:val="left"/>
        <w:rPr>
          <w:rFonts w:hint="eastAsia" w:ascii="方正小标宋简体" w:eastAsia="方正小标宋简体"/>
          <w:sz w:val="52"/>
          <w:szCs w:val="52"/>
          <w:lang w:val="en-US" w:eastAsia="zh-CN"/>
        </w:rPr>
      </w:pPr>
      <w:r>
        <w:rPr>
          <w:rFonts w:hint="eastAsia" w:ascii="方正小标宋简体" w:eastAsia="方正小标宋简体"/>
          <w:sz w:val="52"/>
          <w:szCs w:val="52"/>
          <w:lang w:val="en-US" w:eastAsia="zh-CN"/>
        </w:rPr>
        <w:br w:type="page"/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国  家  通  用  盲  文</w:t>
      </w:r>
    </w:p>
    <w:p>
      <w:pPr>
        <w:numPr>
          <w:ilvl w:val="0"/>
          <w:numId w:val="0"/>
        </w:numPr>
        <w:ind w:firstLine="3640" w:firstLineChars="700"/>
        <w:jc w:val="left"/>
        <w:rPr>
          <w:rFonts w:hint="eastAsia" w:ascii="方正小标宋简体" w:eastAsia="方正小标宋简体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拼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音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教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程</w:t>
      </w:r>
    </w:p>
    <w:p>
      <w:pPr>
        <w:numPr>
          <w:ilvl w:val="0"/>
          <w:numId w:val="0"/>
        </w:numPr>
        <w:jc w:val="center"/>
        <w:rPr>
          <w:rFonts w:hint="default" w:ascii="方正小标宋简体" w:eastAsia="方正小标宋简体"/>
          <w:sz w:val="24"/>
          <w:szCs w:val="24"/>
          <w:lang w:val="en-US" w:eastAsia="zh-CN"/>
        </w:rPr>
      </w:pPr>
      <w:r>
        <w:rPr>
          <w:rFonts w:hint="eastAsia" w:ascii="方正小标宋简体" w:eastAsia="方正小标宋简体"/>
          <w:sz w:val="24"/>
          <w:szCs w:val="24"/>
          <w:lang w:val="en-US" w:eastAsia="zh-CN"/>
        </w:rPr>
        <w:t>付雪松 杨文珍 主 编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32"/>
          <w:szCs w:val="32"/>
          <w:lang w:val="en-US" w:eastAsia="zh-CN"/>
        </w:rPr>
      </w:pPr>
      <w:r>
        <w:rPr>
          <w:rFonts w:hint="eastAsia" w:ascii="方正小标宋简体" w:eastAsia="方正小标宋简体"/>
          <w:sz w:val="32"/>
          <w:szCs w:val="32"/>
          <w:lang w:val="en-US" w:eastAsia="zh-CN"/>
        </w:rPr>
        <w:t>北 京 盲 人 学 校</w:t>
      </w:r>
    </w:p>
    <w:p>
      <w:pPr>
        <w:numPr>
          <w:ilvl w:val="0"/>
          <w:numId w:val="0"/>
        </w:numPr>
        <w:jc w:val="center"/>
        <w:rPr>
          <w:rFonts w:hint="default" w:ascii="方正小标宋简体" w:eastAsia="方正小标宋简体"/>
          <w:sz w:val="32"/>
          <w:szCs w:val="32"/>
          <w:lang w:val="en-US" w:eastAsia="zh-CN"/>
        </w:rPr>
      </w:pPr>
      <w:r>
        <w:rPr>
          <w:rFonts w:hint="eastAsia" w:ascii="方正小标宋简体" w:eastAsia="方正小标宋简体"/>
          <w:sz w:val="32"/>
          <w:szCs w:val="32"/>
          <w:lang w:val="en-US" w:eastAsia="zh-CN"/>
        </w:rPr>
        <w:t>浙江理工大学</w:t>
      </w:r>
    </w:p>
    <w:p>
      <w:pPr>
        <w:rPr>
          <w:rFonts w:hint="eastAsia" w:ascii="方正小标宋简体" w:eastAsia="方正小标宋简体"/>
          <w:sz w:val="72"/>
          <w:szCs w:val="7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方正小标宋简体" w:eastAsia="方正小标宋简体"/>
          <w:sz w:val="44"/>
          <w:szCs w:val="44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3506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方正小标宋简体" w:cs="Times New Roman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eastAsia="宋体" w:cs="Times New Roman"/>
              <w:sz w:val="24"/>
              <w:szCs w:val="24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default" w:ascii="Times New Roman" w:hAnsi="Times New Roman" w:eastAsia="方正小标宋简体" w:cs="Times New Roman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_Toc412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前  言（草稿）</w:t>
          </w:r>
          <w:r>
            <w:tab/>
          </w:r>
          <w:r>
            <w:fldChar w:fldCharType="begin"/>
          </w:r>
          <w:r>
            <w:instrText xml:space="preserve"> PAGEREF _Toc412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_Toc18220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 一 篇</w:t>
          </w:r>
          <w:r>
            <w:tab/>
          </w:r>
          <w:r>
            <w:fldChar w:fldCharType="begin"/>
          </w:r>
          <w:r>
            <w:instrText xml:space="preserve"> PAGEREF _Toc18220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_Toc14515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第一课 声母</w:t>
          </w:r>
          <w:r>
            <w:rPr>
              <w:rFonts w:hint="default" w:ascii="Times New Roman" w:hAnsi="Times New Roman" w:cs="Times New Roman"/>
              <w:szCs w:val="44"/>
              <w:lang w:val="en-US" w:eastAsia="zh-CN"/>
            </w:rPr>
            <w:t>b、p、m、f</w:t>
          </w:r>
          <w:r>
            <w:tab/>
          </w:r>
          <w:r>
            <w:fldChar w:fldCharType="begin"/>
          </w:r>
          <w:r>
            <w:instrText xml:space="preserve"> PAGEREF _Toc14515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_Toc31461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</w:t>
          </w:r>
          <w:r>
            <w:rPr>
              <w:rFonts w:hint="default" w:ascii="Times New Roman" w:hAnsi="Times New Roman" w:cs="Times New Roman"/>
              <w:lang w:val="en-US" w:eastAsia="zh-CN"/>
            </w:rPr>
            <w:t>b、p、m、f</w:t>
          </w:r>
          <w:r>
            <w:tab/>
          </w:r>
          <w:r>
            <w:fldChar w:fldCharType="begin"/>
          </w:r>
          <w:r>
            <w:instrText xml:space="preserve"> PAGEREF _Toc31461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_Toc6061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盲符</w:t>
          </w:r>
          <w:r>
            <w:tab/>
          </w:r>
          <w:r>
            <w:fldChar w:fldCharType="begin"/>
          </w:r>
          <w:r>
            <w:instrText xml:space="preserve"> PAGEREF _Toc6061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_Toc24621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第二课 四声和声调符号</w:t>
          </w:r>
          <w:r>
            <w:tab/>
          </w:r>
          <w:r>
            <w:fldChar w:fldCharType="begin"/>
          </w:r>
          <w:r>
            <w:instrText xml:space="preserve"> PAGEREF _Toc24621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_Toc3926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一 </w:t>
          </w:r>
          <w:r>
            <w:rPr>
              <w:rFonts w:hint="eastAsia"/>
              <w:lang w:val="zh-CN" w:eastAsia="zh-CN"/>
            </w:rPr>
            <w:t>阴平</w:t>
          </w:r>
          <w:r>
            <w:tab/>
          </w:r>
          <w:r>
            <w:fldChar w:fldCharType="begin"/>
          </w:r>
          <w:r>
            <w:instrText xml:space="preserve"> PAGEREF _Toc3926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_Toc30798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二 </w:t>
          </w:r>
          <w:r>
            <w:rPr>
              <w:rFonts w:hint="eastAsia"/>
              <w:lang w:val="zh-CN" w:eastAsia="zh-CN"/>
            </w:rPr>
            <w:t>阳平</w:t>
          </w:r>
          <w:r>
            <w:tab/>
          </w:r>
          <w:r>
            <w:fldChar w:fldCharType="begin"/>
          </w:r>
          <w:r>
            <w:instrText xml:space="preserve"> PAGEREF _Toc30798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_Toc26811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三 </w:t>
          </w:r>
          <w:r>
            <w:rPr>
              <w:rFonts w:hint="eastAsia"/>
              <w:lang w:val="zh-CN" w:eastAsia="zh-CN"/>
            </w:rPr>
            <w:t>上声</w:t>
          </w:r>
          <w:r>
            <w:tab/>
          </w:r>
          <w:r>
            <w:fldChar w:fldCharType="begin"/>
          </w:r>
          <w:r>
            <w:instrText xml:space="preserve"> PAGEREF _Toc26811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_Toc10601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四 </w:t>
          </w:r>
          <w:r>
            <w:rPr>
              <w:rFonts w:hint="eastAsia"/>
              <w:lang w:val="zh-CN" w:eastAsia="zh-CN"/>
            </w:rPr>
            <w:t>去声</w:t>
          </w:r>
          <w:r>
            <w:tab/>
          </w:r>
          <w:r>
            <w:fldChar w:fldCharType="begin"/>
          </w:r>
          <w:r>
            <w:instrText xml:space="preserve"> PAGEREF _Toc10601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_Toc13749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 轻</w:t>
          </w:r>
          <w:r>
            <w:rPr>
              <w:rFonts w:hint="eastAsia"/>
              <w:lang w:val="zh-CN" w:eastAsia="zh-CN"/>
            </w:rPr>
            <w:t>声</w:t>
          </w:r>
          <w:r>
            <w:tab/>
          </w:r>
          <w:r>
            <w:fldChar w:fldCharType="begin"/>
          </w:r>
          <w:r>
            <w:instrText xml:space="preserve"> PAGEREF _Toc13749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_Toc22846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 音节</w:t>
          </w:r>
          <w:r>
            <w:tab/>
          </w:r>
          <w:r>
            <w:fldChar w:fldCharType="begin"/>
          </w:r>
          <w:r>
            <w:instrText xml:space="preserve"> PAGEREF _Toc22846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_Toc15112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第三课 韵母</w:t>
          </w:r>
          <w:r>
            <w:rPr>
              <w:rFonts w:hint="eastAsia" w:ascii="黑体" w:hAnsi="黑体" w:cstheme="minorBidi"/>
              <w:szCs w:val="44"/>
              <w:lang w:val="en-US" w:eastAsia="zh-CN"/>
            </w:rPr>
            <w:t>a</w:t>
          </w:r>
          <w:r>
            <w:tab/>
          </w:r>
          <w:r>
            <w:fldChar w:fldCharType="begin"/>
          </w:r>
          <w:r>
            <w:instrText xml:space="preserve"> PAGEREF _Toc15112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_Toc32613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</w:t>
          </w:r>
          <w:r>
            <w:rPr>
              <w:rFonts w:ascii="仿宋" w:hAnsi="仿宋" w:eastAsia="仿宋"/>
              <w:szCs w:val="32"/>
            </w:rPr>
            <w:t>a</w:t>
          </w:r>
          <w:r>
            <w:tab/>
          </w:r>
          <w:r>
            <w:fldChar w:fldCharType="begin"/>
          </w:r>
          <w:r>
            <w:instrText xml:space="preserve"> PAGEREF _Toc32613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_Toc18511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_Toc18511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_Toc29189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_Toc29189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_Toc21560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第四课 声母</w:t>
          </w:r>
          <w:r>
            <w:rPr>
              <w:rFonts w:hint="eastAsia" w:ascii="黑体" w:hAnsi="黑体" w:cstheme="minorBidi"/>
              <w:szCs w:val="44"/>
              <w:lang w:val="en-US" w:eastAsia="zh-CN"/>
            </w:rPr>
            <w:t>d、t、n、l</w:t>
          </w:r>
          <w:r>
            <w:tab/>
          </w:r>
          <w:r>
            <w:fldChar w:fldCharType="begin"/>
          </w:r>
          <w:r>
            <w:instrText xml:space="preserve"> PAGEREF _Toc21560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_Toc2444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</w:t>
          </w:r>
          <w:r>
            <w:rPr>
              <w:rFonts w:hint="default" w:ascii="Times New Roman" w:hAnsi="Times New Roman" w:cs="Times New Roman"/>
              <w:lang w:val="en-US" w:eastAsia="zh-CN"/>
            </w:rPr>
            <w:t>d、t、n、l</w:t>
          </w:r>
          <w:r>
            <w:tab/>
          </w:r>
          <w:r>
            <w:fldChar w:fldCharType="begin"/>
          </w:r>
          <w:r>
            <w:instrText xml:space="preserve"> PAGEREF _Toc2444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_Toc10229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_Toc10229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_Toc23296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_Toc23296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_Toc31422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第五课 韵母o</w:t>
          </w:r>
          <w:r>
            <w:rPr>
              <w:rFonts w:hint="eastAsia" w:ascii="黑体" w:hAnsi="黑体" w:cstheme="minorBidi"/>
              <w:szCs w:val="44"/>
              <w:lang w:val="en-US" w:eastAsia="zh-CN"/>
            </w:rPr>
            <w:t>、</w:t>
          </w:r>
          <w:r>
            <w:rPr>
              <w:rFonts w:hint="eastAsia"/>
              <w:szCs w:val="44"/>
              <w:lang w:val="en-US" w:eastAsia="zh-CN"/>
            </w:rPr>
            <w:t>e</w:t>
          </w:r>
          <w:r>
            <w:rPr>
              <w:rFonts w:hint="eastAsia" w:ascii="黑体" w:hAnsi="黑体" w:cstheme="minorBidi"/>
              <w:szCs w:val="44"/>
              <w:lang w:val="en-US" w:eastAsia="zh-CN"/>
            </w:rPr>
            <w:t>、</w:t>
          </w:r>
          <w:r>
            <w:rPr>
              <w:rFonts w:hint="eastAsia"/>
              <w:szCs w:val="44"/>
              <w:lang w:val="en-US" w:eastAsia="zh-CN"/>
            </w:rPr>
            <w:t>i</w:t>
          </w:r>
          <w:r>
            <w:rPr>
              <w:rFonts w:hint="eastAsia" w:ascii="黑体" w:hAnsi="黑体" w:cstheme="minorBidi"/>
              <w:szCs w:val="44"/>
              <w:lang w:val="en-US" w:eastAsia="zh-CN"/>
            </w:rPr>
            <w:t>、</w:t>
          </w:r>
          <w:r>
            <w:rPr>
              <w:rFonts w:hint="eastAsia"/>
              <w:szCs w:val="44"/>
              <w:lang w:val="en-US" w:eastAsia="zh-CN"/>
            </w:rPr>
            <w:t>u</w:t>
          </w:r>
          <w:r>
            <w:rPr>
              <w:rFonts w:hint="eastAsia" w:ascii="黑体" w:hAnsi="黑体" w:cstheme="minorBidi"/>
              <w:szCs w:val="44"/>
              <w:lang w:val="en-US" w:eastAsia="zh-CN"/>
            </w:rPr>
            <w:t>、</w:t>
          </w:r>
          <w:r>
            <w:rPr>
              <w:rFonts w:hint="eastAsia"/>
              <w:szCs w:val="44"/>
              <w:lang w:val="en-US" w:eastAsia="zh-CN"/>
            </w:rPr>
            <w:t>ü</w:t>
          </w:r>
          <w:r>
            <w:tab/>
          </w:r>
          <w:r>
            <w:fldChar w:fldCharType="begin"/>
          </w:r>
          <w:r>
            <w:instrText xml:space="preserve"> PAGEREF _Toc31422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_Toc1490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字母o</w:t>
          </w:r>
          <w:r>
            <w:rPr>
              <w:rFonts w:hint="default" w:ascii="Times New Roman" w:hAnsi="Times New Roman" w:cs="Times New Roman"/>
              <w:lang w:val="en-US" w:eastAsia="zh-CN"/>
            </w:rPr>
            <w:t>、</w:t>
          </w:r>
          <w:r>
            <w:rPr>
              <w:rFonts w:hint="eastAsia"/>
              <w:lang w:val="en-US" w:eastAsia="zh-CN"/>
            </w:rPr>
            <w:t>e</w:t>
          </w:r>
          <w:r>
            <w:rPr>
              <w:rFonts w:hint="default" w:ascii="Times New Roman" w:hAnsi="Times New Roman" w:cs="Times New Roman"/>
              <w:lang w:val="en-US" w:eastAsia="zh-CN"/>
            </w:rPr>
            <w:t>、</w:t>
          </w:r>
          <w:r>
            <w:rPr>
              <w:rFonts w:hint="eastAsia"/>
              <w:lang w:val="en-US" w:eastAsia="zh-CN"/>
            </w:rPr>
            <w:t>i</w:t>
          </w:r>
          <w:r>
            <w:rPr>
              <w:rFonts w:hint="default" w:ascii="Times New Roman" w:hAnsi="Times New Roman" w:cs="Times New Roman"/>
              <w:lang w:val="en-US" w:eastAsia="zh-CN"/>
            </w:rPr>
            <w:t>、</w:t>
          </w:r>
          <w:r>
            <w:rPr>
              <w:rFonts w:hint="eastAsia"/>
              <w:lang w:val="en-US" w:eastAsia="zh-CN"/>
            </w:rPr>
            <w:t>u</w:t>
          </w:r>
          <w:r>
            <w:rPr>
              <w:rFonts w:hint="default" w:ascii="Times New Roman" w:hAnsi="Times New Roman" w:cs="Times New Roman"/>
              <w:lang w:val="en-US" w:eastAsia="zh-CN"/>
            </w:rPr>
            <w:t>、</w:t>
          </w:r>
          <w:r>
            <w:rPr>
              <w:rFonts w:hint="eastAsia"/>
              <w:lang w:val="en-US" w:eastAsia="zh-CN"/>
            </w:rPr>
            <w:t>ü</w:t>
          </w:r>
          <w:r>
            <w:tab/>
          </w:r>
          <w:r>
            <w:fldChar w:fldCharType="begin"/>
          </w:r>
          <w:r>
            <w:instrText xml:space="preserve"> PAGEREF _Toc1490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_Toc9947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_Toc9947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_Toc14690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_Toc14690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_Toc11157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第六课 声母</w:t>
          </w:r>
          <w:r>
            <w:rPr>
              <w:rFonts w:hint="eastAsia" w:ascii="黑体" w:hAnsi="黑体" w:cstheme="minorBidi"/>
              <w:szCs w:val="44"/>
              <w:lang w:val="en-US" w:eastAsia="zh-CN"/>
            </w:rPr>
            <w:t>g、k、h、j、q、x</w:t>
          </w:r>
          <w:r>
            <w:tab/>
          </w:r>
          <w:r>
            <w:fldChar w:fldCharType="begin"/>
          </w:r>
          <w:r>
            <w:instrText xml:space="preserve"> PAGEREF _Toc11157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_Toc30616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</w:t>
          </w:r>
          <w:r>
            <w:rPr>
              <w:rFonts w:hint="default" w:ascii="Times New Roman" w:hAnsi="Times New Roman" w:cs="Times New Roman"/>
              <w:lang w:val="en-US" w:eastAsia="zh-CN"/>
            </w:rPr>
            <w:t>g、k、h、j、q、x</w:t>
          </w:r>
          <w:r>
            <w:tab/>
          </w:r>
          <w:r>
            <w:fldChar w:fldCharType="begin"/>
          </w:r>
          <w:r>
            <w:instrText xml:space="preserve"> PAGEREF _Toc30616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_Toc3056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_Toc3056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_Toc1332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_Toc1332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_Toc22576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第七课 声母</w:t>
          </w:r>
          <w:r>
            <w:rPr>
              <w:rFonts w:hint="eastAsia" w:ascii="黑体" w:hAnsi="黑体" w:cstheme="minorBidi"/>
              <w:szCs w:val="44"/>
              <w:lang w:val="en-US" w:eastAsia="zh-CN"/>
            </w:rPr>
            <w:t>zh、ch、sh、r</w:t>
          </w:r>
          <w:r>
            <w:tab/>
          </w:r>
          <w:r>
            <w:fldChar w:fldCharType="begin"/>
          </w:r>
          <w:r>
            <w:instrText xml:space="preserve"> PAGEREF _Toc22576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_Toc15823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一 字母 </w:t>
          </w:r>
          <w:r>
            <w:rPr>
              <w:rFonts w:hint="default" w:ascii="Times New Roman" w:hAnsi="Times New Roman" w:cs="Times New Roman"/>
              <w:lang w:val="en-US" w:eastAsia="zh-CN"/>
            </w:rPr>
            <w:t>zh、ch、sh、r</w:t>
          </w:r>
          <w:r>
            <w:tab/>
          </w:r>
          <w:r>
            <w:fldChar w:fldCharType="begin"/>
          </w:r>
          <w:r>
            <w:instrText xml:space="preserve"> PAGEREF _Toc15823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_Toc24683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_Toc24683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_Toc28827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_Toc28827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_Toc16563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第八课 声母</w:t>
          </w:r>
          <w:r>
            <w:rPr>
              <w:rFonts w:hint="eastAsia" w:ascii="黑体" w:hAnsi="黑体" w:cstheme="minorBidi"/>
              <w:szCs w:val="44"/>
              <w:lang w:val="en-US" w:eastAsia="zh-CN"/>
            </w:rPr>
            <w:t>z、c、s</w:t>
          </w:r>
          <w:r>
            <w:tab/>
          </w:r>
          <w:r>
            <w:fldChar w:fldCharType="begin"/>
          </w:r>
          <w:r>
            <w:instrText xml:space="preserve"> PAGEREF _Toc16563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_Toc21601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一 字母 </w:t>
          </w:r>
          <w:r>
            <w:rPr>
              <w:rFonts w:hint="default" w:ascii="Times New Roman" w:hAnsi="Times New Roman" w:cs="Times New Roman"/>
              <w:lang w:val="en-US" w:eastAsia="zh-CN"/>
            </w:rPr>
            <w:t>z、c、s</w:t>
          </w:r>
          <w:r>
            <w:tab/>
          </w:r>
          <w:r>
            <w:fldChar w:fldCharType="begin"/>
          </w:r>
          <w:r>
            <w:instrText xml:space="preserve"> PAGEREF _Toc21601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_Toc15270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_Toc15270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_Toc21594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_Toc21594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_Toc15971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第九课 韵母</w:t>
          </w:r>
          <w:r>
            <w:rPr>
              <w:rFonts w:hint="eastAsia" w:ascii="黑体" w:hAnsi="黑体" w:eastAsia="黑体"/>
              <w:szCs w:val="44"/>
            </w:rPr>
            <w:t>ai</w:t>
          </w:r>
          <w:r>
            <w:rPr>
              <w:rFonts w:hint="eastAsia" w:ascii="黑体" w:hAnsi="黑体" w:cstheme="minorBidi"/>
              <w:szCs w:val="44"/>
              <w:lang w:val="en-US" w:eastAsia="zh-CN"/>
            </w:rPr>
            <w:t>、</w:t>
          </w:r>
          <w:r>
            <w:rPr>
              <w:rFonts w:hint="eastAsia" w:ascii="黑体" w:hAnsi="黑体" w:eastAsia="黑体"/>
              <w:szCs w:val="44"/>
            </w:rPr>
            <w:t>ao</w:t>
          </w:r>
          <w:r>
            <w:rPr>
              <w:rFonts w:hint="eastAsia" w:ascii="黑体" w:hAnsi="黑体" w:cstheme="minorBidi"/>
              <w:szCs w:val="44"/>
              <w:lang w:val="en-US" w:eastAsia="zh-CN"/>
            </w:rPr>
            <w:t>、</w:t>
          </w:r>
          <w:r>
            <w:rPr>
              <w:rFonts w:hint="eastAsia" w:ascii="黑体" w:hAnsi="黑体" w:eastAsia="黑体"/>
              <w:szCs w:val="44"/>
            </w:rPr>
            <w:t>ei</w:t>
          </w:r>
          <w:r>
            <w:rPr>
              <w:rFonts w:hint="eastAsia" w:ascii="黑体" w:hAnsi="黑体" w:cstheme="minorBidi"/>
              <w:szCs w:val="44"/>
              <w:lang w:val="en-US" w:eastAsia="zh-CN"/>
            </w:rPr>
            <w:t>、</w:t>
          </w:r>
          <w:r>
            <w:rPr>
              <w:rFonts w:hint="eastAsia" w:ascii="黑体" w:hAnsi="黑体" w:eastAsia="黑体"/>
              <w:szCs w:val="44"/>
            </w:rPr>
            <w:t>ou</w:t>
          </w:r>
          <w:r>
            <w:tab/>
          </w:r>
          <w:r>
            <w:fldChar w:fldCharType="begin"/>
          </w:r>
          <w:r>
            <w:instrText xml:space="preserve"> PAGEREF _Toc15971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_Toc17612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 ai</w:t>
          </w:r>
          <w:r>
            <w:rPr>
              <w:rFonts w:hint="default" w:ascii="Times New Roman" w:hAnsi="Times New Roman" w:cs="Times New Roman"/>
              <w:lang w:val="en-US" w:eastAsia="zh-CN"/>
            </w:rPr>
            <w:t>、</w:t>
          </w:r>
          <w:r>
            <w:rPr>
              <w:rFonts w:hint="eastAsia"/>
              <w:lang w:val="en-US" w:eastAsia="zh-CN"/>
            </w:rPr>
            <w:t>ao</w:t>
          </w:r>
          <w:r>
            <w:rPr>
              <w:rFonts w:hint="default" w:ascii="Times New Roman" w:hAnsi="Times New Roman" w:cs="Times New Roman"/>
              <w:lang w:val="en-US" w:eastAsia="zh-CN"/>
            </w:rPr>
            <w:t>、</w:t>
          </w:r>
          <w:r>
            <w:rPr>
              <w:rFonts w:hint="eastAsia"/>
              <w:lang w:val="en-US" w:eastAsia="zh-CN"/>
            </w:rPr>
            <w:t>ei</w:t>
          </w:r>
          <w:r>
            <w:rPr>
              <w:rFonts w:hint="default" w:ascii="Times New Roman" w:hAnsi="Times New Roman" w:cs="Times New Roman"/>
              <w:lang w:val="en-US" w:eastAsia="zh-CN"/>
            </w:rPr>
            <w:t>、</w:t>
          </w:r>
          <w:r>
            <w:rPr>
              <w:rFonts w:hint="eastAsia"/>
              <w:lang w:val="en-US" w:eastAsia="zh-CN"/>
            </w:rPr>
            <w:t>ou</w:t>
          </w:r>
          <w:r>
            <w:tab/>
          </w:r>
          <w:r>
            <w:fldChar w:fldCharType="begin"/>
          </w:r>
          <w:r>
            <w:instrText xml:space="preserve"> PAGEREF _Toc17612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_Toc304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_Toc304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_Toc17815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_Toc17815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_Toc4699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第十课 韵母</w:t>
          </w:r>
          <w:r>
            <w:rPr>
              <w:rFonts w:hint="eastAsia" w:ascii="黑体" w:hAnsi="黑体" w:cstheme="minorBidi"/>
              <w:szCs w:val="44"/>
              <w:lang w:val="en-US" w:eastAsia="zh-CN"/>
            </w:rPr>
            <w:t>ia、iao、ie、iu</w:t>
          </w:r>
          <w:r>
            <w:tab/>
          </w:r>
          <w:r>
            <w:fldChar w:fldCharType="begin"/>
          </w:r>
          <w:r>
            <w:instrText xml:space="preserve"> PAGEREF _Toc4699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_Toc2576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</w:t>
          </w:r>
          <w:r>
            <w:rPr>
              <w:rFonts w:hint="default" w:ascii="Times New Roman" w:hAnsi="Times New Roman" w:cs="Times New Roman"/>
              <w:lang w:val="en-US" w:eastAsia="zh-CN"/>
            </w:rPr>
            <w:t>ia、iao、ie、iu</w:t>
          </w:r>
          <w:r>
            <w:tab/>
          </w:r>
          <w:r>
            <w:fldChar w:fldCharType="begin"/>
          </w:r>
          <w:r>
            <w:instrText xml:space="preserve"> PAGEREF _Toc2576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_Toc17694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_Toc17694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_Toc14562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_Toc14562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_Toc3202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 xml:space="preserve">第十一课 韵母 </w:t>
          </w:r>
          <w:r>
            <w:rPr>
              <w:rFonts w:hint="eastAsia" w:ascii="黑体" w:hAnsi="黑体" w:cstheme="minorBidi"/>
              <w:szCs w:val="44"/>
              <w:lang w:val="en-US" w:eastAsia="zh-CN"/>
            </w:rPr>
            <w:t>ua、uai、ui、uo、üe、er</w:t>
          </w:r>
          <w:r>
            <w:tab/>
          </w:r>
          <w:r>
            <w:fldChar w:fldCharType="begin"/>
          </w:r>
          <w:r>
            <w:instrText xml:space="preserve"> PAGEREF _Toc3202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_Toc27596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</w:t>
          </w:r>
          <w:r>
            <w:rPr>
              <w:rFonts w:hint="default" w:ascii="Times New Roman" w:hAnsi="Times New Roman" w:cs="Times New Roman"/>
              <w:lang w:val="en-US" w:eastAsia="zh-CN"/>
            </w:rPr>
            <w:t>ua、uai、ui、uo、üe、er</w:t>
          </w:r>
          <w:r>
            <w:tab/>
          </w:r>
          <w:r>
            <w:fldChar w:fldCharType="begin"/>
          </w:r>
          <w:r>
            <w:instrText xml:space="preserve"> PAGEREF _Toc27596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_Toc19105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_Toc19105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_Toc22131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_Toc22131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_Toc7865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 xml:space="preserve">第十二课 韵母 </w:t>
          </w:r>
          <w:r>
            <w:rPr>
              <w:rFonts w:hint="eastAsia" w:ascii="黑体" w:hAnsi="黑体" w:cstheme="minorBidi"/>
              <w:szCs w:val="44"/>
              <w:lang w:val="en-US" w:eastAsia="zh-CN"/>
            </w:rPr>
            <w:t>an、ang、en、eng</w:t>
          </w:r>
          <w:r>
            <w:tab/>
          </w:r>
          <w:r>
            <w:fldChar w:fldCharType="begin"/>
          </w:r>
          <w:r>
            <w:instrText xml:space="preserve"> PAGEREF _Toc7865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_Toc5284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</w:t>
          </w:r>
          <w:r>
            <w:rPr>
              <w:rFonts w:hint="default" w:ascii="Times New Roman" w:hAnsi="Times New Roman" w:cs="Times New Roman"/>
              <w:lang w:val="en-US" w:eastAsia="zh-CN"/>
            </w:rPr>
            <w:t>an、ang、en、eng</w:t>
          </w:r>
          <w:r>
            <w:tab/>
          </w:r>
          <w:r>
            <w:fldChar w:fldCharType="begin"/>
          </w:r>
          <w:r>
            <w:instrText xml:space="preserve"> PAGEREF _Toc5284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_Toc20702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_Toc20702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_Toc25523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_Toc25523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_Toc12377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 句子</w:t>
          </w:r>
          <w:r>
            <w:tab/>
          </w:r>
          <w:r>
            <w:fldChar w:fldCharType="begin"/>
          </w:r>
          <w:r>
            <w:instrText xml:space="preserve"> PAGEREF _Toc12377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_Toc26597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 xml:space="preserve">第十三课 韵母 </w:t>
          </w:r>
          <w:r>
            <w:rPr>
              <w:rFonts w:hint="eastAsia" w:ascii="黑体" w:hAnsi="黑体" w:cstheme="minorBidi"/>
              <w:szCs w:val="44"/>
              <w:lang w:val="en-US" w:eastAsia="zh-CN"/>
            </w:rPr>
            <w:t>ian、iang、in、ing</w:t>
          </w:r>
          <w:r>
            <w:tab/>
          </w:r>
          <w:r>
            <w:fldChar w:fldCharType="begin"/>
          </w:r>
          <w:r>
            <w:instrText xml:space="preserve"> PAGEREF _Toc26597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_Toc8697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</w:t>
          </w:r>
          <w:r>
            <w:rPr>
              <w:rFonts w:hint="default" w:ascii="Times New Roman" w:hAnsi="Times New Roman" w:cs="Times New Roman"/>
              <w:lang w:val="en-US" w:eastAsia="zh-CN"/>
            </w:rPr>
            <w:t>ian、iang、in、ing</w:t>
          </w:r>
          <w:r>
            <w:tab/>
          </w:r>
          <w:r>
            <w:fldChar w:fldCharType="begin"/>
          </w:r>
          <w:r>
            <w:instrText xml:space="preserve"> PAGEREF _Toc8697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_Toc26111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_Toc26111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_Toc17884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_Toc17884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_Toc23148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 句子</w:t>
          </w:r>
          <w:r>
            <w:tab/>
          </w:r>
          <w:r>
            <w:fldChar w:fldCharType="begin"/>
          </w:r>
          <w:r>
            <w:instrText xml:space="preserve"> PAGEREF _Toc23148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_Toc6259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 xml:space="preserve">第十四课 韵母 </w:t>
          </w:r>
          <w:r>
            <w:rPr>
              <w:rFonts w:hint="eastAsia" w:ascii="黑体" w:hAnsi="黑体" w:cstheme="minorBidi"/>
              <w:szCs w:val="44"/>
              <w:lang w:val="en-US" w:eastAsia="zh-CN"/>
            </w:rPr>
            <w:t>uan、uang、un、ong（ueng）</w:t>
          </w:r>
          <w:r>
            <w:tab/>
          </w:r>
          <w:r>
            <w:fldChar w:fldCharType="begin"/>
          </w:r>
          <w:r>
            <w:instrText xml:space="preserve"> PAGEREF _Toc6259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_Toc25256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</w:t>
          </w:r>
          <w:r>
            <w:rPr>
              <w:rFonts w:hint="default" w:ascii="Times New Roman" w:hAnsi="Times New Roman" w:cs="Times New Roman"/>
              <w:lang w:val="en-US" w:eastAsia="zh-CN"/>
            </w:rPr>
            <w:t xml:space="preserve"> uan、uang、un、ong（ueng）</w:t>
          </w:r>
          <w:r>
            <w:tab/>
          </w:r>
          <w:r>
            <w:fldChar w:fldCharType="begin"/>
          </w:r>
          <w:r>
            <w:instrText xml:space="preserve"> PAGEREF _Toc25256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_Toc20698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_Toc20698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_Toc21188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_Toc21188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_Toc3767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 句子</w:t>
          </w:r>
          <w:r>
            <w:tab/>
          </w:r>
          <w:r>
            <w:fldChar w:fldCharType="begin"/>
          </w:r>
          <w:r>
            <w:instrText xml:space="preserve"> PAGEREF _Toc3767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_Toc24638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第十五课 韵母</w:t>
          </w:r>
          <w:r>
            <w:rPr>
              <w:rFonts w:hint="eastAsia" w:ascii="黑体" w:hAnsi="黑体" w:cstheme="minorBidi"/>
              <w:szCs w:val="44"/>
              <w:lang w:val="en-US" w:eastAsia="zh-CN"/>
            </w:rPr>
            <w:t xml:space="preserve"> üan、ün、iong</w:t>
          </w:r>
          <w:r>
            <w:tab/>
          </w:r>
          <w:r>
            <w:fldChar w:fldCharType="begin"/>
          </w:r>
          <w:r>
            <w:instrText xml:space="preserve"> PAGEREF _Toc24638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_Toc15416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一 字母 </w:t>
          </w:r>
          <w:r>
            <w:rPr>
              <w:rFonts w:hint="default" w:ascii="Times New Roman" w:hAnsi="Times New Roman" w:cs="Times New Roman"/>
              <w:lang w:val="en-US" w:eastAsia="zh-CN"/>
            </w:rPr>
            <w:t>üan、ün、iong</w:t>
          </w:r>
          <w:r>
            <w:tab/>
          </w:r>
          <w:r>
            <w:fldChar w:fldCharType="begin"/>
          </w:r>
          <w:r>
            <w:instrText xml:space="preserve"> PAGEREF _Toc15416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_Toc21646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_Toc21646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_Toc27887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_Toc27887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_Toc3342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 句子</w:t>
          </w:r>
          <w:r>
            <w:tab/>
          </w:r>
          <w:r>
            <w:fldChar w:fldCharType="begin"/>
          </w:r>
          <w:r>
            <w:instrText xml:space="preserve"> PAGEREF _Toc3342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_Toc2204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 二 篇</w:t>
          </w:r>
          <w:r>
            <w:tab/>
          </w:r>
          <w:r>
            <w:fldChar w:fldCharType="begin"/>
          </w:r>
          <w:r>
            <w:instrText xml:space="preserve"> PAGEREF _Toc2204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_Toc31526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第一课 标调基本规则</w:t>
          </w:r>
          <w:r>
            <w:tab/>
          </w:r>
          <w:r>
            <w:fldChar w:fldCharType="begin"/>
          </w:r>
          <w:r>
            <w:instrText xml:space="preserve"> PAGEREF _Toc31526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_Toc18716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字字标调</w:t>
          </w:r>
          <w:r>
            <w:tab/>
          </w:r>
          <w:r>
            <w:fldChar w:fldCharType="begin"/>
          </w:r>
          <w:r>
            <w:instrText xml:space="preserve"> PAGEREF _Toc18716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_Toc12009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变调音节标本声调</w:t>
          </w:r>
          <w:r>
            <w:tab/>
          </w:r>
          <w:r>
            <w:fldChar w:fldCharType="begin"/>
          </w:r>
          <w:r>
            <w:instrText xml:space="preserve"> PAGEREF _Toc12009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_Toc3363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 xml:space="preserve">第二课 声母 </w:t>
          </w:r>
          <w:r>
            <w:rPr>
              <w:rFonts w:hint="eastAsia" w:ascii="黑体" w:hAnsi="黑体" w:cstheme="minorBidi"/>
              <w:szCs w:val="44"/>
              <w:lang w:val="en-US" w:eastAsia="zh-CN"/>
            </w:rPr>
            <w:t xml:space="preserve">b、p、m、f </w:t>
          </w:r>
          <w:r>
            <w:rPr>
              <w:rFonts w:hint="eastAsia"/>
              <w:szCs w:val="44"/>
              <w:lang w:val="en-US" w:eastAsia="zh-CN"/>
            </w:rPr>
            <w:t>的省写规则</w:t>
          </w:r>
          <w:r>
            <w:tab/>
          </w:r>
          <w:r>
            <w:fldChar w:fldCharType="begin"/>
          </w:r>
          <w:r>
            <w:instrText xml:space="preserve"> PAGEREF _Toc3363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_Toc1923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声母为b 的音节，去声符号省写</w:t>
          </w:r>
          <w:r>
            <w:tab/>
          </w:r>
          <w:r>
            <w:fldChar w:fldCharType="begin"/>
          </w:r>
          <w:r>
            <w:instrText xml:space="preserve"> PAGEREF _Toc1923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_Toc19814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声母为p 的音节，阳平符号省写</w:t>
          </w:r>
          <w:r>
            <w:tab/>
          </w:r>
          <w:r>
            <w:fldChar w:fldCharType="begin"/>
          </w:r>
          <w:r>
            <w:instrText xml:space="preserve"> PAGEREF _Toc19814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_Toc16423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声母为m 的音节，阳平符号省写</w:t>
          </w:r>
          <w:r>
            <w:tab/>
          </w:r>
          <w:r>
            <w:fldChar w:fldCharType="begin"/>
          </w:r>
          <w:r>
            <w:instrText xml:space="preserve"> PAGEREF _Toc16423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_Toc12375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 声母为f 的音节，阴平符号省写</w:t>
          </w:r>
          <w:r>
            <w:tab/>
          </w:r>
          <w:r>
            <w:fldChar w:fldCharType="begin"/>
          </w:r>
          <w:r>
            <w:instrText xml:space="preserve"> PAGEREF _Toc12375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_Toc1375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 读一读</w:t>
          </w:r>
          <w:r>
            <w:tab/>
          </w:r>
          <w:r>
            <w:fldChar w:fldCharType="begin"/>
          </w:r>
          <w:r>
            <w:instrText xml:space="preserve"> PAGEREF _Toc1375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_Toc22704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 简便记忆</w:t>
          </w:r>
          <w:r>
            <w:tab/>
          </w:r>
          <w:r>
            <w:fldChar w:fldCharType="begin"/>
          </w:r>
          <w:r>
            <w:instrText xml:space="preserve"> PAGEREF _Toc22704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_Toc24044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 xml:space="preserve">第三课 声母 </w:t>
          </w:r>
          <w:r>
            <w:rPr>
              <w:rFonts w:hint="eastAsia" w:ascii="黑体" w:hAnsi="黑体" w:cstheme="minorBidi"/>
              <w:szCs w:val="44"/>
              <w:lang w:val="en-US" w:eastAsia="zh-CN"/>
            </w:rPr>
            <w:t xml:space="preserve">d、t、n、l </w:t>
          </w:r>
          <w:r>
            <w:rPr>
              <w:rFonts w:hint="eastAsia"/>
              <w:szCs w:val="44"/>
              <w:lang w:val="en-US" w:eastAsia="zh-CN"/>
            </w:rPr>
            <w:t>的省写规则</w:t>
          </w:r>
          <w:r>
            <w:tab/>
          </w:r>
          <w:r>
            <w:fldChar w:fldCharType="begin"/>
          </w:r>
          <w:r>
            <w:instrText xml:space="preserve"> PAGEREF _Toc24044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_Toc11611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声母为d 的音节，去声符号省写</w:t>
          </w:r>
          <w:r>
            <w:tab/>
          </w:r>
          <w:r>
            <w:fldChar w:fldCharType="begin"/>
          </w:r>
          <w:r>
            <w:instrText xml:space="preserve"> PAGEREF _Toc11611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_Toc19352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声母为t 的音节，阳平符号省写；tóu 是特例</w:t>
          </w:r>
          <w:r>
            <w:rPr>
              <w:rFonts w:hint="default"/>
              <w:lang w:val="en-US" w:eastAsia="zh-CN"/>
            </w:rPr>
            <w:t>不省写</w:t>
          </w:r>
          <w:r>
            <w:tab/>
          </w:r>
          <w:r>
            <w:fldChar w:fldCharType="begin"/>
          </w:r>
          <w:r>
            <w:instrText xml:space="preserve"> PAGEREF _Toc19352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_Toc3440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声母为n 的音节，阳平符号省写</w:t>
          </w:r>
          <w:r>
            <w:tab/>
          </w:r>
          <w:r>
            <w:fldChar w:fldCharType="begin"/>
          </w:r>
          <w:r>
            <w:instrText xml:space="preserve"> PAGEREF _Toc3440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_Toc27562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 声母为</w:t>
          </w:r>
          <w:r>
            <w:rPr>
              <w:rFonts w:hint="default" w:ascii="Times New Roman" w:hAnsi="Times New Roman" w:cs="Times New Roman"/>
              <w:lang w:val="en-US" w:eastAsia="zh-CN"/>
            </w:rPr>
            <w:t xml:space="preserve">l </w:t>
          </w:r>
          <w:r>
            <w:rPr>
              <w:rFonts w:hint="eastAsia"/>
              <w:lang w:val="en-US" w:eastAsia="zh-CN"/>
            </w:rPr>
            <w:t>的音节，去声符号省写,lè是特例</w:t>
          </w:r>
          <w:r>
            <w:rPr>
              <w:rFonts w:hint="default"/>
              <w:lang w:val="en-US" w:eastAsia="zh-CN"/>
            </w:rPr>
            <w:t>不省写</w:t>
          </w:r>
          <w:r>
            <w:tab/>
          </w:r>
          <w:r>
            <w:fldChar w:fldCharType="begin"/>
          </w:r>
          <w:r>
            <w:instrText xml:space="preserve"> PAGEREF _Toc27562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_Toc14697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 读一读</w:t>
          </w:r>
          <w:r>
            <w:tab/>
          </w:r>
          <w:r>
            <w:fldChar w:fldCharType="begin"/>
          </w:r>
          <w:r>
            <w:instrText xml:space="preserve"> PAGEREF _Toc14697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_Toc23511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 简便记忆</w:t>
          </w:r>
          <w:r>
            <w:tab/>
          </w:r>
          <w:r>
            <w:fldChar w:fldCharType="begin"/>
          </w:r>
          <w:r>
            <w:instrText xml:space="preserve"> PAGEREF _Toc23511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_Toc17086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第四课 声母 g、k、h 的省写规则</w:t>
          </w:r>
          <w:r>
            <w:tab/>
          </w:r>
          <w:r>
            <w:fldChar w:fldCharType="begin"/>
          </w:r>
          <w:r>
            <w:instrText xml:space="preserve"> PAGEREF _Toc17086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_Toc4071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声母为g 的音节，去声符号省写</w:t>
          </w:r>
          <w:r>
            <w:tab/>
          </w:r>
          <w:r>
            <w:fldChar w:fldCharType="begin"/>
          </w:r>
          <w:r>
            <w:instrText xml:space="preserve"> PAGEREF _Toc4071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_Toc7551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声母为k 的音节，去声符号省写</w:t>
          </w:r>
          <w:r>
            <w:tab/>
          </w:r>
          <w:r>
            <w:fldChar w:fldCharType="begin"/>
          </w:r>
          <w:r>
            <w:instrText xml:space="preserve"> PAGEREF _Toc7551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_Toc25967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声母为h 的音节，阳平符号省写</w:t>
          </w:r>
          <w:r>
            <w:tab/>
          </w:r>
          <w:r>
            <w:fldChar w:fldCharType="begin"/>
          </w:r>
          <w:r>
            <w:instrText xml:space="preserve"> PAGEREF _Toc25967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_Toc2987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 读一读</w:t>
          </w:r>
          <w:r>
            <w:tab/>
          </w:r>
          <w:r>
            <w:fldChar w:fldCharType="begin"/>
          </w:r>
          <w:r>
            <w:instrText xml:space="preserve"> PAGEREF _Toc2987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_Toc28225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 简便记忆</w:t>
          </w:r>
          <w:r>
            <w:tab/>
          </w:r>
          <w:r>
            <w:fldChar w:fldCharType="begin"/>
          </w:r>
          <w:r>
            <w:instrText xml:space="preserve"> PAGEREF _Toc28225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_Toc6228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第五课 声母 j、q、x 的省写规则</w:t>
          </w:r>
          <w:r>
            <w:tab/>
          </w:r>
          <w:r>
            <w:fldChar w:fldCharType="begin"/>
          </w:r>
          <w:r>
            <w:instrText xml:space="preserve"> PAGEREF _Toc6228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_Toc28552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声母为j 的音节，去声符号省写</w:t>
          </w:r>
          <w:r>
            <w:tab/>
          </w:r>
          <w:r>
            <w:fldChar w:fldCharType="begin"/>
          </w:r>
          <w:r>
            <w:instrText xml:space="preserve"> PAGEREF _Toc28552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_Toc18643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声母为q 的音节，阳平符号省写</w:t>
          </w:r>
          <w:r>
            <w:tab/>
          </w:r>
          <w:r>
            <w:fldChar w:fldCharType="begin"/>
          </w:r>
          <w:r>
            <w:instrText xml:space="preserve"> PAGEREF _Toc18643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_Toc17071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声母为x 的音节，去声符号省写</w:t>
          </w:r>
          <w:r>
            <w:tab/>
          </w:r>
          <w:r>
            <w:fldChar w:fldCharType="begin"/>
          </w:r>
          <w:r>
            <w:instrText xml:space="preserve"> PAGEREF _Toc17071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_Toc7313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 读一读</w:t>
          </w:r>
          <w:r>
            <w:tab/>
          </w:r>
          <w:r>
            <w:fldChar w:fldCharType="begin"/>
          </w:r>
          <w:r>
            <w:instrText xml:space="preserve"> PAGEREF _Toc7313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_Toc28284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 简便记忆</w:t>
          </w:r>
          <w:r>
            <w:tab/>
          </w:r>
          <w:r>
            <w:fldChar w:fldCharType="begin"/>
          </w:r>
          <w:r>
            <w:instrText xml:space="preserve"> PAGEREF _Toc28284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_Toc30774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第六课 声母 zh、ch、sh、r 的省写规则</w:t>
          </w:r>
          <w:r>
            <w:tab/>
          </w:r>
          <w:r>
            <w:fldChar w:fldCharType="begin"/>
          </w:r>
          <w:r>
            <w:instrText xml:space="preserve"> PAGEREF _Toc30774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_Toc16905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声母为zh 的音节，去声符号省写</w:t>
          </w:r>
          <w:r>
            <w:tab/>
          </w:r>
          <w:r>
            <w:fldChar w:fldCharType="begin"/>
          </w:r>
          <w:r>
            <w:instrText xml:space="preserve"> PAGEREF _Toc16905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_Toc16190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声母为ch 的音节，阳平符号省写</w:t>
          </w:r>
          <w:r>
            <w:tab/>
          </w:r>
          <w:r>
            <w:fldChar w:fldCharType="begin"/>
          </w:r>
          <w:r>
            <w:instrText xml:space="preserve"> PAGEREF _Toc16190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_Toc18561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声母为sh 的音节，去声符号省写</w:t>
          </w:r>
          <w:r>
            <w:tab/>
          </w:r>
          <w:r>
            <w:fldChar w:fldCharType="begin"/>
          </w:r>
          <w:r>
            <w:instrText xml:space="preserve"> PAGEREF _Toc18561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_Toc14147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 声母为r 的音节，阳平符号省写</w:t>
          </w:r>
          <w:r>
            <w:tab/>
          </w:r>
          <w:r>
            <w:fldChar w:fldCharType="begin"/>
          </w:r>
          <w:r>
            <w:instrText xml:space="preserve"> PAGEREF _Toc14147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_Toc25547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 读一读</w:t>
          </w:r>
          <w:r>
            <w:tab/>
          </w:r>
          <w:r>
            <w:fldChar w:fldCharType="begin"/>
          </w:r>
          <w:r>
            <w:instrText xml:space="preserve"> PAGEREF _Toc25547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_Toc27258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 简便记忆</w:t>
          </w:r>
          <w:r>
            <w:tab/>
          </w:r>
          <w:r>
            <w:fldChar w:fldCharType="begin"/>
          </w:r>
          <w:r>
            <w:instrText xml:space="preserve"> PAGEREF _Toc27258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_Toc3465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第七课 声母 z、c、s 的省写规则</w:t>
          </w:r>
          <w:r>
            <w:tab/>
          </w:r>
          <w:r>
            <w:fldChar w:fldCharType="begin"/>
          </w:r>
          <w:r>
            <w:instrText xml:space="preserve"> PAGEREF _Toc3465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_Toc11062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声母为z 的音节，去声符号省写；zì是特例</w:t>
          </w:r>
          <w:r>
            <w:rPr>
              <w:rFonts w:hint="default"/>
              <w:lang w:val="en-US" w:eastAsia="zh-CN"/>
            </w:rPr>
            <w:t>不省写</w:t>
          </w:r>
          <w:r>
            <w:tab/>
          </w:r>
          <w:r>
            <w:fldChar w:fldCharType="begin"/>
          </w:r>
          <w:r>
            <w:instrText xml:space="preserve"> PAGEREF _Toc11062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_Toc30998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声母为c 的音节，阳平符号省写</w:t>
          </w:r>
          <w:r>
            <w:tab/>
          </w:r>
          <w:r>
            <w:fldChar w:fldCharType="begin"/>
          </w:r>
          <w:r>
            <w:instrText xml:space="preserve"> PAGEREF _Toc30998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_Toc10352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声母为s 的音节，去声符号省写</w:t>
          </w:r>
          <w:r>
            <w:tab/>
          </w:r>
          <w:r>
            <w:fldChar w:fldCharType="begin"/>
          </w:r>
          <w:r>
            <w:instrText xml:space="preserve"> PAGEREF _Toc10352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_Toc26214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 读一读</w:t>
          </w:r>
          <w:r>
            <w:tab/>
          </w:r>
          <w:r>
            <w:fldChar w:fldCharType="begin"/>
          </w:r>
          <w:r>
            <w:instrText xml:space="preserve"> PAGEREF _Toc26214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_Toc17316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 简便记忆</w:t>
          </w:r>
          <w:r>
            <w:tab/>
          </w:r>
          <w:r>
            <w:fldChar w:fldCharType="begin"/>
          </w:r>
          <w:r>
            <w:instrText xml:space="preserve"> PAGEREF _Toc17316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_Toc13559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第八课 韵母自成音节的省写规则</w:t>
          </w:r>
          <w:r>
            <w:tab/>
          </w:r>
          <w:r>
            <w:fldChar w:fldCharType="begin"/>
          </w:r>
          <w:r>
            <w:instrText xml:space="preserve"> PAGEREF _Toc13559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_Toc6790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韵母自成的音节，去声符号省写</w:t>
          </w:r>
          <w:r>
            <w:tab/>
          </w:r>
          <w:r>
            <w:fldChar w:fldCharType="begin"/>
          </w:r>
          <w:r>
            <w:instrText xml:space="preserve"> PAGEREF _Toc6790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_Toc32562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特例wǒ、yě、yǒu、yī、ér 声调符号省写，</w:t>
          </w:r>
          <w:r>
            <w:rPr>
              <w:rFonts w:hint="default"/>
              <w:lang w:val="en-US" w:eastAsia="zh-CN"/>
            </w:rPr>
            <w:t>它们对应的其他声调符号不省写</w:t>
          </w:r>
          <w:r>
            <w:tab/>
          </w:r>
          <w:r>
            <w:fldChar w:fldCharType="begin"/>
          </w:r>
          <w:r>
            <w:instrText xml:space="preserve"> PAGEREF _Toc32562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_Toc2900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特例</w:t>
          </w:r>
          <w:r>
            <w:rPr>
              <w:rFonts w:hint="default"/>
              <w:lang w:val="en-US" w:eastAsia="zh-CN"/>
            </w:rPr>
            <w:t xml:space="preserve">音节 </w:t>
          </w:r>
          <w:r>
            <w:rPr>
              <w:rFonts w:hint="eastAsia"/>
              <w:lang w:val="en-US" w:eastAsia="zh-CN"/>
            </w:rPr>
            <w:t>ō ó ǒ ò</w:t>
          </w:r>
          <w:r>
            <w:rPr>
              <w:rFonts w:hint="default"/>
              <w:lang w:val="en-US" w:eastAsia="zh-CN"/>
            </w:rPr>
            <w:t xml:space="preserve"> 的声调符号省写</w:t>
          </w:r>
          <w:r>
            <w:rPr>
              <w:rFonts w:hint="eastAsia"/>
              <w:lang w:val="en-US" w:eastAsia="zh-CN"/>
            </w:rPr>
            <w:t>，</w:t>
          </w:r>
          <w:r>
            <w:rPr>
              <w:rFonts w:hint="default"/>
              <w:lang w:val="en-US" w:eastAsia="zh-CN"/>
            </w:rPr>
            <w:t>音节</w:t>
          </w:r>
          <w:r>
            <w:rPr>
              <w:rFonts w:hint="eastAsia"/>
              <w:lang w:val="en-US" w:eastAsia="zh-CN"/>
            </w:rPr>
            <w:t xml:space="preserve"> ē é ě è</w:t>
          </w:r>
          <w:r>
            <w:rPr>
              <w:rFonts w:hint="default"/>
              <w:lang w:val="en-US" w:eastAsia="zh-CN"/>
            </w:rPr>
            <w:t>的声调符号不省写</w:t>
          </w:r>
          <w:r>
            <w:tab/>
          </w:r>
          <w:r>
            <w:fldChar w:fldCharType="begin"/>
          </w:r>
          <w:r>
            <w:instrText xml:space="preserve"> PAGEREF _Toc2900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_Toc2540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 读一读</w:t>
          </w:r>
          <w:r>
            <w:tab/>
          </w:r>
          <w:r>
            <w:fldChar w:fldCharType="begin"/>
          </w:r>
          <w:r>
            <w:instrText xml:space="preserve"> PAGEREF _Toc2540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_Toc28887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第九课 区分音节界限的特殊规则</w:t>
          </w:r>
          <w:r>
            <w:tab/>
          </w:r>
          <w:r>
            <w:fldChar w:fldCharType="begin"/>
          </w:r>
          <w:r>
            <w:instrText xml:space="preserve"> PAGEREF _Toc28887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_Toc28910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声母自成音节后面连写韵母自成音节时，声母自成音节的</w:t>
          </w:r>
          <w:r>
            <w:rPr>
              <w:rFonts w:hint="default"/>
              <w:lang w:val="en-US" w:eastAsia="zh-CN"/>
            </w:rPr>
            <w:t>声调符号一律不省写</w:t>
          </w:r>
          <w:r>
            <w:tab/>
          </w:r>
          <w:r>
            <w:fldChar w:fldCharType="begin"/>
          </w:r>
          <w:r>
            <w:instrText xml:space="preserve"> PAGEREF _Toc28910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_Toc31569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第十课 定字简写规则</w:t>
          </w:r>
          <w:r>
            <w:tab/>
          </w:r>
          <w:r>
            <w:fldChar w:fldCharType="begin"/>
          </w:r>
          <w:r>
            <w:instrText xml:space="preserve"> PAGEREF _Toc31569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_Toc164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一 </w:t>
          </w:r>
          <w:r>
            <w:rPr>
              <w:rFonts w:hint="default"/>
              <w:lang w:val="en-US" w:eastAsia="zh-CN"/>
            </w:rPr>
            <w:t>下列汉字简写定字</w:t>
          </w:r>
          <w:r>
            <w:tab/>
          </w:r>
          <w:r>
            <w:fldChar w:fldCharType="begin"/>
          </w:r>
          <w:r>
            <w:instrText xml:space="preserve"> PAGEREF _Toc164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_Toc30180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二 </w:t>
          </w:r>
          <w:r>
            <w:rPr>
              <w:rFonts w:hint="default"/>
              <w:lang w:val="en-US" w:eastAsia="zh-CN"/>
            </w:rPr>
            <w:t>当“的、么、你、他、它”后面连写韵母自成音节时，一律不简写定字。</w:t>
          </w:r>
          <w:r>
            <w:tab/>
          </w:r>
          <w:r>
            <w:fldChar w:fldCharType="begin"/>
          </w:r>
          <w:r>
            <w:instrText xml:space="preserve"> PAGEREF _Toc30180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_Toc28265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读一读</w:t>
          </w:r>
          <w:r>
            <w:tab/>
          </w:r>
          <w:r>
            <w:fldChar w:fldCharType="begin"/>
          </w:r>
          <w:r>
            <w:instrText xml:space="preserve"> PAGEREF _Toc28265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_Toc1085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 简便记忆</w:t>
          </w:r>
          <w:r>
            <w:tab/>
          </w:r>
          <w:r>
            <w:fldChar w:fldCharType="begin"/>
          </w:r>
          <w:r>
            <w:instrText xml:space="preserve"> PAGEREF _Toc1085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_Toc27655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_Toc27655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_Toc646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附一 盲文点位</w:t>
          </w:r>
          <w:r>
            <w:tab/>
          </w:r>
          <w:r>
            <w:fldChar w:fldCharType="begin"/>
          </w:r>
          <w:r>
            <w:instrText xml:space="preserve"> PAGEREF _Toc646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_Toc14435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附二 国家通用盲文记忆卡</w:t>
          </w:r>
          <w:r>
            <w:tab/>
          </w:r>
          <w:r>
            <w:fldChar w:fldCharType="begin"/>
          </w:r>
          <w:r>
            <w:instrText xml:space="preserve"> PAGEREF _Toc14435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_Toc16872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_Toc16872 </w:instrText>
          </w:r>
          <w:r>
            <w:fldChar w:fldCharType="separate"/>
          </w:r>
          <w:r>
            <w:t>145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instrText xml:space="preserve"> HYPERLINK \l _Toc7798 </w:instrText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后记</w:t>
          </w:r>
          <w:r>
            <w:tab/>
          </w:r>
          <w:r>
            <w:fldChar w:fldCharType="begin"/>
          </w:r>
          <w:r>
            <w:instrText xml:space="preserve"> PAGEREF _Toc7798 </w:instrText>
          </w:r>
          <w:r>
            <w:fldChar w:fldCharType="separate"/>
          </w:r>
          <w:r>
            <w:t>146</w:t>
          </w:r>
          <w:r>
            <w:fldChar w:fldCharType="end"/>
          </w: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jc w:val="both"/>
            <w:rPr>
              <w:rFonts w:hint="default" w:ascii="Times New Roman" w:hAnsi="Times New Roman" w:eastAsia="方正小标宋简体" w:cs="Times New Roman"/>
              <w:sz w:val="24"/>
              <w:szCs w:val="24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方正小标宋简体" w:cs="Times New Roman"/>
              <w:szCs w:val="24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3852"/>
      <w:bookmarkStart w:id="1" w:name="_Toc412"/>
      <w:r>
        <w:rPr>
          <w:rFonts w:hint="eastAsia"/>
          <w:lang w:val="en-US" w:eastAsia="zh-CN"/>
        </w:rPr>
        <w:t>前  言（草稿）</w:t>
      </w:r>
      <w:bookmarkEnd w:id="0"/>
      <w:bookmarkEnd w:id="1"/>
    </w:p>
    <w:p>
      <w:pPr>
        <w:spacing w:line="312" w:lineRule="auto"/>
        <w:textAlignment w:val="baseline"/>
        <w:rPr>
          <w:rFonts w:hint="eastAsia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1.本书编写的背景和意义：</w:t>
      </w:r>
    </w:p>
    <w:p>
      <w:pPr>
        <w:spacing w:line="312" w:lineRule="auto"/>
        <w:ind w:firstLine="465"/>
        <w:textAlignment w:val="baseline"/>
        <w:rPr>
          <w:rFonts w:hint="eastAsia" w:cs="宋体"/>
          <w:color w:val="000000"/>
          <w:sz w:val="24"/>
          <w:szCs w:val="24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lang w:val="en-US" w:eastAsia="zh-CN"/>
        </w:rPr>
        <w:t>...</w:t>
      </w:r>
    </w:p>
    <w:p>
      <w:pPr>
        <w:spacing w:line="312" w:lineRule="auto"/>
        <w:textAlignment w:val="baseline"/>
        <w:rPr>
          <w:rFonts w:hint="eastAsia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2.本书编写的主要内容和特色：</w:t>
      </w:r>
    </w:p>
    <w:p>
      <w:pPr>
        <w:spacing w:line="312" w:lineRule="auto"/>
        <w:ind w:firstLine="465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...</w:t>
      </w:r>
    </w:p>
    <w:p>
      <w:pPr>
        <w:spacing w:line="312" w:lineRule="auto"/>
        <w:textAlignment w:val="baseline"/>
        <w:rPr>
          <w:rFonts w:hint="eastAsia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3.本书的主要贡献者：</w:t>
      </w:r>
    </w:p>
    <w:p>
      <w:pPr>
        <w:spacing w:line="312" w:lineRule="auto"/>
        <w:ind w:firstLine="465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北京盲人学校付雪松老师主要负责...</w:t>
      </w:r>
    </w:p>
    <w:p>
      <w:pPr>
        <w:spacing w:line="312" w:lineRule="auto"/>
        <w:ind w:firstLine="465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浙江理工大学杨文珍教授主要负责...</w:t>
      </w:r>
    </w:p>
    <w:p>
      <w:pPr>
        <w:spacing w:line="312" w:lineRule="auto"/>
        <w:ind w:firstLine="465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浙江理工大学陈楷闻硕士、林栋硕士负责...</w:t>
      </w:r>
    </w:p>
    <w:p>
      <w:pPr>
        <w:spacing w:line="312" w:lineRule="auto"/>
        <w:ind w:firstLine="465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...</w:t>
      </w:r>
    </w:p>
    <w:p>
      <w:pPr>
        <w:numPr>
          <w:ilvl w:val="0"/>
          <w:numId w:val="1"/>
        </w:numPr>
        <w:spacing w:line="312" w:lineRule="auto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本书的对象</w:t>
      </w:r>
    </w:p>
    <w:p>
      <w:pPr>
        <w:spacing w:line="312" w:lineRule="auto"/>
        <w:ind w:firstLine="465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...</w:t>
      </w:r>
    </w:p>
    <w:p>
      <w:pPr>
        <w:numPr>
          <w:ilvl w:val="0"/>
          <w:numId w:val="1"/>
        </w:numPr>
        <w:spacing w:line="312" w:lineRule="auto"/>
        <w:textAlignment w:val="baseline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在本书编写过程中，得到了XXX、XXX、XXX、等的大力支持，由于编者水平能力有限，书中难免有错误和不周到之处，请多指点，以便在下一版中更正和提高。</w:t>
      </w:r>
    </w:p>
    <w:p>
      <w:pPr>
        <w:spacing w:line="312" w:lineRule="auto"/>
        <w:ind w:firstLine="465"/>
        <w:textAlignment w:val="baseline"/>
        <w:rPr>
          <w:rFonts w:hint="eastAsia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 w:eastAsia="黑体"/>
          <w:sz w:val="44"/>
          <w:szCs w:val="44"/>
          <w:lang w:val="en-US" w:eastAsia="zh-CN"/>
        </w:rPr>
      </w:pPr>
      <w:bookmarkStart w:id="2" w:name="_Toc18220"/>
      <w:bookmarkStart w:id="3" w:name="_Toc12049"/>
      <w:r>
        <w:rPr>
          <w:rFonts w:hint="eastAsia"/>
          <w:sz w:val="44"/>
          <w:szCs w:val="44"/>
          <w:lang w:val="en-US" w:eastAsia="zh-CN"/>
        </w:rPr>
        <w:t>第 一 篇</w:t>
      </w:r>
      <w:bookmarkEnd w:id="2"/>
    </w:p>
    <w:p>
      <w:pPr>
        <w:numPr>
          <w:ilvl w:val="0"/>
          <w:numId w:val="0"/>
        </w:numPr>
        <w:ind w:firstLine="3640" w:firstLineChars="700"/>
        <w:jc w:val="left"/>
        <w:rPr>
          <w:rFonts w:hint="eastAsia" w:ascii="方正小标宋简体" w:eastAsia="方正小标宋简体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基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础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教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程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（共15课）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br w:type="page"/>
      </w: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4" w:name="_Toc14515"/>
      <w:r>
        <w:rPr>
          <w:rFonts w:hint="eastAsia"/>
          <w:sz w:val="44"/>
          <w:szCs w:val="44"/>
          <w:lang w:val="en-US" w:eastAsia="zh-CN"/>
        </w:rPr>
        <w:t>第一课 声母</w:t>
      </w: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t>b、p、m、f</w:t>
      </w:r>
      <w:bookmarkEnd w:id="3"/>
      <w:bookmarkEnd w:id="4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" w:name="_Toc8324"/>
      <w:bookmarkStart w:id="6" w:name="_Toc31461"/>
      <w:r>
        <w:rPr>
          <w:rFonts w:hint="eastAsia"/>
          <w:lang w:val="en-US" w:eastAsia="zh-CN"/>
        </w:rPr>
        <w:t>一 字母</w:t>
      </w:r>
      <w:r>
        <w:rPr>
          <w:rFonts w:hint="default" w:ascii="Times New Roman" w:hAnsi="Times New Roman" w:cs="Times New Roman"/>
          <w:lang w:val="en-US" w:eastAsia="zh-CN"/>
        </w:rPr>
        <w:t>b、p、m、f</w:t>
      </w:r>
      <w:bookmarkEnd w:id="5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2 点 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b</w:t>
      </w:r>
    </w:p>
    <w:p>
      <w:pPr>
        <w:jc w:val="center"/>
      </w:pPr>
      <w:r>
        <w:drawing>
          <wp:inline distT="0" distB="0" distL="114300" distR="114300">
            <wp:extent cx="4953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2 3 4 点 声母 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1910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点 声母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仿宋" w:cs="Times New Roman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点 声母 f  </w:t>
      </w:r>
    </w:p>
    <w:p>
      <w:pPr>
        <w:jc w:val="center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38150" cy="733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29844"/>
      <w:bookmarkStart w:id="8" w:name="_Toc6061"/>
      <w:r>
        <w:rPr>
          <w:rFonts w:hint="eastAsia"/>
          <w:lang w:val="en-US" w:eastAsia="zh-CN"/>
        </w:rPr>
        <w:t>二 盲符</w:t>
      </w:r>
      <w:bookmarkEnd w:id="7"/>
      <w:bookmarkEnd w:id="8"/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b p m f</w:t>
      </w:r>
    </w:p>
    <w:p>
      <w:pPr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95300" cy="749935"/>
            <wp:effectExtent l="0" t="0" r="0" b="12065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/>
                    </pic:cNvPicPr>
                  </pic:nvPicPr>
                  <pic:blipFill>
                    <a:blip r:embed="rId5"/>
                    <a:srcRect b="1053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08" w:author="杨文珍" w:date="2020-08-17T20:04:16Z">
        <w:r>
          <w:rPr>
            <w:rFonts w:ascii="仿宋" w:hAnsi="仿宋" w:eastAsia="仿宋"/>
            <w:sz w:val="32"/>
            <w:szCs w:val="32"/>
          </w:rPr>
          <w:drawing>
            <wp:inline distT="0" distB="0" distL="114300" distR="114300">
              <wp:extent cx="400050" cy="724535"/>
              <wp:effectExtent l="0" t="0" r="0" b="18415"/>
              <wp:docPr id="4356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56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rcRect b="52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24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drawing>
          <wp:inline distT="0" distB="0" distL="114300" distR="114300">
            <wp:extent cx="419100" cy="739140"/>
            <wp:effectExtent l="0" t="0" r="0" b="381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/>
                    </pic:cNvPicPr>
                  </pic:nvPicPr>
                  <pic:blipFill>
                    <a:blip r:embed="rId6"/>
                    <a:srcRect b="650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10" w:author="杨文珍" w:date="2020-08-17T20:04:35Z">
        <w:r>
          <w:rPr>
            <w:rFonts w:ascii="仿宋" w:hAnsi="仿宋" w:eastAsia="仿宋"/>
            <w:sz w:val="32"/>
            <w:szCs w:val="32"/>
          </w:rPr>
          <w:drawing>
            <wp:inline distT="0" distB="0" distL="114300" distR="114300">
              <wp:extent cx="400050" cy="724535"/>
              <wp:effectExtent l="0" t="0" r="0" b="18415"/>
              <wp:docPr id="4357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57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rcRect b="52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24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drawing>
          <wp:inline distT="0" distB="0" distL="114300" distR="114300">
            <wp:extent cx="428625" cy="730885"/>
            <wp:effectExtent l="0" t="0" r="9525" b="12065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12" w:author="杨文珍" w:date="2020-08-17T20:04:36Z">
        <w:r>
          <w:rPr>
            <w:rFonts w:ascii="仿宋" w:hAnsi="仿宋" w:eastAsia="仿宋"/>
            <w:sz w:val="32"/>
            <w:szCs w:val="32"/>
          </w:rPr>
          <w:drawing>
            <wp:inline distT="0" distB="0" distL="114300" distR="114300">
              <wp:extent cx="400050" cy="724535"/>
              <wp:effectExtent l="0" t="0" r="0" b="18415"/>
              <wp:docPr id="4373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73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rcRect b="52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24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drawing>
          <wp:inline distT="0" distB="0" distL="114300" distR="114300">
            <wp:extent cx="431165" cy="734695"/>
            <wp:effectExtent l="0" t="0" r="6985" b="8255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黑体" w:hAnsi="黑体" w:eastAsia="黑体"/>
          <w:sz w:val="44"/>
          <w:szCs w:val="44"/>
        </w:rPr>
      </w:pPr>
      <w:bookmarkStart w:id="9" w:name="_Toc26716"/>
      <w:bookmarkStart w:id="10" w:name="_Toc24621"/>
      <w:r>
        <w:rPr>
          <w:rFonts w:hint="eastAsia"/>
          <w:sz w:val="44"/>
          <w:szCs w:val="44"/>
          <w:lang w:val="en-US" w:eastAsia="zh-CN"/>
        </w:rPr>
        <w:t>第二课 四声和声调符号</w:t>
      </w:r>
      <w:bookmarkEnd w:id="9"/>
      <w:bookmarkEnd w:id="10"/>
    </w:p>
    <w:p>
      <w:pPr>
        <w:pStyle w:val="3"/>
        <w:bidi w:val="0"/>
        <w:ind w:left="0" w:leftChars="0" w:firstLine="0" w:firstLineChars="0"/>
        <w:rPr>
          <w:rFonts w:hint="eastAsia"/>
          <w:lang w:val="zh-CN" w:eastAsia="zh-CN"/>
        </w:rPr>
      </w:pPr>
      <w:bookmarkStart w:id="11" w:name="_Toc16785"/>
      <w:bookmarkStart w:id="12" w:name="_Toc3926"/>
      <w:r>
        <w:rPr>
          <w:rFonts w:hint="eastAsia"/>
          <w:lang w:val="en-US" w:eastAsia="zh-CN"/>
        </w:rPr>
        <w:t xml:space="preserve">一 </w:t>
      </w:r>
      <w:r>
        <w:rPr>
          <w:rFonts w:hint="eastAsia"/>
          <w:lang w:val="zh-CN" w:eastAsia="zh-CN"/>
        </w:rPr>
        <w:t>阴平</w:t>
      </w:r>
      <w:bookmarkEnd w:id="11"/>
      <w:bookmarkEnd w:id="12"/>
    </w:p>
    <w:p>
      <w:pPr>
        <w:jc w:val="center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zh-CN" w:eastAsia="zh-CN"/>
        </w:rPr>
        <w:t>阴平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1点 第</w:t>
      </w:r>
      <w:r>
        <w:rPr>
          <w:rFonts w:hint="eastAsia" w:ascii="仿宋" w:hAnsi="仿宋" w:eastAsia="仿宋"/>
          <w:sz w:val="32"/>
          <w:szCs w:val="32"/>
          <w:lang w:val="zh-CN"/>
        </w:rPr>
        <w:t>一声</w:t>
      </w:r>
      <w:r>
        <w:rPr>
          <w:rFonts w:hint="default" w:ascii="仿宋" w:hAnsi="仿宋" w:eastAsia="仿宋"/>
          <w:sz w:val="32"/>
          <w:szCs w:val="32"/>
        </w:rPr>
        <w:t xml:space="preserve"> 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2910" cy="738505"/>
            <wp:effectExtent l="0" t="0" r="15240" b="4445"/>
            <wp:docPr id="4303" name="图片 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" name="图片 43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zh-CN" w:eastAsia="zh-CN"/>
        </w:rPr>
      </w:pPr>
      <w:bookmarkStart w:id="13" w:name="_Toc19195"/>
      <w:bookmarkStart w:id="14" w:name="_Toc30798"/>
      <w:r>
        <w:rPr>
          <w:rFonts w:hint="eastAsia"/>
          <w:lang w:val="en-US" w:eastAsia="zh-CN"/>
        </w:rPr>
        <w:t xml:space="preserve">二 </w:t>
      </w:r>
      <w:r>
        <w:rPr>
          <w:rFonts w:hint="eastAsia"/>
          <w:lang w:val="zh-CN" w:eastAsia="zh-CN"/>
        </w:rPr>
        <w:t>阳平</w:t>
      </w:r>
      <w:bookmarkEnd w:id="13"/>
      <w:bookmarkEnd w:id="14"/>
    </w:p>
    <w:p>
      <w:pPr>
        <w:jc w:val="center"/>
        <w:rPr>
          <w:rFonts w:hint="eastAsia" w:ascii="仿宋" w:hAnsi="仿宋" w:eastAsia="仿宋"/>
          <w:sz w:val="32"/>
          <w:szCs w:val="32"/>
          <w:lang w:val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zh-CN" w:eastAsia="zh-CN"/>
        </w:rPr>
        <w:t>阳平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2点 第二</w:t>
      </w:r>
      <w:r>
        <w:rPr>
          <w:rFonts w:hint="eastAsia" w:ascii="仿宋" w:hAnsi="仿宋" w:eastAsia="仿宋"/>
          <w:sz w:val="32"/>
          <w:szCs w:val="32"/>
          <w:lang w:val="zh-CN"/>
        </w:rPr>
        <w:t>声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zh-CN" w:eastAsia="zh-CN"/>
        </w:rPr>
      </w:pPr>
      <w:r>
        <w:drawing>
          <wp:inline distT="0" distB="0" distL="114300" distR="114300">
            <wp:extent cx="417195" cy="721995"/>
            <wp:effectExtent l="0" t="0" r="1905" b="1905"/>
            <wp:docPr id="46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zh-CN" w:eastAsia="zh-CN"/>
        </w:rPr>
      </w:pPr>
      <w:bookmarkStart w:id="15" w:name="_Toc6031"/>
      <w:bookmarkStart w:id="16" w:name="_Toc26811"/>
      <w:r>
        <w:rPr>
          <w:rFonts w:hint="eastAsia"/>
          <w:lang w:val="en-US" w:eastAsia="zh-CN"/>
        </w:rPr>
        <w:t xml:space="preserve">三 </w:t>
      </w:r>
      <w:r>
        <w:rPr>
          <w:rFonts w:hint="eastAsia"/>
          <w:lang w:val="zh-CN" w:eastAsia="zh-CN"/>
        </w:rPr>
        <w:t>上声</w:t>
      </w:r>
      <w:bookmarkEnd w:id="15"/>
      <w:bookmarkEnd w:id="16"/>
    </w:p>
    <w:p>
      <w:pPr>
        <w:jc w:val="center"/>
        <w:rPr>
          <w:rFonts w:hint="eastAsia" w:ascii="仿宋" w:hAnsi="仿宋" w:eastAsia="仿宋"/>
          <w:sz w:val="32"/>
          <w:szCs w:val="32"/>
          <w:lang w:val="zh-CN" w:eastAsia="zh-CN"/>
        </w:rPr>
      </w:pPr>
      <w:r>
        <w:rPr>
          <w:rFonts w:hint="eastAsia" w:ascii="仿宋" w:hAnsi="仿宋" w:eastAsia="仿宋"/>
          <w:sz w:val="32"/>
          <w:szCs w:val="32"/>
          <w:lang w:val="zh-CN" w:eastAsia="zh-CN"/>
        </w:rPr>
        <w:t>语音：上声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3点 第三</w:t>
      </w:r>
      <w:r>
        <w:rPr>
          <w:rFonts w:hint="eastAsia" w:ascii="仿宋" w:hAnsi="仿宋" w:eastAsia="仿宋"/>
          <w:sz w:val="32"/>
          <w:szCs w:val="32"/>
          <w:lang w:val="zh-CN" w:eastAsia="zh-CN"/>
        </w:rPr>
        <w:t>声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1320" cy="696595"/>
            <wp:effectExtent l="0" t="0" r="17780" b="8255"/>
            <wp:docPr id="46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zh-CN" w:eastAsia="zh-CN"/>
        </w:rPr>
      </w:pPr>
      <w:bookmarkStart w:id="17" w:name="_Toc16262"/>
      <w:bookmarkStart w:id="18" w:name="_Toc10601"/>
      <w:r>
        <w:rPr>
          <w:rFonts w:hint="eastAsia"/>
          <w:lang w:val="en-US" w:eastAsia="zh-CN"/>
        </w:rPr>
        <w:t xml:space="preserve">四 </w:t>
      </w:r>
      <w:r>
        <w:rPr>
          <w:rFonts w:hint="eastAsia"/>
          <w:lang w:val="zh-CN" w:eastAsia="zh-CN"/>
        </w:rPr>
        <w:t>去声</w:t>
      </w:r>
      <w:bookmarkEnd w:id="17"/>
      <w:bookmarkEnd w:id="18"/>
    </w:p>
    <w:p>
      <w:pPr>
        <w:jc w:val="center"/>
        <w:rPr>
          <w:rFonts w:hint="eastAsia" w:ascii="仿宋" w:hAnsi="仿宋" w:eastAsia="仿宋"/>
          <w:sz w:val="32"/>
          <w:szCs w:val="32"/>
          <w:lang w:val="zh-CN" w:eastAsia="zh-CN"/>
        </w:rPr>
      </w:pPr>
      <w:r>
        <w:rPr>
          <w:rFonts w:hint="eastAsia" w:ascii="仿宋" w:hAnsi="仿宋" w:eastAsia="仿宋"/>
          <w:sz w:val="32"/>
          <w:szCs w:val="32"/>
          <w:lang w:val="zh-CN" w:eastAsia="zh-CN"/>
        </w:rPr>
        <w:t>语音：去声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 3点 第四</w:t>
      </w:r>
      <w:r>
        <w:rPr>
          <w:rFonts w:hint="eastAsia" w:ascii="仿宋" w:hAnsi="仿宋" w:eastAsia="仿宋"/>
          <w:sz w:val="32"/>
          <w:szCs w:val="32"/>
          <w:lang w:val="zh-CN" w:eastAsia="zh-CN"/>
        </w:rPr>
        <w:t>声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zh-CN" w:eastAsia="zh-CN"/>
        </w:rPr>
      </w:pPr>
      <w:r>
        <w:drawing>
          <wp:inline distT="0" distB="0" distL="114300" distR="114300">
            <wp:extent cx="369570" cy="721995"/>
            <wp:effectExtent l="0" t="0" r="11430" b="1905"/>
            <wp:docPr id="46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zh-CN" w:eastAsia="zh-CN"/>
        </w:rPr>
      </w:pPr>
      <w:bookmarkStart w:id="19" w:name="_Toc1529"/>
      <w:bookmarkStart w:id="20" w:name="_Toc13749"/>
      <w:r>
        <w:rPr>
          <w:rFonts w:hint="eastAsia"/>
          <w:lang w:val="en-US" w:eastAsia="zh-CN"/>
        </w:rPr>
        <w:t>五 轻</w:t>
      </w:r>
      <w:r>
        <w:rPr>
          <w:rFonts w:hint="eastAsia"/>
          <w:lang w:val="zh-CN" w:eastAsia="zh-CN"/>
        </w:rPr>
        <w:t>声</w:t>
      </w:r>
      <w:bookmarkEnd w:id="19"/>
      <w:bookmarkEnd w:id="20"/>
    </w:p>
    <w:p>
      <w:pPr>
        <w:jc w:val="center"/>
        <w:rPr>
          <w:rFonts w:hint="eastAsia" w:ascii="仿宋" w:hAnsi="仿宋" w:eastAsia="仿宋"/>
          <w:sz w:val="32"/>
          <w:szCs w:val="32"/>
          <w:lang w:val="zh-CN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轻声 </w:t>
      </w:r>
      <w:r>
        <w:rPr>
          <w:rFonts w:hint="eastAsia" w:ascii="仿宋" w:hAnsi="仿宋" w:eastAsia="仿宋"/>
          <w:sz w:val="32"/>
          <w:szCs w:val="32"/>
          <w:lang w:val="zh-CN" w:eastAsia="zh-CN"/>
        </w:rPr>
        <w:t>不设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盲</w:t>
      </w:r>
      <w:r>
        <w:rPr>
          <w:rFonts w:hint="eastAsia" w:ascii="仿宋" w:hAnsi="仿宋" w:eastAsia="仿宋"/>
          <w:sz w:val="32"/>
          <w:szCs w:val="32"/>
          <w:lang w:val="zh-CN" w:eastAsia="zh-CN"/>
        </w:rPr>
        <w:t>符</w:t>
      </w:r>
    </w:p>
    <w:p>
      <w:pPr>
        <w:pStyle w:val="3"/>
        <w:bidi w:val="0"/>
        <w:ind w:left="0" w:leftChars="0" w:firstLine="0" w:firstLineChars="0"/>
        <w:rPr>
          <w:rFonts w:hint="eastAsia"/>
          <w:lang w:val="zh-CN" w:eastAsia="zh-CN"/>
        </w:rPr>
      </w:pPr>
      <w:bookmarkStart w:id="21" w:name="_Toc331"/>
      <w:bookmarkStart w:id="22" w:name="_Toc22846"/>
      <w:r>
        <w:rPr>
          <w:rFonts w:hint="eastAsia"/>
          <w:lang w:val="en-US" w:eastAsia="zh-CN"/>
        </w:rPr>
        <w:t>六 音节</w:t>
      </w:r>
      <w:bookmarkEnd w:id="21"/>
      <w:bookmarkEnd w:id="22"/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一声平 二声扬 三声拐弯 四声降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2910" cy="698500"/>
            <wp:effectExtent l="0" t="0" r="15240" b="6350"/>
            <wp:docPr id="5433" name="图片 5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" name="图片 54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14" w:author="杨文珍" w:date="2020-08-17T20:57:57Z">
        <w:r>
          <w:rPr>
            <w:rFonts w:ascii="仿宋" w:hAnsi="仿宋" w:eastAsia="仿宋"/>
            <w:sz w:val="32"/>
            <w:szCs w:val="32"/>
          </w:rPr>
          <w:drawing>
            <wp:inline distT="0" distB="0" distL="114300" distR="114300">
              <wp:extent cx="386080" cy="701040"/>
              <wp:effectExtent l="0" t="0" r="13970" b="3810"/>
              <wp:docPr id="4374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74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rcRect b="52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6080" cy="701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drawing>
          <wp:inline distT="0" distB="0" distL="114300" distR="114300">
            <wp:extent cx="417195" cy="721995"/>
            <wp:effectExtent l="0" t="0" r="1905" b="1905"/>
            <wp:docPr id="54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16" w:author="杨文珍" w:date="2020-08-17T20:57:44Z">
        <w:r>
          <w:rPr>
            <w:rFonts w:ascii="仿宋" w:hAnsi="仿宋" w:eastAsia="仿宋"/>
            <w:sz w:val="32"/>
            <w:szCs w:val="32"/>
          </w:rPr>
          <w:drawing>
            <wp:inline distT="0" distB="0" distL="114300" distR="114300">
              <wp:extent cx="391160" cy="709295"/>
              <wp:effectExtent l="0" t="0" r="8890" b="14605"/>
              <wp:docPr id="4517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17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rcRect b="52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1160" cy="709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drawing>
          <wp:inline distT="0" distB="0" distL="114300" distR="114300">
            <wp:extent cx="425450" cy="704215"/>
            <wp:effectExtent l="0" t="0" r="12700" b="635"/>
            <wp:docPr id="54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 t="431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18" w:author="杨文珍" w:date="2020-08-17T20:57:47Z">
        <w:r>
          <w:rPr>
            <w:rFonts w:ascii="仿宋" w:hAnsi="仿宋" w:eastAsia="仿宋"/>
            <w:sz w:val="32"/>
            <w:szCs w:val="32"/>
          </w:rPr>
          <w:drawing>
            <wp:inline distT="0" distB="0" distL="114300" distR="114300">
              <wp:extent cx="390525" cy="709295"/>
              <wp:effectExtent l="0" t="0" r="9525" b="14605"/>
              <wp:docPr id="4518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18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rcRect b="52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9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drawing>
          <wp:inline distT="0" distB="0" distL="114300" distR="114300">
            <wp:extent cx="385445" cy="721995"/>
            <wp:effectExtent l="0" t="0" r="14605" b="1905"/>
            <wp:docPr id="54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44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举例</w:t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bō  bó  bǒ  bò</w:t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pō  pó  pǒ  pò</w:t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mō  mó  mǒ  mò</w:t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23" w:name="_Toc17986"/>
      <w:bookmarkStart w:id="24" w:name="_Toc15112"/>
      <w:r>
        <w:rPr>
          <w:rFonts w:hint="eastAsia"/>
          <w:sz w:val="44"/>
          <w:szCs w:val="44"/>
          <w:lang w:val="en-US" w:eastAsia="zh-CN"/>
        </w:rPr>
        <w:t>第三课 韵母</w:t>
      </w:r>
      <w:r>
        <w:rPr>
          <w:rFonts w:hint="eastAsia" w:ascii="黑体" w:hAnsi="黑体" w:cstheme="minorBidi"/>
          <w:sz w:val="44"/>
          <w:szCs w:val="44"/>
          <w:lang w:val="en-US" w:eastAsia="zh-CN"/>
        </w:rPr>
        <w:t>a</w:t>
      </w:r>
      <w:bookmarkEnd w:id="23"/>
      <w:bookmarkEnd w:id="24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5" w:name="_Toc10698"/>
      <w:bookmarkStart w:id="26" w:name="_Toc32613"/>
      <w:r>
        <w:rPr>
          <w:rFonts w:hint="eastAsia"/>
          <w:lang w:val="en-US" w:eastAsia="zh-CN"/>
        </w:rPr>
        <w:t>一 字母</w:t>
      </w:r>
      <w:r>
        <w:rPr>
          <w:rFonts w:ascii="仿宋" w:hAnsi="仿宋" w:eastAsia="仿宋"/>
          <w:sz w:val="32"/>
          <w:szCs w:val="32"/>
        </w:rPr>
        <w:t>a</w:t>
      </w:r>
      <w:bookmarkEnd w:id="25"/>
      <w:bookmarkEnd w:id="26"/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7" w:name="_Toc8798"/>
      <w:bookmarkStart w:id="28" w:name="_Toc18511"/>
      <w:r>
        <w:rPr>
          <w:rFonts w:hint="eastAsia"/>
          <w:lang w:val="en-US" w:eastAsia="zh-CN"/>
        </w:rPr>
        <w:t>二 音节</w:t>
      </w:r>
      <w:bookmarkEnd w:id="27"/>
      <w:bookmarkEnd w:id="28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ā     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</w:t>
      </w:r>
      <w:ins w:id="120" w:author="杨文珍" w:date="2020-08-17T20:53:22Z">
        <w:r>
          <w:rPr>
            <w:rFonts w:hint="eastAsia" w:ascii="仿宋" w:hAnsi="仿宋" w:eastAsia="仿宋"/>
            <w:sz w:val="32"/>
            <w:szCs w:val="32"/>
          </w:rPr>
          <w:t>a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ins w:id="121" w:author="杨文珍" w:date="2020-08-17T20:54:03Z">
        <w:r>
          <w:rPr>
            <w:rFonts w:hint="default" w:ascii="仿宋" w:hAnsi="仿宋" w:eastAsia="仿宋"/>
            <w:sz w:val="32"/>
            <w:szCs w:val="32"/>
            <w:lang w:val="en-US"/>
          </w:rPr>
          <w:t>1</w:t>
        </w:r>
      </w:ins>
      <w:ins w:id="122" w:author="杨文珍" w:date="2020-08-17T20:53:57Z">
        <w:r>
          <w:rPr>
            <w:rFonts w:hint="eastAsia" w:ascii="仿宋" w:hAnsi="仿宋" w:eastAsia="仿宋"/>
            <w:sz w:val="32"/>
            <w:szCs w:val="32"/>
          </w:rPr>
          <w:t>点</w:t>
        </w:r>
      </w:ins>
      <w:ins w:id="123" w:author="杨文珍" w:date="2020-08-17T20:54:07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1声 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</w:t>
      </w:r>
      <w:ins w:id="124" w:author="杨文珍" w:date="2020-08-17T20:54:20Z">
        <w:r>
          <w:rPr>
            <w:rFonts w:hint="eastAsia" w:ascii="仿宋" w:hAnsi="仿宋" w:eastAsia="仿宋"/>
            <w:sz w:val="32"/>
            <w:szCs w:val="32"/>
          </w:rPr>
          <w:t>a</w:t>
        </w:r>
      </w:ins>
      <w:ins w:id="125" w:author="杨文珍" w:date="2020-08-17T20:54:20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ins w:id="126" w:author="杨文珍" w:date="2020-08-17T20:54:26Z">
        <w:r>
          <w:rPr>
            <w:rFonts w:hint="default" w:ascii="仿宋" w:hAnsi="仿宋" w:eastAsia="仿宋"/>
            <w:sz w:val="32"/>
            <w:szCs w:val="32"/>
            <w:lang w:val="en-US"/>
          </w:rPr>
          <w:t>2</w:t>
        </w:r>
      </w:ins>
      <w:ins w:id="127" w:author="杨文珍" w:date="2020-08-17T20:54:20Z">
        <w:r>
          <w:rPr>
            <w:rFonts w:hint="eastAsia" w:ascii="仿宋" w:hAnsi="仿宋" w:eastAsia="仿宋"/>
            <w:sz w:val="32"/>
            <w:szCs w:val="32"/>
          </w:rPr>
          <w:t>点</w:t>
        </w:r>
      </w:ins>
      <w:ins w:id="128" w:author="杨文珍" w:date="2020-08-17T20:54:20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sz w:val="32"/>
          <w:szCs w:val="32"/>
        </w:rPr>
        <w:t>声 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</w:t>
      </w:r>
      <w:ins w:id="129" w:author="杨文珍" w:date="2020-08-17T20:54:45Z">
        <w:r>
          <w:rPr>
            <w:rFonts w:hint="eastAsia" w:ascii="仿宋" w:hAnsi="仿宋" w:eastAsia="仿宋"/>
            <w:sz w:val="32"/>
            <w:szCs w:val="32"/>
          </w:rPr>
          <w:t>a</w:t>
        </w:r>
      </w:ins>
      <w:ins w:id="130" w:author="杨文珍" w:date="2020-08-17T20:54:45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ins w:id="131" w:author="杨文珍" w:date="2020-08-17T20:54:48Z">
        <w:r>
          <w:rPr>
            <w:rFonts w:hint="default" w:ascii="仿宋" w:hAnsi="仿宋" w:eastAsia="仿宋"/>
            <w:sz w:val="32"/>
            <w:szCs w:val="32"/>
            <w:lang w:val="en-US"/>
          </w:rPr>
          <w:t>3</w:t>
        </w:r>
      </w:ins>
      <w:ins w:id="132" w:author="杨文珍" w:date="2020-08-17T20:54:45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 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ins w:id="133" w:author="杨文珍" w:date="2020-08-17T23:31:0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</w:t>
      </w:r>
      <w:ins w:id="134" w:author="杨文珍" w:date="2020-08-17T20:54:52Z">
        <w:r>
          <w:rPr>
            <w:rFonts w:hint="eastAsia" w:ascii="仿宋" w:hAnsi="仿宋" w:eastAsia="仿宋"/>
            <w:sz w:val="32"/>
            <w:szCs w:val="32"/>
          </w:rPr>
          <w:t>a</w:t>
        </w:r>
      </w:ins>
      <w:ins w:id="135" w:author="杨文珍" w:date="2020-08-17T20:54:52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ins w:id="136" w:author="杨文珍" w:date="2020-08-17T20:54:56Z">
        <w:r>
          <w:rPr>
            <w:rFonts w:hint="default" w:ascii="仿宋" w:hAnsi="仿宋" w:eastAsia="仿宋"/>
            <w:sz w:val="32"/>
            <w:szCs w:val="32"/>
            <w:lang w:val="en-US"/>
          </w:rPr>
          <w:t>2</w:t>
        </w:r>
      </w:ins>
      <w:ins w:id="137" w:author="杨文珍" w:date="2020-08-17T20:54:57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ins w:id="138" w:author="杨文珍" w:date="2020-08-17T20:54:56Z">
        <w:r>
          <w:rPr>
            <w:rFonts w:hint="default" w:ascii="仿宋" w:hAnsi="仿宋" w:eastAsia="仿宋"/>
            <w:sz w:val="32"/>
            <w:szCs w:val="32"/>
            <w:lang w:val="en-US"/>
          </w:rPr>
          <w:t>3</w:t>
        </w:r>
      </w:ins>
      <w:ins w:id="139" w:author="杨文珍" w:date="2020-08-17T20:54:52Z">
        <w:r>
          <w:rPr>
            <w:rFonts w:hint="eastAsia" w:ascii="仿宋" w:hAnsi="仿宋" w:eastAsia="仿宋"/>
            <w:sz w:val="32"/>
            <w:szCs w:val="32"/>
          </w:rPr>
          <w:t>点</w:t>
        </w:r>
      </w:ins>
      <w:ins w:id="140" w:author="杨文珍" w:date="2020-08-17T20:54:58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/>
          <w:sz w:val="32"/>
          <w:szCs w:val="32"/>
        </w:rPr>
        <w:t>声 à</w:t>
      </w:r>
    </w:p>
    <w:p>
      <w:pPr>
        <w:jc w:val="center"/>
      </w:pPr>
      <w:r>
        <w:drawing>
          <wp:inline distT="0" distB="0" distL="114300" distR="114300">
            <wp:extent cx="457200" cy="78105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9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41" w:author="杨文珍" w:date="2020-08-17T21:00:31Z">
        <w:r>
          <w:rPr>
            <w:rFonts w:ascii="仿宋" w:hAnsi="仿宋" w:eastAsia="仿宋"/>
            <w:sz w:val="32"/>
            <w:szCs w:val="32"/>
          </w:rPr>
          <w:drawing>
            <wp:inline distT="0" distB="0" distL="114300" distR="114300">
              <wp:extent cx="424815" cy="770890"/>
              <wp:effectExtent l="0" t="0" r="13335" b="10160"/>
              <wp:docPr id="4574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74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rcRect b="52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4815" cy="770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drawing>
          <wp:inline distT="0" distB="0" distL="114300" distR="114300">
            <wp:extent cx="457200" cy="733425"/>
            <wp:effectExtent l="0" t="0" r="0" b="9525"/>
            <wp:docPr id="1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rcRect b="609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50570"/>
            <wp:effectExtent l="0" t="0" r="0" b="11430"/>
            <wp:docPr id="1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6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43" w:author="杨文珍" w:date="2020-08-17T21:00:48Z">
        <w:r>
          <w:rPr>
            <w:rFonts w:ascii="仿宋" w:hAnsi="仿宋" w:eastAsia="仿宋"/>
            <w:sz w:val="32"/>
            <w:szCs w:val="32"/>
          </w:rPr>
          <w:drawing>
            <wp:inline distT="0" distB="0" distL="114300" distR="114300">
              <wp:extent cx="424815" cy="770890"/>
              <wp:effectExtent l="0" t="0" r="13335" b="10160"/>
              <wp:docPr id="457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75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rcRect b="52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4815" cy="770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drawing>
          <wp:inline distT="0" distB="0" distL="114300" distR="114300">
            <wp:extent cx="457200" cy="781050"/>
            <wp:effectExtent l="0" t="0" r="0" b="0"/>
            <wp:docPr id="1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145" w:author="杨文珍" w:date="2020-08-17T21:00:49Z">
        <w:r>
          <w:rPr>
            <w:rFonts w:ascii="仿宋" w:hAnsi="仿宋" w:eastAsia="仿宋"/>
            <w:sz w:val="32"/>
            <w:szCs w:val="32"/>
          </w:rPr>
          <w:drawing>
            <wp:inline distT="0" distB="0" distL="114300" distR="114300">
              <wp:extent cx="424815" cy="770890"/>
              <wp:effectExtent l="0" t="0" r="13335" b="10160"/>
              <wp:docPr id="4598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98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rcRect b="52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4815" cy="770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drawing>
          <wp:inline distT="0" distB="0" distL="114300" distR="114300">
            <wp:extent cx="457200" cy="781050"/>
            <wp:effectExtent l="0" t="0" r="0" b="0"/>
            <wp:docPr id="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2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 </w:t>
      </w:r>
      <w:ins w:id="147" w:author="杨文珍" w:date="2020-08-17T21:04:08Z">
        <w:r>
          <w:rPr>
            <w:rFonts w:hint="default" w:ascii="仿宋" w:hAnsi="仿宋" w:eastAsia="仿宋"/>
            <w:sz w:val="32"/>
            <w:szCs w:val="32"/>
            <w:lang w:val="en-US"/>
          </w:rPr>
          <w:t>1</w:t>
        </w:r>
      </w:ins>
      <w:ins w:id="148" w:author="杨文珍" w:date="2020-08-17T21:04:08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1声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bā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 </w:t>
      </w:r>
      <w:ins w:id="149" w:author="杨文珍" w:date="2020-08-17T21:04:13Z">
        <w:r>
          <w:rPr>
            <w:rFonts w:hint="default" w:ascii="仿宋" w:hAnsi="仿宋" w:eastAsia="仿宋"/>
            <w:sz w:val="32"/>
            <w:szCs w:val="32"/>
            <w:lang w:val="en-US"/>
          </w:rPr>
          <w:t>2</w:t>
        </w:r>
      </w:ins>
      <w:ins w:id="150" w:author="杨文珍" w:date="2020-08-17T21:04:2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bá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 </w:t>
      </w:r>
      <w:ins w:id="151" w:author="杨文珍" w:date="2020-08-17T21:04:35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152" w:author="杨文珍" w:date="2020-08-17T21:04:31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bǎ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 </w:t>
      </w:r>
      <w:ins w:id="153" w:author="杨文珍" w:date="2020-08-17T21:04:45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2 </w:t>
        </w:r>
      </w:ins>
      <w:ins w:id="154" w:author="杨文珍" w:date="2020-08-17T21:04:4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bà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bā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bá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bǎ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bà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0375" cy="838200"/>
            <wp:effectExtent l="0" t="0" r="15875" b="0"/>
            <wp:docPr id="349" name="图片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3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3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3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2120" cy="838200"/>
            <wp:effectExtent l="0" t="0" r="5080" b="0"/>
            <wp:docPr id="357" name="图片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3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3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3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3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362" name="图片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3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4505" cy="767080"/>
            <wp:effectExtent l="0" t="0" r="10795" b="13970"/>
            <wp:docPr id="369" name="图片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图片 369"/>
                    <pic:cNvPicPr>
                      <a:picLocks noChangeAspect="1"/>
                    </pic:cNvPicPr>
                  </pic:nvPicPr>
                  <pic:blipFill>
                    <a:blip r:embed="rId5"/>
                    <a:srcRect b="6591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41680"/>
            <wp:effectExtent l="0" t="0" r="0" b="1270"/>
            <wp:docPr id="3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rcRect b="504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3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声母p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ins w:id="155" w:author="杨文珍" w:date="2020-08-17T21:06:10Z">
        <w:r>
          <w:rPr>
            <w:rFonts w:hint="default" w:ascii="仿宋" w:hAnsi="仿宋" w:eastAsia="仿宋"/>
            <w:sz w:val="32"/>
            <w:szCs w:val="32"/>
            <w:lang w:val="en-US"/>
          </w:rPr>
          <w:t>1</w:t>
        </w:r>
      </w:ins>
      <w:ins w:id="156" w:author="杨文珍" w:date="2020-08-17T21:06:10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1声pā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ins w:id="157" w:author="杨文珍" w:date="2020-08-17T21:06:30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2</w:t>
        </w:r>
      </w:ins>
      <w:ins w:id="158" w:author="杨文珍" w:date="2020-08-17T21:06:28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声pá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419100" cy="7905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pǎ 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ins w:id="159" w:author="杨文珍" w:date="2020-08-17T21:06:45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160" w:author="杨文珍" w:date="2020-08-17T21:06:43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声pǎ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pà 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ins w:id="161" w:author="杨文珍" w:date="2020-08-17T21:07:01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2</w:t>
        </w:r>
      </w:ins>
      <w:ins w:id="162" w:author="杨文珍" w:date="2020-08-17T21:07:02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ins w:id="163" w:author="杨文珍" w:date="2020-08-17T21:06:59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164" w:author="杨文珍" w:date="2020-08-17T21:06:59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声pà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p</w:t>
      </w:r>
      <w:r>
        <w:rPr>
          <w:rFonts w:hint="eastAsia" w:ascii="仿宋" w:hAnsi="仿宋" w:eastAsia="仿宋"/>
          <w:sz w:val="32"/>
          <w:szCs w:val="32"/>
        </w:rPr>
        <w:t xml:space="preserve">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p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p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p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664" name="图片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图片 6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3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3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3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90575"/>
            <wp:effectExtent l="0" t="0" r="0" b="9525"/>
            <wp:docPr id="665" name="图片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" name="图片 6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3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4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5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90575"/>
            <wp:effectExtent l="0" t="0" r="0" b="9525"/>
            <wp:docPr id="666" name="图片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图片 6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5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5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90575"/>
            <wp:effectExtent l="0" t="0" r="0" b="9525"/>
            <wp:docPr id="675" name="图片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图片 6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6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6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6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mā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ins w:id="165" w:author="杨文珍" w:date="2020-08-17T21:07:25Z">
        <w:r>
          <w:rPr>
            <w:rFonts w:hint="default" w:ascii="仿宋" w:hAnsi="仿宋" w:eastAsia="仿宋"/>
            <w:sz w:val="32"/>
            <w:szCs w:val="32"/>
            <w:lang w:val="en-US"/>
          </w:rPr>
          <w:t>1</w:t>
        </w:r>
      </w:ins>
      <w:ins w:id="166" w:author="杨文珍" w:date="2020-08-17T21:07:25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1</w:t>
      </w:r>
      <w:r>
        <w:rPr>
          <w:rFonts w:hint="eastAsia" w:ascii="仿宋" w:hAnsi="仿宋" w:eastAsia="仿宋"/>
          <w:sz w:val="32"/>
          <w:szCs w:val="32"/>
        </w:rPr>
        <w:t>声mā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428625" cy="75247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má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ins w:id="167" w:author="杨文珍" w:date="2020-08-17T21:07:36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2</w:t>
        </w:r>
      </w:ins>
      <w:ins w:id="168" w:author="杨文珍" w:date="2020-08-17T21:07:36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声má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mǎ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ins w:id="169" w:author="杨文珍" w:date="2020-08-17T21:07:46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170" w:author="杨文珍" w:date="2020-08-17T21:07:46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声mǎ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mà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ins w:id="171" w:author="杨文珍" w:date="2020-08-17T21:07:57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2 3</w:t>
        </w:r>
      </w:ins>
      <w:ins w:id="172" w:author="杨文珍" w:date="2020-08-17T21:07:57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/>
          <w:sz w:val="32"/>
          <w:szCs w:val="32"/>
        </w:rPr>
        <w:t>声mà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mā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má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mǎ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mà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28625" cy="752475"/>
            <wp:effectExtent l="0" t="0" r="9525" b="9525"/>
            <wp:docPr id="783" name="图片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图片 78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31165" cy="781050"/>
            <wp:effectExtent l="0" t="0" r="6985" b="0"/>
            <wp:docPr id="7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12750" cy="781050"/>
            <wp:effectExtent l="0" t="0" r="6350" b="0"/>
            <wp:docPr id="7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382270" cy="764540"/>
            <wp:effectExtent l="0" t="0" r="17780" b="16510"/>
            <wp:docPr id="7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28625" cy="752475"/>
            <wp:effectExtent l="0" t="0" r="9525" b="9525"/>
            <wp:docPr id="784" name="图片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图片 78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22910" cy="781050"/>
            <wp:effectExtent l="0" t="0" r="15240" b="0"/>
            <wp:docPr id="7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31165" cy="790575"/>
            <wp:effectExtent l="0" t="0" r="6985" b="9525"/>
            <wp:docPr id="7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374015" cy="764540"/>
            <wp:effectExtent l="0" t="0" r="6985" b="16510"/>
            <wp:docPr id="7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28625" cy="752475"/>
            <wp:effectExtent l="0" t="0" r="9525" b="9525"/>
            <wp:docPr id="785" name="图片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图片 78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7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66725" cy="809625"/>
            <wp:effectExtent l="0" t="0" r="9525" b="9525"/>
            <wp:docPr id="7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374015" cy="764540"/>
            <wp:effectExtent l="0" t="0" r="6985" b="16510"/>
            <wp:docPr id="7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28625" cy="752475"/>
            <wp:effectExtent l="0" t="0" r="9525" b="9525"/>
            <wp:docPr id="805" name="图片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图片 8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7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09575" cy="800100"/>
            <wp:effectExtent l="0" t="0" r="9525" b="0"/>
            <wp:docPr id="7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hAnsi="仿宋" w:eastAsia="仿宋"/>
          <w:sz w:val="32"/>
          <w:szCs w:val="32"/>
        </w:rPr>
        <w:drawing>
          <wp:inline distT="0" distB="0" distL="114300" distR="114300">
            <wp:extent cx="400050" cy="764540"/>
            <wp:effectExtent l="0" t="0" r="0" b="16510"/>
            <wp:docPr id="7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fā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ins w:id="173" w:author="杨文珍" w:date="2020-08-17T21:09:39Z">
        <w:r>
          <w:rPr>
            <w:rFonts w:hint="default" w:ascii="仿宋" w:hAnsi="仿宋" w:eastAsia="仿宋"/>
            <w:sz w:val="32"/>
            <w:szCs w:val="32"/>
            <w:lang w:val="en-US"/>
          </w:rPr>
          <w:t>1</w:t>
        </w:r>
      </w:ins>
      <w:ins w:id="174" w:author="杨文珍" w:date="2020-08-17T21:09:39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1</w:t>
      </w:r>
      <w:r>
        <w:rPr>
          <w:rFonts w:hint="eastAsia" w:ascii="仿宋" w:hAnsi="仿宋" w:eastAsia="仿宋"/>
          <w:sz w:val="32"/>
          <w:szCs w:val="32"/>
        </w:rPr>
        <w:t>声fā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47675" cy="781050"/>
            <wp:effectExtent l="0" t="0" r="9525" b="0"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fá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ins w:id="175" w:author="杨文珍" w:date="2020-08-17T21:09:47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2</w:t>
        </w:r>
      </w:ins>
      <w:ins w:id="176" w:author="杨文珍" w:date="2020-08-17T21:09:47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声fá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90575"/>
            <wp:effectExtent l="0" t="0" r="0" b="9525"/>
            <wp:docPr id="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fǎ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ins w:id="177" w:author="杨文珍" w:date="2020-08-17T21:09:56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178" w:author="杨文珍" w:date="2020-08-17T21:09:56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声fǎ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66725" cy="809625"/>
            <wp:effectExtent l="0" t="0" r="9525" b="9525"/>
            <wp:docPr id="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fà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ins w:id="179" w:author="杨文珍" w:date="2020-08-17T21:10:05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2 3</w:t>
        </w:r>
      </w:ins>
      <w:ins w:id="180" w:author="杨文珍" w:date="2020-08-17T21:10:05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声fà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800100"/>
            <wp:effectExtent l="0" t="0" r="9525" b="0"/>
            <wp:docPr id="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f</w:t>
      </w:r>
      <w:r>
        <w:rPr>
          <w:rFonts w:hint="eastAsia" w:ascii="仿宋" w:hAnsi="仿宋" w:eastAsia="仿宋"/>
          <w:sz w:val="32"/>
          <w:szCs w:val="32"/>
        </w:rPr>
        <w:t xml:space="preserve">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f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f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f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4" name="图片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图片 97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81050"/>
            <wp:effectExtent l="0" t="0" r="6985" b="0"/>
            <wp:docPr id="9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81050"/>
            <wp:effectExtent l="0" t="0" r="6350" b="0"/>
            <wp:docPr id="9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764540"/>
            <wp:effectExtent l="0" t="0" r="17780" b="16510"/>
            <wp:docPr id="9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5" name="图片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图片 97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9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165" cy="790575"/>
            <wp:effectExtent l="0" t="0" r="6985" b="9525"/>
            <wp:docPr id="9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9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6" name="图片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" name="图片 97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64540"/>
            <wp:effectExtent l="0" t="0" r="6985" b="16510"/>
            <wp:docPr id="9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977" name="图片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" name="图片 9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9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64540"/>
            <wp:effectExtent l="0" t="0" r="0" b="16510"/>
            <wp:docPr id="9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9" w:name="_Toc24525"/>
      <w:bookmarkStart w:id="30" w:name="_Toc29189"/>
      <w:r>
        <w:rPr>
          <w:rFonts w:hint="eastAsia"/>
          <w:lang w:val="en-US" w:eastAsia="zh-CN"/>
        </w:rPr>
        <w:t>三 词语</w:t>
      </w:r>
      <w:bookmarkEnd w:id="29"/>
      <w:bookmarkEnd w:id="30"/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爸爸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800100"/>
            <wp:effectExtent l="0" t="0" r="9525" b="0"/>
            <wp:docPr id="1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妈妈</w:t>
      </w:r>
    </w:p>
    <w:p>
      <w:pPr>
        <w:jc w:val="center"/>
      </w:pPr>
      <w:r>
        <w:drawing>
          <wp:inline distT="0" distB="0" distL="114300" distR="114300">
            <wp:extent cx="428625" cy="752475"/>
            <wp:effectExtent l="0" t="0" r="9525" b="952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31" w:name="_Toc16368"/>
      <w:bookmarkStart w:id="32" w:name="_Toc21560"/>
      <w:r>
        <w:rPr>
          <w:rFonts w:hint="eastAsia"/>
          <w:sz w:val="44"/>
          <w:szCs w:val="44"/>
          <w:lang w:val="en-US" w:eastAsia="zh-CN"/>
        </w:rPr>
        <w:t>第四课 声母</w:t>
      </w:r>
      <w:r>
        <w:rPr>
          <w:rFonts w:hint="eastAsia" w:ascii="黑体" w:hAnsi="黑体" w:cstheme="minorBidi"/>
          <w:sz w:val="44"/>
          <w:szCs w:val="44"/>
          <w:lang w:val="en-US" w:eastAsia="zh-CN"/>
        </w:rPr>
        <w:t>d、t、n、l</w:t>
      </w:r>
      <w:bookmarkEnd w:id="31"/>
      <w:bookmarkEnd w:id="32"/>
      <w:r>
        <w:rPr>
          <w:rFonts w:hint="eastAsia" w:ascii="黑体" w:hAnsi="黑体" w:cstheme="minorBidi"/>
          <w:sz w:val="44"/>
          <w:szCs w:val="44"/>
          <w:lang w:val="en-US" w:eastAsia="zh-CN"/>
        </w:rPr>
        <w:t xml:space="preserve"> 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3" w:name="_Toc27751"/>
      <w:bookmarkStart w:id="34" w:name="_Toc2444"/>
      <w:r>
        <w:rPr>
          <w:rFonts w:hint="eastAsia"/>
          <w:lang w:val="en-US" w:eastAsia="zh-CN"/>
        </w:rPr>
        <w:t>一 字母</w:t>
      </w:r>
      <w:r>
        <w:rPr>
          <w:rFonts w:hint="default" w:ascii="Times New Roman" w:hAnsi="Times New Roman" w:cs="Times New Roman"/>
          <w:lang w:val="en-US" w:eastAsia="zh-CN"/>
        </w:rPr>
        <w:t>d、t、n、l</w:t>
      </w:r>
      <w:bookmarkEnd w:id="33"/>
      <w:bookmarkEnd w:id="34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527685" cy="891540"/>
            <wp:effectExtent l="0" t="0" r="5715" b="3810"/>
            <wp:docPr id="9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0855" cy="906145"/>
            <wp:effectExtent l="0" t="0" r="4445" b="8255"/>
            <wp:docPr id="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85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  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default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571500" cy="902335"/>
            <wp:effectExtent l="0" t="0" r="0" b="12065"/>
            <wp:docPr id="2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</w:p>
    <w:p>
      <w:pPr>
        <w:jc w:val="center"/>
        <w:rPr>
          <w:ins w:id="181" w:author="杨文珍" w:date="2020-08-17T21:28:14Z"/>
        </w:rPr>
      </w:pPr>
      <w:r>
        <w:drawing>
          <wp:inline distT="0" distB="0" distL="114300" distR="114300">
            <wp:extent cx="533400" cy="927735"/>
            <wp:effectExtent l="0" t="0" r="0" b="5715"/>
            <wp:docPr id="9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ns w:id="182" w:author="杨文珍" w:date="2020-08-17T21:29:04Z"/>
          <w:rFonts w:hint="default" w:ascii="仿宋" w:hAnsi="仿宋" w:eastAsia="仿宋" w:cstheme="minorBidi"/>
          <w:sz w:val="32"/>
          <w:szCs w:val="32"/>
          <w:lang w:val="en-US" w:eastAsia="zh-CN"/>
        </w:rPr>
      </w:pPr>
      <w:ins w:id="183" w:author="杨文珍" w:date="2020-08-17T21:28:22Z">
        <w:r>
          <w:rPr>
            <w:rFonts w:hint="eastAsia" w:ascii="仿宋" w:hAnsi="仿宋" w:eastAsia="仿宋"/>
            <w:sz w:val="32"/>
            <w:szCs w:val="32"/>
          </w:rPr>
          <w:t>语音：</w:t>
        </w:r>
      </w:ins>
      <w:ins w:id="184" w:author="杨文珍" w:date="2020-08-17T21:28:49Z">
        <w:r>
          <w:rPr>
            <w:rFonts w:hint="default" w:ascii="仿宋" w:hAnsi="仿宋" w:eastAsia="仿宋"/>
            <w:sz w:val="32"/>
            <w:szCs w:val="32"/>
          </w:rPr>
          <w:t>声母</w:t>
        </w:r>
      </w:ins>
      <w:ins w:id="185" w:author="杨文珍" w:date="2020-08-17T21:28:34Z">
        <w:r>
          <w:rPr>
            <w:rFonts w:hint="default" w:ascii="仿宋" w:hAnsi="仿宋" w:eastAsia="仿宋" w:cstheme="minorBidi"/>
            <w:sz w:val="32"/>
            <w:szCs w:val="32"/>
            <w:lang w:val="en-US" w:eastAsia="zh-CN"/>
          </w:rPr>
          <w:t>d</w:t>
        </w:r>
      </w:ins>
      <w:ins w:id="186" w:author="杨文珍" w:date="2020-08-17T22:03:34Z">
        <w:r>
          <w:rPr>
            <w:rFonts w:hint="eastAsia" w:ascii="仿宋" w:hAnsi="仿宋" w:eastAsia="仿宋" w:cstheme="minorBidi"/>
            <w:sz w:val="32"/>
            <w:szCs w:val="32"/>
            <w:lang w:val="en-US" w:eastAsia="zh-CN"/>
          </w:rPr>
          <w:t>、</w:t>
        </w:r>
      </w:ins>
      <w:ins w:id="187" w:author="杨文珍" w:date="2020-08-17T21:28:34Z">
        <w:r>
          <w:rPr>
            <w:rFonts w:hint="default" w:ascii="仿宋" w:hAnsi="仿宋" w:eastAsia="仿宋" w:cstheme="minorBidi"/>
            <w:sz w:val="32"/>
            <w:szCs w:val="32"/>
            <w:lang w:val="en-US" w:eastAsia="zh-CN"/>
          </w:rPr>
          <w:t>t</w:t>
        </w:r>
      </w:ins>
      <w:ins w:id="188" w:author="杨文珍" w:date="2020-08-17T22:03:39Z">
        <w:r>
          <w:rPr>
            <w:rFonts w:hint="eastAsia" w:ascii="仿宋" w:hAnsi="仿宋" w:eastAsia="仿宋" w:cstheme="minorBidi"/>
            <w:sz w:val="32"/>
            <w:szCs w:val="32"/>
            <w:lang w:val="en-US" w:eastAsia="zh-CN"/>
          </w:rPr>
          <w:t>、</w:t>
        </w:r>
      </w:ins>
      <w:ins w:id="189" w:author="杨文珍" w:date="2020-08-17T21:28:34Z">
        <w:r>
          <w:rPr>
            <w:rFonts w:hint="default" w:ascii="仿宋" w:hAnsi="仿宋" w:eastAsia="仿宋" w:cstheme="minorBidi"/>
            <w:sz w:val="32"/>
            <w:szCs w:val="32"/>
            <w:lang w:val="en-US" w:eastAsia="zh-CN"/>
          </w:rPr>
          <w:t>n</w:t>
        </w:r>
      </w:ins>
      <w:ins w:id="190" w:author="杨文珍" w:date="2020-08-17T22:03:44Z">
        <w:r>
          <w:rPr>
            <w:rFonts w:hint="eastAsia" w:ascii="仿宋" w:hAnsi="仿宋" w:eastAsia="仿宋" w:cstheme="minorBidi"/>
            <w:sz w:val="32"/>
            <w:szCs w:val="32"/>
            <w:lang w:val="en-US" w:eastAsia="zh-CN"/>
          </w:rPr>
          <w:t>、</w:t>
        </w:r>
      </w:ins>
      <w:ins w:id="191" w:author="杨文珍" w:date="2020-08-17T21:28:34Z">
        <w:r>
          <w:rPr>
            <w:rFonts w:hint="default" w:ascii="仿宋" w:hAnsi="仿宋" w:eastAsia="仿宋" w:cstheme="minorBidi"/>
            <w:sz w:val="32"/>
            <w:szCs w:val="32"/>
            <w:lang w:val="en-US" w:eastAsia="zh-CN"/>
          </w:rPr>
          <w:t>l</w:t>
        </w:r>
      </w:ins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ins w:id="192" w:author="杨文珍" w:date="2020-08-17T21:29:13Z">
        <w:r>
          <w:rPr/>
          <w:drawing>
            <wp:inline distT="0" distB="0" distL="114300" distR="114300">
              <wp:extent cx="525780" cy="889000"/>
              <wp:effectExtent l="0" t="0" r="7620" b="6350"/>
              <wp:docPr id="4606" name="图片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06" name="图片 11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780" cy="88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94" w:author="杨文珍" w:date="2020-08-17T21:30:19Z">
        <w:r>
          <w:rPr/>
          <w:drawing>
            <wp:inline distT="0" distB="0" distL="114300" distR="114300">
              <wp:extent cx="445770" cy="891540"/>
              <wp:effectExtent l="0" t="0" r="11430" b="3810"/>
              <wp:docPr id="4622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22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577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96" w:author="杨文珍" w:date="2020-08-17T21:29:19Z">
        <w:r>
          <w:rPr/>
          <w:drawing>
            <wp:inline distT="0" distB="0" distL="114300" distR="114300">
              <wp:extent cx="490855" cy="906145"/>
              <wp:effectExtent l="0" t="0" r="4445" b="8255"/>
              <wp:docPr id="4615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15" name="图片 12"/>
                      <pic:cNvPicPr>
                        <a:picLocks noChangeAspect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0855" cy="906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98" w:author="杨文珍" w:date="2020-08-17T21:30:58Z">
        <w:r>
          <w:rPr/>
          <w:drawing>
            <wp:inline distT="0" distB="0" distL="114300" distR="114300">
              <wp:extent cx="445770" cy="891540"/>
              <wp:effectExtent l="0" t="0" r="11430" b="3810"/>
              <wp:docPr id="4709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09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577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200" w:author="杨文珍" w:date="2020-08-17T21:29:31Z">
        <w:r>
          <w:rPr/>
          <w:drawing>
            <wp:inline distT="0" distB="0" distL="114300" distR="114300">
              <wp:extent cx="571500" cy="902335"/>
              <wp:effectExtent l="0" t="0" r="0" b="12065"/>
              <wp:docPr id="4619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19" name="图片 1"/>
                      <pic:cNvPicPr>
                        <a:picLocks noChangeAspect="1"/>
                      </pic:cNvPicPr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902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202" w:author="杨文珍" w:date="2020-08-17T21:30:35Z">
        <w:r>
          <w:rPr/>
          <w:drawing>
            <wp:inline distT="0" distB="0" distL="114300" distR="114300">
              <wp:extent cx="445770" cy="891540"/>
              <wp:effectExtent l="0" t="0" r="11430" b="3810"/>
              <wp:docPr id="4710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10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577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204" w:author="杨文珍" w:date="2020-08-17T21:29:35Z">
        <w:r>
          <w:rPr/>
          <w:drawing>
            <wp:inline distT="0" distB="0" distL="114300" distR="114300">
              <wp:extent cx="533400" cy="927735"/>
              <wp:effectExtent l="0" t="0" r="0" b="5715"/>
              <wp:docPr id="4620" name="图片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20" name="图片 14"/>
                      <pic:cNvPicPr>
                        <a:picLocks noChangeAspect="1"/>
                      </pic:cNvPicPr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927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5" w:name="_Toc32208"/>
      <w:bookmarkStart w:id="36" w:name="_Toc10229"/>
      <w:r>
        <w:rPr>
          <w:rFonts w:hint="eastAsia"/>
          <w:lang w:val="en-US" w:eastAsia="zh-CN"/>
        </w:rPr>
        <w:t>二 音节</w:t>
      </w:r>
      <w:bookmarkEnd w:id="35"/>
      <w:bookmarkEnd w:id="36"/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ins w:id="206" w:author="杨文珍" w:date="2020-08-17T21:10:36Z">
        <w:r>
          <w:rPr>
            <w:rFonts w:hint="default" w:ascii="仿宋" w:hAnsi="仿宋" w:eastAsia="仿宋"/>
            <w:sz w:val="32"/>
            <w:szCs w:val="32"/>
            <w:lang w:val="en-US"/>
          </w:rPr>
          <w:t>1</w:t>
        </w:r>
      </w:ins>
      <w:ins w:id="207" w:author="杨文珍" w:date="2020-08-17T21:10:36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1声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9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ins w:id="208" w:author="杨文珍" w:date="2020-08-17T21:12:02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2</w:t>
        </w:r>
      </w:ins>
      <w:ins w:id="209" w:author="杨文珍" w:date="2020-08-17T21:12:02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ins w:id="210" w:author="杨文珍" w:date="2020-08-17T21:12:07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211" w:author="杨文珍" w:date="2020-08-17T21:12:05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d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ins w:id="212" w:author="杨文珍" w:date="2020-08-17T21:12:22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2 </w:t>
        </w:r>
      </w:ins>
      <w:ins w:id="213" w:author="杨文珍" w:date="2020-08-17T21:12:20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214" w:author="杨文珍" w:date="2020-08-17T21:12:20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dá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dǎ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dà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9420" cy="786765"/>
            <wp:effectExtent l="0" t="0" r="17780" b="13335"/>
            <wp:docPr id="1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2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9420" cy="786765"/>
            <wp:effectExtent l="0" t="0" r="17780" b="13335"/>
            <wp:docPr id="1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310" cy="781050"/>
            <wp:effectExtent l="0" t="0" r="8890" b="0"/>
            <wp:docPr id="1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86765"/>
            <wp:effectExtent l="0" t="0" r="5715" b="13335"/>
            <wp:docPr id="17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1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2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820" cy="786765"/>
            <wp:effectExtent l="0" t="0" r="11430" b="13335"/>
            <wp:docPr id="20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2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2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2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t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ins w:id="215" w:author="杨文珍" w:date="2020-08-17T21:12:48Z">
        <w:r>
          <w:rPr>
            <w:rFonts w:hint="default" w:ascii="仿宋" w:hAnsi="仿宋" w:eastAsia="仿宋"/>
            <w:sz w:val="32"/>
            <w:szCs w:val="32"/>
            <w:lang w:val="en-US"/>
          </w:rPr>
          <w:t>1</w:t>
        </w:r>
      </w:ins>
      <w:ins w:id="216" w:author="杨文珍" w:date="2020-08-17T21:12:48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1声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2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t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ins w:id="217" w:author="杨文珍" w:date="2020-08-17T21:13:31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218" w:author="杨文珍" w:date="2020-08-17T21:13:02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2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t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ins w:id="219" w:author="杨文珍" w:date="2020-08-17T21:13:34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2</w:t>
        </w:r>
      </w:ins>
      <w:ins w:id="220" w:author="杨文珍" w:date="2020-08-17T21:13:35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ins w:id="221" w:author="杨文珍" w:date="2020-08-17T21:13:11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222" w:author="杨文珍" w:date="2020-08-17T21:13:11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t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t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9420" cy="786765"/>
            <wp:effectExtent l="0" t="0" r="17780" b="13335"/>
            <wp:docPr id="28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2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86765"/>
            <wp:effectExtent l="0" t="0" r="5715" b="13335"/>
            <wp:docPr id="2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2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3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4820" cy="786765"/>
            <wp:effectExtent l="0" t="0" r="11430" b="13335"/>
            <wp:docPr id="30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3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ins w:id="223" w:author="杨文珍" w:date="2020-08-17T21:16:02Z">
        <w:r>
          <w:rPr>
            <w:rFonts w:hint="default" w:ascii="仿宋" w:hAnsi="仿宋" w:eastAsia="仿宋"/>
            <w:sz w:val="32"/>
            <w:szCs w:val="32"/>
            <w:lang w:val="en-US"/>
          </w:rPr>
          <w:t>1</w:t>
        </w:r>
      </w:ins>
      <w:ins w:id="224" w:author="杨文珍" w:date="2020-08-17T21:16:02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1声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19100" cy="772795"/>
            <wp:effectExtent l="0" t="0" r="0" b="8255"/>
            <wp:docPr id="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ins w:id="225" w:author="杨文珍" w:date="2020-08-17T21:16:15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2</w:t>
        </w:r>
      </w:ins>
      <w:ins w:id="226" w:author="杨文珍" w:date="2020-08-17T21:16:12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ins w:id="227" w:author="杨文珍" w:date="2020-08-17T21:16:51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ins w:id="228" w:author="杨文珍" w:date="2020-08-17T21:16:5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229" w:author="杨文珍" w:date="2020-08-17T21:16:50Z">
        <w:r>
          <w:rPr>
            <w:rFonts w:hint="eastAsia" w:ascii="仿宋" w:hAnsi="仿宋" w:eastAsia="仿宋"/>
            <w:sz w:val="32"/>
            <w:szCs w:val="32"/>
          </w:rPr>
          <w:t>点</w:t>
        </w:r>
      </w:ins>
      <w:ins w:id="230" w:author="杨文珍" w:date="2020-08-17T21:16:55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>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ins w:id="231" w:author="杨文珍" w:date="2020-08-17T21:17:04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ins w:id="232" w:author="杨文珍" w:date="2020-08-17T21:17:05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2 </w:t>
        </w:r>
      </w:ins>
      <w:ins w:id="233" w:author="杨文珍" w:date="2020-08-17T21:17:0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234" w:author="杨文珍" w:date="2020-08-17T21:17:03Z">
        <w:r>
          <w:rPr>
            <w:rFonts w:hint="eastAsia" w:ascii="仿宋" w:hAnsi="仿宋" w:eastAsia="仿宋"/>
            <w:sz w:val="32"/>
            <w:szCs w:val="32"/>
          </w:rPr>
          <w:t>点</w:t>
        </w:r>
      </w:ins>
      <w:ins w:id="235" w:author="杨文珍" w:date="2020-08-17T21:17:0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n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n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72795"/>
            <wp:effectExtent l="0" t="0" r="0" b="8255"/>
            <wp:docPr id="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320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3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72795"/>
            <wp:effectExtent l="0" t="0" r="0" b="8255"/>
            <wp:docPr id="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310" cy="781050"/>
            <wp:effectExtent l="0" t="0" r="8890" b="0"/>
            <wp:docPr id="3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3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3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72795"/>
            <wp:effectExtent l="0" t="0" r="0" b="8255"/>
            <wp:docPr id="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81050"/>
            <wp:effectExtent l="0" t="0" r="15240" b="0"/>
            <wp:docPr id="3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3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72795"/>
            <wp:effectExtent l="0" t="0" r="0" b="8255"/>
            <wp:docPr id="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3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ins w:id="236" w:author="杨文珍" w:date="2020-08-17T21:18:11Z">
        <w:r>
          <w:rPr>
            <w:rFonts w:hint="default" w:ascii="仿宋" w:hAnsi="仿宋" w:eastAsia="仿宋"/>
            <w:sz w:val="32"/>
            <w:szCs w:val="32"/>
            <w:lang w:val="en-US"/>
          </w:rPr>
          <w:t>1</w:t>
        </w:r>
      </w:ins>
      <w:ins w:id="237" w:author="杨文珍" w:date="2020-08-17T21:18:11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1声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21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ins w:id="238" w:author="杨文珍" w:date="2020-08-17T21:18:15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2</w:t>
        </w:r>
      </w:ins>
      <w:ins w:id="239" w:author="杨文珍" w:date="2020-08-17T21:18:14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ins w:id="240" w:author="杨文珍" w:date="2020-08-17T21:18:2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241" w:author="杨文珍" w:date="2020-08-17T21:18:22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ins w:id="242" w:author="杨文珍" w:date="2020-08-17T21:18:31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2 </w:t>
        </w:r>
      </w:ins>
      <w:ins w:id="243" w:author="杨文珍" w:date="2020-08-17T21:18:29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3</w:t>
        </w:r>
      </w:ins>
      <w:ins w:id="244" w:author="杨文珍" w:date="2020-08-17T21:18:29Z">
        <w:r>
          <w:rPr>
            <w:rFonts w:hint="eastAsia" w:ascii="仿宋" w:hAnsi="仿宋" w:eastAsia="仿宋"/>
            <w:sz w:val="32"/>
            <w:szCs w:val="32"/>
          </w:rPr>
          <w:t>点</w:t>
        </w:r>
      </w:ins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454025" cy="789940"/>
            <wp:effectExtent l="0" t="0" r="3175" b="10160"/>
            <wp:docPr id="1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l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l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l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454025" cy="789940"/>
            <wp:effectExtent l="0" t="0" r="3175" b="10160"/>
            <wp:docPr id="99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055" cy="781050"/>
            <wp:effectExtent l="0" t="0" r="17145" b="0"/>
            <wp:docPr id="979" name="图片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" name="图片 97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81050"/>
            <wp:effectExtent l="0" t="0" r="13970" b="0"/>
            <wp:docPr id="980" name="图片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图片 98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4015" cy="755650"/>
            <wp:effectExtent l="0" t="0" r="6985" b="6350"/>
            <wp:docPr id="9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025" cy="789940"/>
            <wp:effectExtent l="0" t="0" r="3175" b="10160"/>
            <wp:docPr id="9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310" cy="781050"/>
            <wp:effectExtent l="0" t="0" r="8890" b="0"/>
            <wp:docPr id="9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9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9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025" cy="789940"/>
            <wp:effectExtent l="0" t="0" r="3175" b="10160"/>
            <wp:docPr id="99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985" cy="781050"/>
            <wp:effectExtent l="0" t="0" r="12065" b="0"/>
            <wp:docPr id="9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0690" cy="809625"/>
            <wp:effectExtent l="0" t="0" r="16510" b="9525"/>
            <wp:docPr id="98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755650"/>
            <wp:effectExtent l="0" t="0" r="1270" b="6350"/>
            <wp:docPr id="9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025" cy="789940"/>
            <wp:effectExtent l="0" t="0" r="3175" b="10160"/>
            <wp:docPr id="99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9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55650"/>
            <wp:effectExtent l="0" t="0" r="5080" b="6350"/>
            <wp:docPr id="9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7" w:name="_Toc19675"/>
      <w:bookmarkStart w:id="38" w:name="_Toc23296"/>
      <w:r>
        <w:rPr>
          <w:rFonts w:hint="eastAsia"/>
          <w:lang w:val="en-US" w:eastAsia="zh-CN"/>
        </w:rPr>
        <w:t>三 词语</w:t>
      </w:r>
      <w:bookmarkEnd w:id="37"/>
      <w:bookmarkEnd w:id="38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ba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喇叭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mā 大妈</w:t>
      </w:r>
    </w:p>
    <w:p>
      <w:pPr>
        <w:bidi w:val="0"/>
        <w:jc w:val="center"/>
      </w:pPr>
      <w:r>
        <w:drawing>
          <wp:inline distT="0" distB="0" distL="114300" distR="114300">
            <wp:extent cx="464820" cy="786765"/>
            <wp:effectExtent l="0" t="0" r="11430" b="13335"/>
            <wp:docPr id="1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39" w:name="_Toc16089"/>
      <w:bookmarkStart w:id="40" w:name="_Toc31422"/>
      <w:r>
        <w:rPr>
          <w:rFonts w:hint="eastAsia"/>
          <w:sz w:val="44"/>
          <w:szCs w:val="44"/>
          <w:lang w:val="en-US" w:eastAsia="zh-CN"/>
        </w:rPr>
        <w:t>第五课 韵母o</w:t>
      </w:r>
      <w:r>
        <w:rPr>
          <w:rFonts w:hint="eastAsia" w:ascii="黑体" w:hAnsi="黑体" w:cstheme="minorBidi"/>
          <w:sz w:val="44"/>
          <w:szCs w:val="44"/>
          <w:lang w:val="en-US" w:eastAsia="zh-CN"/>
        </w:rPr>
        <w:t>、</w:t>
      </w:r>
      <w:r>
        <w:rPr>
          <w:rFonts w:hint="eastAsia"/>
          <w:sz w:val="44"/>
          <w:szCs w:val="44"/>
          <w:lang w:val="en-US" w:eastAsia="zh-CN"/>
        </w:rPr>
        <w:t>e</w:t>
      </w:r>
      <w:r>
        <w:rPr>
          <w:rFonts w:hint="eastAsia" w:ascii="黑体" w:hAnsi="黑体" w:cstheme="minorBidi"/>
          <w:sz w:val="44"/>
          <w:szCs w:val="44"/>
          <w:lang w:val="en-US" w:eastAsia="zh-CN"/>
        </w:rPr>
        <w:t>、</w:t>
      </w:r>
      <w:r>
        <w:rPr>
          <w:rFonts w:hint="eastAsia"/>
          <w:sz w:val="44"/>
          <w:szCs w:val="44"/>
          <w:lang w:val="en-US" w:eastAsia="zh-CN"/>
        </w:rPr>
        <w:t>i</w:t>
      </w:r>
      <w:r>
        <w:rPr>
          <w:rFonts w:hint="eastAsia" w:ascii="黑体" w:hAnsi="黑体" w:cstheme="minorBidi"/>
          <w:sz w:val="44"/>
          <w:szCs w:val="44"/>
          <w:lang w:val="en-US" w:eastAsia="zh-CN"/>
        </w:rPr>
        <w:t>、</w:t>
      </w:r>
      <w:r>
        <w:rPr>
          <w:rFonts w:hint="eastAsia"/>
          <w:sz w:val="44"/>
          <w:szCs w:val="44"/>
          <w:lang w:val="en-US" w:eastAsia="zh-CN"/>
        </w:rPr>
        <w:t>u</w:t>
      </w:r>
      <w:r>
        <w:rPr>
          <w:rFonts w:hint="eastAsia" w:ascii="黑体" w:hAnsi="黑体" w:cstheme="minorBidi"/>
          <w:sz w:val="44"/>
          <w:szCs w:val="44"/>
          <w:lang w:val="en-US" w:eastAsia="zh-CN"/>
        </w:rPr>
        <w:t>、</w:t>
      </w:r>
      <w:r>
        <w:rPr>
          <w:rFonts w:hint="eastAsia"/>
          <w:sz w:val="44"/>
          <w:szCs w:val="44"/>
          <w:lang w:val="en-US" w:eastAsia="zh-CN"/>
        </w:rPr>
        <w:t>ü</w:t>
      </w:r>
      <w:bookmarkEnd w:id="39"/>
      <w:bookmarkEnd w:id="40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41" w:name="_Toc20657"/>
      <w:bookmarkStart w:id="42" w:name="_Toc1490"/>
      <w:r>
        <w:rPr>
          <w:rFonts w:hint="eastAsia"/>
          <w:lang w:val="en-US" w:eastAsia="zh-CN"/>
        </w:rPr>
        <w:t>一 字母o</w:t>
      </w:r>
      <w:r>
        <w:rPr>
          <w:rFonts w:hint="default" w:ascii="Times New Roman" w:hAnsi="Times New Roman" w:cs="Times New Roman"/>
          <w:lang w:val="en-US" w:eastAsia="zh-CN"/>
        </w:rPr>
        <w:t>、</w:t>
      </w:r>
      <w:r>
        <w:rPr>
          <w:rFonts w:hint="eastAsia"/>
          <w:lang w:val="en-US" w:eastAsia="zh-CN"/>
        </w:rPr>
        <w:t>e</w:t>
      </w:r>
      <w:r>
        <w:rPr>
          <w:rFonts w:hint="default" w:ascii="Times New Roman" w:hAnsi="Times New Roman" w:cs="Times New Roman"/>
          <w:lang w:val="en-US" w:eastAsia="zh-CN"/>
        </w:rPr>
        <w:t>、</w:t>
      </w:r>
      <w:r>
        <w:rPr>
          <w:rFonts w:hint="eastAsia"/>
          <w:lang w:val="en-US" w:eastAsia="zh-CN"/>
        </w:rPr>
        <w:t>i</w:t>
      </w:r>
      <w:r>
        <w:rPr>
          <w:rFonts w:hint="default" w:ascii="Times New Roman" w:hAnsi="Times New Roman" w:cs="Times New Roman"/>
          <w:lang w:val="en-US" w:eastAsia="zh-CN"/>
        </w:rPr>
        <w:t>、</w:t>
      </w:r>
      <w:r>
        <w:rPr>
          <w:rFonts w:hint="eastAsia"/>
          <w:lang w:val="en-US" w:eastAsia="zh-CN"/>
        </w:rPr>
        <w:t>u</w:t>
      </w:r>
      <w:r>
        <w:rPr>
          <w:rFonts w:hint="default" w:ascii="Times New Roman" w:hAnsi="Times New Roman" w:cs="Times New Roman"/>
          <w:lang w:val="en-US" w:eastAsia="zh-CN"/>
        </w:rPr>
        <w:t>、</w:t>
      </w:r>
      <w:r>
        <w:rPr>
          <w:rFonts w:hint="eastAsia"/>
          <w:lang w:val="en-US" w:eastAsia="zh-CN"/>
        </w:rPr>
        <w:t>ü</w:t>
      </w:r>
      <w:bookmarkEnd w:id="41"/>
      <w:bookmarkEnd w:id="42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o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e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4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81000" cy="714375"/>
            <wp:effectExtent l="0" t="0" r="0" b="9525"/>
            <wp:docPr id="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3 4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ü</w:t>
      </w:r>
    </w:p>
    <w:p>
      <w:pPr>
        <w:ind w:left="3680" w:hanging="2415" w:hangingChars="1150"/>
        <w:jc w:val="center"/>
        <w:rPr>
          <w:ins w:id="245" w:author="杨文珍" w:date="2020-08-17T21:31:20Z"/>
        </w:rPr>
      </w:pPr>
      <w:r>
        <w:drawing>
          <wp:inline distT="0" distB="0" distL="114300" distR="114300">
            <wp:extent cx="381000" cy="733425"/>
            <wp:effectExtent l="0" t="0" r="0" b="9525"/>
            <wp:docPr id="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ins w:id="246" w:author="杨文珍" w:date="2020-08-17T21:31:51Z"/>
          <w:rFonts w:hint="eastAsia" w:ascii="仿宋" w:hAnsi="仿宋" w:eastAsia="仿宋"/>
          <w:sz w:val="32"/>
          <w:szCs w:val="32"/>
          <w:lang w:val="en-US" w:eastAsia="zh-CN"/>
        </w:rPr>
      </w:pPr>
      <w:ins w:id="247" w:author="杨文珍" w:date="2020-08-17T21:31:27Z">
        <w:r>
          <w:rPr>
            <w:rFonts w:hint="eastAsia" w:ascii="仿宋" w:hAnsi="仿宋" w:eastAsia="仿宋"/>
            <w:sz w:val="32"/>
            <w:szCs w:val="32"/>
          </w:rPr>
          <w:t>语音：</w:t>
        </w:r>
      </w:ins>
      <w:ins w:id="248" w:author="杨文珍" w:date="2020-08-17T21:31:35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韵</w:t>
        </w:r>
      </w:ins>
      <w:ins w:id="249" w:author="杨文珍" w:date="2020-08-17T21:31:35Z">
        <w:r>
          <w:rPr>
            <w:rFonts w:hint="eastAsia" w:ascii="仿宋" w:hAnsi="仿宋" w:eastAsia="仿宋"/>
            <w:sz w:val="32"/>
            <w:szCs w:val="32"/>
            <w:rPrChange w:id="250" w:author="杨文珍" w:date="2020-08-17T21:36:43Z">
              <w:rPr>
                <w:rFonts w:hint="default" w:ascii="仿宋" w:hAnsi="仿宋" w:eastAsia="仿宋"/>
                <w:sz w:val="32"/>
                <w:szCs w:val="32"/>
              </w:rPr>
            </w:rPrChange>
          </w:rPr>
          <w:t>母</w:t>
        </w:r>
      </w:ins>
      <w:ins w:id="251" w:author="杨文珍" w:date="2020-08-17T21:36:3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o</w:t>
        </w:r>
      </w:ins>
      <w:ins w:id="252" w:author="杨文珍" w:date="2020-08-17T21:36:38Z">
        <w:r>
          <w:rPr>
            <w:rFonts w:hint="eastAsia" w:ascii="仿宋" w:hAnsi="仿宋" w:eastAsia="仿宋" w:cstheme="minorBidi"/>
            <w:sz w:val="32"/>
            <w:szCs w:val="32"/>
            <w:lang w:val="en-US" w:eastAsia="zh-CN"/>
          </w:rPr>
          <w:t>、</w:t>
        </w:r>
      </w:ins>
      <w:ins w:id="253" w:author="杨文珍" w:date="2020-08-17T21:36:3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e</w:t>
        </w:r>
      </w:ins>
      <w:ins w:id="254" w:author="杨文珍" w:date="2020-08-17T21:36:38Z">
        <w:r>
          <w:rPr>
            <w:rFonts w:hint="eastAsia" w:ascii="仿宋" w:hAnsi="仿宋" w:eastAsia="仿宋" w:cstheme="minorBidi"/>
            <w:sz w:val="32"/>
            <w:szCs w:val="32"/>
            <w:lang w:val="en-US" w:eastAsia="zh-CN"/>
          </w:rPr>
          <w:t>、</w:t>
        </w:r>
      </w:ins>
      <w:ins w:id="255" w:author="杨文珍" w:date="2020-08-17T21:36:3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i</w:t>
        </w:r>
      </w:ins>
      <w:ins w:id="256" w:author="杨文珍" w:date="2020-08-17T21:36:38Z">
        <w:r>
          <w:rPr>
            <w:rFonts w:hint="eastAsia" w:ascii="仿宋" w:hAnsi="仿宋" w:eastAsia="仿宋" w:cstheme="minorBidi"/>
            <w:sz w:val="32"/>
            <w:szCs w:val="32"/>
            <w:lang w:val="en-US" w:eastAsia="zh-CN"/>
          </w:rPr>
          <w:t>、</w:t>
        </w:r>
      </w:ins>
      <w:ins w:id="257" w:author="杨文珍" w:date="2020-08-17T21:36:3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u</w:t>
        </w:r>
      </w:ins>
      <w:ins w:id="258" w:author="杨文珍" w:date="2020-08-17T21:36:38Z">
        <w:r>
          <w:rPr>
            <w:rFonts w:hint="eastAsia" w:ascii="仿宋" w:hAnsi="仿宋" w:eastAsia="仿宋" w:cstheme="minorBidi"/>
            <w:sz w:val="32"/>
            <w:szCs w:val="32"/>
            <w:lang w:val="en-US" w:eastAsia="zh-CN"/>
          </w:rPr>
          <w:t>、</w:t>
        </w:r>
      </w:ins>
      <w:ins w:id="259" w:author="杨文珍" w:date="2020-08-17T21:36:3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ü</w:t>
        </w:r>
      </w:ins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ins w:id="260" w:author="杨文珍" w:date="2020-08-17T21:31:58Z">
        <w:r>
          <w:rPr/>
          <w:drawing>
            <wp:inline distT="0" distB="0" distL="114300" distR="114300">
              <wp:extent cx="409575" cy="704850"/>
              <wp:effectExtent l="0" t="0" r="9525" b="0"/>
              <wp:docPr id="471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11" name="图片 1"/>
                      <pic:cNvPicPr>
                        <a:picLocks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957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262" w:author="杨文珍" w:date="2020-08-17T21:32:42Z">
        <w:r>
          <w:rPr/>
          <w:drawing>
            <wp:inline distT="0" distB="0" distL="114300" distR="114300">
              <wp:extent cx="390525" cy="704850"/>
              <wp:effectExtent l="0" t="0" r="9525" b="0"/>
              <wp:docPr id="4733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33" name="图片 6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264" w:author="杨文珍" w:date="2020-08-17T21:32:04Z">
        <w:r>
          <w:rPr/>
          <w:drawing>
            <wp:inline distT="0" distB="0" distL="114300" distR="114300">
              <wp:extent cx="409575" cy="704850"/>
              <wp:effectExtent l="0" t="0" r="9525" b="0"/>
              <wp:docPr id="4712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12" name="图片 1"/>
                      <pic:cNvPicPr>
                        <a:picLocks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957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266" w:author="杨文珍" w:date="2020-08-17T21:32:43Z">
        <w:r>
          <w:rPr/>
          <w:drawing>
            <wp:inline distT="0" distB="0" distL="114300" distR="114300">
              <wp:extent cx="390525" cy="704850"/>
              <wp:effectExtent l="0" t="0" r="9525" b="0"/>
              <wp:docPr id="5255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255" name="图片 6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268" w:author="杨文珍" w:date="2020-08-17T21:32:11Z">
        <w:r>
          <w:rPr/>
          <w:drawing>
            <wp:inline distT="0" distB="0" distL="114300" distR="114300">
              <wp:extent cx="409575" cy="704850"/>
              <wp:effectExtent l="0" t="0" r="9525" b="0"/>
              <wp:docPr id="4720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20" name="图片 2"/>
                      <pic:cNvPicPr>
                        <a:picLocks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957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270" w:author="杨文珍" w:date="2020-08-17T21:32:44Z">
        <w:r>
          <w:rPr/>
          <w:drawing>
            <wp:inline distT="0" distB="0" distL="114300" distR="114300">
              <wp:extent cx="390525" cy="704850"/>
              <wp:effectExtent l="0" t="0" r="9525" b="0"/>
              <wp:docPr id="5360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360" name="图片 6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272" w:author="杨文珍" w:date="2020-08-17T21:32:27Z">
        <w:r>
          <w:rPr/>
          <w:drawing>
            <wp:inline distT="0" distB="0" distL="114300" distR="114300">
              <wp:extent cx="381000" cy="714375"/>
              <wp:effectExtent l="0" t="0" r="0" b="9525"/>
              <wp:docPr id="4721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21" name="图片 3"/>
                      <pic:cNvPicPr>
                        <a:picLocks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274" w:author="杨文珍" w:date="2020-08-17T21:32:45Z">
        <w:r>
          <w:rPr/>
          <w:drawing>
            <wp:inline distT="0" distB="0" distL="114300" distR="114300">
              <wp:extent cx="390525" cy="704850"/>
              <wp:effectExtent l="0" t="0" r="9525" b="0"/>
              <wp:docPr id="5369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369" name="图片 6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276" w:author="杨文珍" w:date="2020-08-17T21:32:35Z">
        <w:r>
          <w:rPr/>
          <w:drawing>
            <wp:inline distT="0" distB="0" distL="114300" distR="114300">
              <wp:extent cx="381000" cy="690245"/>
              <wp:effectExtent l="0" t="0" r="0" b="14605"/>
              <wp:docPr id="4722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22" name="图片 4"/>
                      <pic:cNvPicPr>
                        <a:picLocks noChangeAspect="1"/>
                      </pic:cNvPicPr>
                    </pic:nvPicPr>
                    <pic:blipFill>
                      <a:blip r:embed="rId23"/>
                      <a:srcRect b="588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90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3" w:name="_Toc5156"/>
      <w:bookmarkStart w:id="44" w:name="_Toc9947"/>
      <w:r>
        <w:rPr>
          <w:rFonts w:hint="eastAsia"/>
          <w:lang w:val="en-US" w:eastAsia="zh-CN"/>
        </w:rPr>
        <w:t>二 音节</w:t>
      </w:r>
      <w:bookmarkEnd w:id="43"/>
      <w:bookmarkEnd w:id="44"/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del w:id="278" w:author="杨文珍" w:date="2020-08-17T22:07:00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韵</w:delText>
        </w:r>
      </w:del>
      <w:del w:id="279" w:author="杨文珍" w:date="2020-08-17T22:07:00Z">
        <w:r>
          <w:rPr>
            <w:rFonts w:hint="default" w:ascii="仿宋" w:hAnsi="仿宋" w:eastAsia="仿宋"/>
            <w:sz w:val="32"/>
            <w:szCs w:val="32"/>
          </w:rPr>
          <w:delText>母</w:delText>
        </w:r>
      </w:del>
      <w:del w:id="280" w:author="杨文珍" w:date="2020-08-17T22:07:00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 xml:space="preserve"> </w:delText>
        </w:r>
      </w:del>
      <w:del w:id="281" w:author="杨文珍" w:date="2020-08-17T22:07:00Z">
        <w:r>
          <w:rPr>
            <w:rFonts w:hint="eastAsia" w:ascii="仿宋" w:hAnsi="仿宋" w:eastAsia="仿宋"/>
            <w:sz w:val="32"/>
            <w:szCs w:val="32"/>
          </w:rPr>
          <w:delText>o</w:delText>
        </w:r>
      </w:del>
      <w:del w:id="282" w:author="杨文珍" w:date="2020-08-17T22:07:00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 xml:space="preserve"> 声调 </w:delText>
        </w:r>
      </w:del>
      <w:r>
        <w:rPr>
          <w:rFonts w:hint="eastAsia" w:ascii="仿宋" w:hAnsi="仿宋" w:eastAsia="仿宋"/>
          <w:sz w:val="32"/>
          <w:szCs w:val="32"/>
        </w:rPr>
        <w:t>ōóǒò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del w:id="283" w:author="杨文珍" w:date="2020-08-17T22:07:09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韵</w:delText>
        </w:r>
      </w:del>
      <w:del w:id="284" w:author="杨文珍" w:date="2020-08-17T22:07:09Z">
        <w:r>
          <w:rPr>
            <w:rFonts w:hint="default" w:ascii="仿宋" w:hAnsi="仿宋" w:eastAsia="仿宋"/>
            <w:sz w:val="32"/>
            <w:szCs w:val="32"/>
          </w:rPr>
          <w:delText>母</w:delText>
        </w:r>
      </w:del>
      <w:del w:id="285" w:author="杨文珍" w:date="2020-08-17T22:07:09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 xml:space="preserve"> </w:delText>
        </w:r>
      </w:del>
      <w:del w:id="286" w:author="杨文珍" w:date="2020-08-17T22:07:09Z">
        <w:r>
          <w:rPr>
            <w:rFonts w:hint="eastAsia" w:ascii="仿宋" w:hAnsi="仿宋" w:eastAsia="仿宋"/>
            <w:sz w:val="32"/>
            <w:szCs w:val="32"/>
          </w:rPr>
          <w:delText>e</w:delText>
        </w:r>
      </w:del>
      <w:del w:id="287" w:author="杨文珍" w:date="2020-08-17T22:07:09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 xml:space="preserve"> 声调 </w:delText>
        </w:r>
      </w:del>
      <w:r>
        <w:rPr>
          <w:rFonts w:hint="eastAsia" w:ascii="仿宋" w:hAnsi="仿宋" w:eastAsia="仿宋"/>
          <w:sz w:val="32"/>
          <w:szCs w:val="32"/>
        </w:rPr>
        <w:t>ēéěè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del w:id="288" w:author="杨文珍" w:date="2020-08-17T22:07:1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韵</w:delText>
        </w:r>
      </w:del>
      <w:del w:id="289" w:author="杨文珍" w:date="2020-08-17T22:07:13Z">
        <w:r>
          <w:rPr>
            <w:rFonts w:hint="default" w:ascii="仿宋" w:hAnsi="仿宋" w:eastAsia="仿宋"/>
            <w:sz w:val="32"/>
            <w:szCs w:val="32"/>
          </w:rPr>
          <w:delText>母</w:delText>
        </w:r>
      </w:del>
      <w:del w:id="290" w:author="杨文珍" w:date="2020-08-17T22:07:1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 xml:space="preserve"> </w:delText>
        </w:r>
      </w:del>
      <w:del w:id="291" w:author="杨文珍" w:date="2020-08-17T22:07:13Z">
        <w:r>
          <w:rPr>
            <w:rFonts w:hint="eastAsia" w:ascii="仿宋" w:hAnsi="仿宋" w:eastAsia="仿宋"/>
            <w:sz w:val="32"/>
            <w:szCs w:val="32"/>
          </w:rPr>
          <w:delText>i</w:delText>
        </w:r>
      </w:del>
      <w:del w:id="292" w:author="杨文珍" w:date="2020-08-17T22:07:1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 xml:space="preserve"> 声调 </w:delText>
        </w:r>
      </w:del>
      <w:r>
        <w:rPr>
          <w:rFonts w:hint="eastAsia" w:ascii="仿宋" w:hAnsi="仿宋" w:eastAsia="仿宋"/>
          <w:sz w:val="32"/>
          <w:szCs w:val="32"/>
        </w:rPr>
        <w:t>īíǐì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del w:id="293" w:author="杨文珍" w:date="2020-08-17T22:07:16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韵</w:delText>
        </w:r>
      </w:del>
      <w:del w:id="294" w:author="杨文珍" w:date="2020-08-17T22:07:16Z">
        <w:r>
          <w:rPr>
            <w:rFonts w:hint="default" w:ascii="仿宋" w:hAnsi="仿宋" w:eastAsia="仿宋"/>
            <w:sz w:val="32"/>
            <w:szCs w:val="32"/>
          </w:rPr>
          <w:delText>母</w:delText>
        </w:r>
      </w:del>
      <w:del w:id="295" w:author="杨文珍" w:date="2020-08-17T22:07:16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 xml:space="preserve"> </w:delText>
        </w:r>
      </w:del>
      <w:del w:id="296" w:author="杨文珍" w:date="2020-08-17T22:07:16Z">
        <w:r>
          <w:rPr>
            <w:rFonts w:hint="eastAsia" w:ascii="仿宋" w:hAnsi="仿宋" w:eastAsia="仿宋"/>
            <w:sz w:val="32"/>
            <w:szCs w:val="32"/>
          </w:rPr>
          <w:delText>u</w:delText>
        </w:r>
      </w:del>
      <w:del w:id="297" w:author="杨文珍" w:date="2020-08-17T22:07:16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 xml:space="preserve"> 声调 </w:delText>
        </w:r>
      </w:del>
      <w:r>
        <w:rPr>
          <w:rFonts w:hint="eastAsia" w:ascii="仿宋" w:hAnsi="仿宋" w:eastAsia="仿宋"/>
          <w:sz w:val="32"/>
          <w:szCs w:val="32"/>
        </w:rPr>
        <w:t>ūúǔù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14375"/>
            <wp:effectExtent l="0" t="0" r="0" b="9525"/>
            <wp:docPr id="1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del w:id="298" w:author="杨文珍" w:date="2020-08-17T22:07:19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>韵</w:delText>
        </w:r>
      </w:del>
      <w:del w:id="299" w:author="杨文珍" w:date="2020-08-17T22:07:19Z">
        <w:r>
          <w:rPr>
            <w:rFonts w:hint="default" w:ascii="仿宋" w:hAnsi="仿宋" w:eastAsia="仿宋"/>
            <w:sz w:val="32"/>
            <w:szCs w:val="32"/>
          </w:rPr>
          <w:delText>母</w:delText>
        </w:r>
      </w:del>
      <w:del w:id="300" w:author="杨文珍" w:date="2020-08-17T22:07:19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 xml:space="preserve"> </w:delText>
        </w:r>
      </w:del>
      <w:del w:id="301" w:author="杨文珍" w:date="2020-08-17T22:07:19Z">
        <w:r>
          <w:rPr>
            <w:rFonts w:hint="eastAsia" w:ascii="仿宋" w:hAnsi="仿宋" w:eastAsia="仿宋"/>
            <w:sz w:val="32"/>
            <w:szCs w:val="32"/>
          </w:rPr>
          <w:delText>ü</w:delText>
        </w:r>
      </w:del>
      <w:del w:id="302" w:author="杨文珍" w:date="2020-08-17T22:07:19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elText xml:space="preserve">声调 </w:delText>
        </w:r>
      </w:del>
      <w:r>
        <w:rPr>
          <w:rFonts w:hint="eastAsia" w:ascii="仿宋" w:hAnsi="仿宋" w:eastAsia="仿宋"/>
          <w:sz w:val="32"/>
          <w:szCs w:val="32"/>
        </w:rPr>
        <w:t>ǖǘǚǜ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18820"/>
            <wp:effectExtent l="0" t="0" r="0" b="5080"/>
            <wp:docPr id="2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9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2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bō  bó  bǒ  bò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21005" cy="706120"/>
            <wp:effectExtent l="0" t="0" r="17145" b="1778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pō  pó  pǒ  pò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65125" cy="659765"/>
            <wp:effectExtent l="0" t="0" r="15875" b="6985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65125" cy="659765"/>
            <wp:effectExtent l="0" t="0" r="15875" b="6985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mō  mó  mǒ  mò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2270" cy="671830"/>
            <wp:effectExtent l="0" t="0" r="17780" b="1397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82270" cy="671830"/>
            <wp:effectExtent l="0" t="0" r="17780" b="1397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fó</w:t>
      </w:r>
    </w:p>
    <w:p>
      <w:pPr>
        <w:jc w:val="center"/>
      </w:pPr>
      <w:r>
        <w:drawing>
          <wp:inline distT="0" distB="0" distL="114300" distR="114300">
            <wp:extent cx="398145" cy="667385"/>
            <wp:effectExtent l="0" t="0" r="1905" b="18415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dē  dé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424180" cy="718820"/>
            <wp:effectExtent l="0" t="0" r="13970" b="5080"/>
            <wp:docPr id="3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tè</w:t>
      </w:r>
    </w:p>
    <w:p>
      <w:pPr>
        <w:jc w:val="center"/>
      </w:pPr>
      <w:r>
        <w:drawing>
          <wp:inline distT="0" distB="0" distL="114300" distR="114300">
            <wp:extent cx="387350" cy="715645"/>
            <wp:effectExtent l="0" t="0" r="12700" b="8255"/>
            <wp:docPr id="35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né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nè</w:t>
      </w:r>
    </w:p>
    <w:p>
      <w:pPr>
        <w:jc w:val="center"/>
      </w:pPr>
      <w:r>
        <w:drawing>
          <wp:inline distT="0" distB="0" distL="114300" distR="114300">
            <wp:extent cx="375920" cy="693420"/>
            <wp:effectExtent l="0" t="0" r="5080" b="11430"/>
            <wp:docPr id="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lē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lè</w:t>
      </w:r>
    </w:p>
    <w:p>
      <w:pPr>
        <w:jc w:val="center"/>
      </w:pPr>
      <w:r>
        <w:drawing>
          <wp:inline distT="0" distB="0" distL="114300" distR="114300">
            <wp:extent cx="417830" cy="727075"/>
            <wp:effectExtent l="0" t="0" r="1270" b="15875"/>
            <wp:docPr id="3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81" name="图片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图片 38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210" cy="713740"/>
            <wp:effectExtent l="0" t="0" r="8890" b="10160"/>
            <wp:docPr id="39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bī  bí  bǐ  bì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4175" cy="706120"/>
            <wp:effectExtent l="0" t="0" r="15875" b="17780"/>
            <wp:docPr id="410" name="图片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410"/>
                    <pic:cNvPicPr>
                      <a:picLocks noChangeAspect="1"/>
                    </pic:cNvPicPr>
                  </pic:nvPicPr>
                  <pic:blipFill>
                    <a:blip r:embed="rId5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00" name="图片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图片 4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1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411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2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图片 412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4175" cy="706120"/>
            <wp:effectExtent l="0" t="0" r="15875" b="17780"/>
            <wp:docPr id="413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413"/>
                    <pic:cNvPicPr>
                      <a:picLocks noChangeAspect="1"/>
                    </pic:cNvPicPr>
                  </pic:nvPicPr>
                  <pic:blipFill>
                    <a:blip r:embed="rId5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pī  pí  pǐ  pì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3700" cy="659765"/>
            <wp:effectExtent l="0" t="0" r="6350" b="6985"/>
            <wp:docPr id="431" name="图片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图片 431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17" name="图片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图片 4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2" name="图片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图片 432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3" name="图片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图片 433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125" cy="659765"/>
            <wp:effectExtent l="0" t="0" r="15875" b="6985"/>
            <wp:docPr id="434" name="图片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图片 434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mī  mí  mǐ  mì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2270" cy="671830"/>
            <wp:effectExtent l="0" t="0" r="17780" b="13970"/>
            <wp:docPr id="451" name="图片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图片 4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37" name="图片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图片 4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2" name="图片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图片 4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3" name="图片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图片 4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2270" cy="671830"/>
            <wp:effectExtent l="0" t="0" r="17780" b="13970"/>
            <wp:docPr id="454" name="图片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图片 4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dī  dí  dǐ  dì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4180" cy="718820"/>
            <wp:effectExtent l="0" t="0" r="13970" b="5080"/>
            <wp:docPr id="47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57" name="图片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图片 4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6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7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tī  tí  tǐ  tì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7350" cy="715645"/>
            <wp:effectExtent l="0" t="0" r="12700" b="8255"/>
            <wp:docPr id="49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77" name="图片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图片 47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4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nī  ní  nǐ  nì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4495" cy="693420"/>
            <wp:effectExtent l="0" t="0" r="14605" b="11430"/>
            <wp:docPr id="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7" name="图片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图片 4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0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lī  lí  lǐ  lì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7830" cy="727075"/>
            <wp:effectExtent l="0" t="0" r="1270" b="15875"/>
            <wp:docPr id="5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17" name="图片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图片 5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bū  bú  bǔ  bù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2910" cy="706120"/>
            <wp:effectExtent l="0" t="0" r="15240" b="17780"/>
            <wp:docPr id="552" name="图片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图片 552"/>
                    <pic:cNvPicPr>
                      <a:picLocks noChangeAspect="1"/>
                    </pic:cNvPicPr>
                  </pic:nvPicPr>
                  <pic:blipFill>
                    <a:blip r:embed="rId5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41" name="图片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图片 5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4180" cy="706120"/>
            <wp:effectExtent l="0" t="0" r="13970" b="17780"/>
            <wp:docPr id="553" name="图片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图片 553"/>
                    <pic:cNvPicPr>
                      <a:picLocks noChangeAspect="1"/>
                    </pic:cNvPicPr>
                  </pic:nvPicPr>
                  <pic:blipFill>
                    <a:blip r:embed="rId5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4" name="图片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图片 554"/>
                    <pic:cNvPicPr>
                      <a:picLocks noChangeAspect="1"/>
                    </pic:cNvPicPr>
                  </pic:nvPicPr>
                  <pic:blipFill>
                    <a:blip r:embed="rId5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55" name="图片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图片 555"/>
                    <pic:cNvPicPr>
                      <a:picLocks noChangeAspect="1"/>
                    </pic:cNvPicPr>
                  </pic:nvPicPr>
                  <pic:blipFill>
                    <a:blip r:embed="rId5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pū  pú  pǔ  pù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4500" cy="689610"/>
            <wp:effectExtent l="0" t="0" r="12700" b="15240"/>
            <wp:docPr id="572" name="图片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图片 572"/>
                    <pic:cNvPicPr>
                      <a:picLocks noChangeAspect="1"/>
                    </pic:cNvPicPr>
                  </pic:nvPicPr>
                  <pic:blipFill>
                    <a:blip r:embed="rId6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58" name="图片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图片 5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6" name="图片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图片 576"/>
                    <pic:cNvPicPr>
                      <a:picLocks noChangeAspect="1"/>
                    </pic:cNvPicPr>
                  </pic:nvPicPr>
                  <pic:blipFill>
                    <a:blip r:embed="rId6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7" name="图片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图片 577"/>
                    <pic:cNvPicPr>
                      <a:picLocks noChangeAspect="1"/>
                    </pic:cNvPicPr>
                  </pic:nvPicPr>
                  <pic:blipFill>
                    <a:blip r:embed="rId6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578" name="图片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图片 578"/>
                    <pic:cNvPicPr>
                      <a:picLocks noChangeAspect="1"/>
                    </pic:cNvPicPr>
                  </pic:nvPicPr>
                  <pic:blipFill>
                    <a:blip r:embed="rId6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mú  mǔ  mù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16915"/>
            <wp:effectExtent l="0" t="0" r="7620" b="6985"/>
            <wp:docPr id="599" name="图片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图片 59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600" name="图片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图片 6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601" name="图片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图片 6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fū  fú  fǔ  fù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340" cy="667385"/>
            <wp:effectExtent l="0" t="0" r="3810" b="18415"/>
            <wp:docPr id="619" name="图片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图片 6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04" name="图片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图片 6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667385"/>
            <wp:effectExtent l="0" t="0" r="17145" b="18415"/>
            <wp:docPr id="620" name="图片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图片 6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145" cy="667385"/>
            <wp:effectExtent l="0" t="0" r="1905" b="18415"/>
            <wp:docPr id="621" name="图片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图片 6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735" cy="667385"/>
            <wp:effectExtent l="0" t="0" r="18415" b="18415"/>
            <wp:docPr id="622" name="图片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图片 6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dū  dú  dǔ  dù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6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25" name="图片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图片 6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tū  tú  tǔ  tù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6560" cy="715645"/>
            <wp:effectExtent l="0" t="0" r="2540" b="8255"/>
            <wp:docPr id="65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45" name="图片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图片 6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150" cy="715645"/>
            <wp:effectExtent l="0" t="0" r="0" b="8255"/>
            <wp:docPr id="66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66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5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5645"/>
            <wp:effectExtent l="0" t="0" r="2540" b="8255"/>
            <wp:docPr id="6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nú  nǔ  nù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4495" cy="693420"/>
            <wp:effectExtent l="0" t="0" r="14605" b="11430"/>
            <wp:docPr id="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495" cy="693420"/>
            <wp:effectExtent l="0" t="0" r="14605" b="11430"/>
            <wp:docPr id="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lū  lú  lǔ  lù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69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85" name="图片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图片 68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0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nǚ  nǜ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4495" cy="693420"/>
            <wp:effectExtent l="0" t="0" r="14605" b="11430"/>
            <wp:docPr id="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7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4495" cy="693420"/>
            <wp:effectExtent l="0" t="0" r="14605" b="11430"/>
            <wp:docPr id="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7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lǘ  lǚ  lǜ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7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7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7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7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7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7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7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5" w:name="_Toc3463"/>
      <w:bookmarkStart w:id="46" w:name="_Toc14690"/>
      <w:r>
        <w:rPr>
          <w:rFonts w:hint="eastAsia"/>
          <w:lang w:val="en-US" w:eastAsia="zh-CN"/>
        </w:rPr>
        <w:t>三 词语</w:t>
      </w:r>
      <w:bookmarkEnd w:id="45"/>
      <w:bookmarkEnd w:id="46"/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bó</w:t>
      </w:r>
      <w:ins w:id="303" w:author="杨文珍" w:date="2020-08-18T07:58:48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bo</w:t>
      </w:r>
      <w:ins w:id="304" w:author="杨文珍" w:date="2020-08-18T09:15:3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ins w:id="305" w:author="杨文珍" w:date="2020-08-18T09:15:34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伯伯</w:t>
      </w:r>
      <w:ins w:id="306" w:author="杨文珍" w:date="2020-08-17T22:08:07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739" name="图片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图片 739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47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743" name="图片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图片 743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  <w:lang w:val="en-US"/>
        </w:rPr>
        <w:t>d</w:t>
      </w:r>
      <w:r>
        <w:rPr>
          <w:rFonts w:hint="eastAsia" w:ascii="仿宋" w:hAnsi="仿宋" w:eastAsia="仿宋"/>
          <w:sz w:val="32"/>
          <w:szCs w:val="32"/>
        </w:rPr>
        <w:t>ì</w:t>
      </w:r>
      <w:ins w:id="307" w:author="杨文珍" w:date="2020-08-18T07:58:41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di</w:t>
      </w:r>
      <w:ins w:id="308" w:author="杨文珍" w:date="2020-08-18T09:15:39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弟弟</w:t>
      </w:r>
      <w:r>
        <w:rPr>
          <w:rFonts w:hint="default" w:ascii="仿宋" w:hAnsi="仿宋" w:eastAsia="仿宋"/>
          <w:sz w:val="32"/>
          <w:szCs w:val="32"/>
          <w:lang w:val="en-US"/>
        </w:rPr>
        <w:t xml:space="preserve"> 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7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47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del w:id="309" w:author="杨文珍" w:date="2020-08-17T22:08:11Z">
        <w:r>
          <w:rPr/>
          <w:drawing>
            <wp:inline distT="0" distB="0" distL="114300" distR="114300">
              <wp:extent cx="413385" cy="721995"/>
              <wp:effectExtent l="0" t="0" r="5715" b="1905"/>
              <wp:docPr id="749" name="图片 74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9" name="图片 749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385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drawing>
          <wp:inline distT="0" distB="0" distL="114300" distR="114300">
            <wp:extent cx="424180" cy="718820"/>
            <wp:effectExtent l="0" t="0" r="13970" b="5080"/>
            <wp:docPr id="75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default" w:ascii="仿宋" w:hAnsi="仿宋" w:eastAsia="仿宋"/>
          <w:sz w:val="32"/>
          <w:szCs w:val="32"/>
          <w:lang w:val="en-US"/>
        </w:rPr>
        <w:t>y</w:t>
      </w:r>
      <w:r>
        <w:rPr>
          <w:rFonts w:hint="eastAsia" w:ascii="仿宋" w:hAnsi="仿宋" w:eastAsia="仿宋"/>
          <w:sz w:val="32"/>
          <w:szCs w:val="32"/>
        </w:rPr>
        <w:t>ī</w:t>
      </w:r>
      <w:ins w:id="311" w:author="杨文珍" w:date="2020-08-18T07:58:35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fu</w:t>
      </w:r>
      <w:ins w:id="312" w:author="杨文珍" w:date="2020-08-18T09:15:42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衣服</w:t>
      </w:r>
      <w:r>
        <w:rPr>
          <w:rFonts w:hint="default" w:ascii="仿宋" w:hAnsi="仿宋" w:eastAsia="仿宋"/>
          <w:sz w:val="32"/>
          <w:szCs w:val="32"/>
          <w:lang w:val="en-US"/>
        </w:rPr>
        <w:t xml:space="preserve"> 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7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756" name="图片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图片 7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735" cy="667385"/>
            <wp:effectExtent l="0" t="0" r="18415" b="18415"/>
            <wp:docPr id="758" name="图片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图片 7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</w:t>
      </w:r>
      <w:ins w:id="313" w:author="杨文珍" w:date="2020-08-18T07:58:29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dì</w:t>
      </w:r>
      <w:ins w:id="314" w:author="杨文珍" w:date="2020-08-18T09:15:45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大地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5130" cy="687070"/>
            <wp:effectExtent l="0" t="0" r="13970" b="17780"/>
            <wp:docPr id="76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065" cy="671830"/>
            <wp:effectExtent l="0" t="0" r="6985" b="13970"/>
            <wp:docPr id="7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425" cy="689610"/>
            <wp:effectExtent l="0" t="0" r="9525" b="15240"/>
            <wp:docPr id="7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76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76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lǐ</w:t>
      </w:r>
      <w:ins w:id="315" w:author="杨文珍" w:date="2020-08-18T07:58:24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yú</w:t>
      </w:r>
      <w:ins w:id="316" w:author="杨文珍" w:date="2020-08-18T09:15:4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鲤鱼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76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7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7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7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mǎ</w:t>
      </w:r>
      <w:ins w:id="317" w:author="杨文珍" w:date="2020-08-18T07:58:19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yǐ</w:t>
      </w:r>
      <w:ins w:id="318" w:author="杨文珍" w:date="2020-08-18T09:15:50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蚂蚁</w:t>
      </w:r>
    </w:p>
    <w:p>
      <w:pPr>
        <w:jc w:val="center"/>
      </w:pPr>
      <w:ins w:id="319" w:author="杨文珍" w:date="2020-08-17T22:10:08Z">
        <w:r>
          <w:rPr/>
          <w:drawing>
            <wp:inline distT="0" distB="0" distL="114300" distR="114300">
              <wp:extent cx="381635" cy="671195"/>
              <wp:effectExtent l="0" t="0" r="18415" b="14605"/>
              <wp:docPr id="5796" name="图片 579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96" name="图片 5796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635" cy="671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21" w:author="杨文珍" w:date="2020-08-17T22:09:43Z">
        <w:r>
          <w:rPr/>
          <w:drawing>
            <wp:inline distT="0" distB="0" distL="114300" distR="114300">
              <wp:extent cx="425450" cy="675640"/>
              <wp:effectExtent l="0" t="0" r="12700" b="10160"/>
              <wp:docPr id="5797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97" name="图片 5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rcRect b="71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545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drawing>
          <wp:inline distT="0" distB="0" distL="114300" distR="114300">
            <wp:extent cx="417195" cy="723900"/>
            <wp:effectExtent l="0" t="0" r="1905" b="0"/>
            <wp:docPr id="7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7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47" w:name="_Toc2584"/>
      <w:bookmarkStart w:id="48" w:name="_Toc11157"/>
      <w:r>
        <w:rPr>
          <w:rFonts w:hint="eastAsia"/>
          <w:sz w:val="44"/>
          <w:szCs w:val="44"/>
          <w:lang w:val="en-US" w:eastAsia="zh-CN"/>
        </w:rPr>
        <w:t>第六课 声母</w:t>
      </w:r>
      <w:r>
        <w:rPr>
          <w:rFonts w:hint="eastAsia" w:ascii="黑体" w:hAnsi="黑体" w:cstheme="minorBidi"/>
          <w:sz w:val="44"/>
          <w:szCs w:val="44"/>
          <w:lang w:val="en-US" w:eastAsia="zh-CN"/>
        </w:rPr>
        <w:t>g、k、h、j、q、x</w:t>
      </w:r>
      <w:bookmarkEnd w:id="47"/>
      <w:bookmarkEnd w:id="48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9" w:name="_Toc32356"/>
      <w:bookmarkStart w:id="50" w:name="_Toc30616"/>
      <w:r>
        <w:rPr>
          <w:rFonts w:hint="eastAsia"/>
          <w:lang w:val="en-US" w:eastAsia="zh-CN"/>
        </w:rPr>
        <w:t>一 字母</w:t>
      </w:r>
      <w:r>
        <w:rPr>
          <w:rFonts w:hint="default" w:ascii="Times New Roman" w:hAnsi="Times New Roman" w:cs="Times New Roman"/>
          <w:lang w:val="en-US" w:eastAsia="zh-CN"/>
        </w:rPr>
        <w:t>g、k、h、j、q、x</w:t>
      </w:r>
      <w:bookmarkEnd w:id="49"/>
      <w:bookmarkEnd w:id="50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5点  声母 </w:t>
      </w:r>
      <w:r>
        <w:rPr>
          <w:rFonts w:hint="eastAsia" w:ascii="仿宋" w:hAnsi="仿宋" w:eastAsia="仿宋"/>
          <w:sz w:val="32"/>
          <w:szCs w:val="32"/>
        </w:rPr>
        <w:t>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3点  声母 </w:t>
      </w:r>
      <w:r>
        <w:rPr>
          <w:rFonts w:hint="eastAsia" w:ascii="仿宋" w:hAnsi="仿宋" w:eastAsia="仿宋"/>
          <w:sz w:val="32"/>
          <w:szCs w:val="32"/>
        </w:rPr>
        <w:t>k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5点  声母 </w:t>
      </w:r>
      <w:r>
        <w:rPr>
          <w:rFonts w:hint="eastAsia" w:ascii="仿宋" w:hAnsi="仿宋" w:eastAsia="仿宋"/>
          <w:sz w:val="32"/>
          <w:szCs w:val="32"/>
        </w:rPr>
        <w:t xml:space="preserve">h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03580"/>
            <wp:effectExtent l="0" t="0" r="0" b="1270"/>
            <wp:docPr id="1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5点  声母 </w:t>
      </w:r>
      <w:r>
        <w:rPr>
          <w:rFonts w:hint="eastAsia" w:ascii="仿宋" w:hAnsi="仿宋" w:eastAsia="仿宋"/>
          <w:sz w:val="32"/>
          <w:szCs w:val="32"/>
        </w:rPr>
        <w:t xml:space="preserve">j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04850"/>
            <wp:effectExtent l="0" t="0" r="0" b="0"/>
            <wp:docPr id="1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语音：1 3点</w:t>
      </w:r>
      <w:r>
        <w:rPr>
          <w:rFonts w:hint="default" w:ascii="仿宋" w:hAnsi="仿宋" w:eastAsia="仿宋"/>
          <w:sz w:val="32"/>
          <w:szCs w:val="32"/>
        </w:rPr>
        <w:t xml:space="preserve">  声母 </w:t>
      </w:r>
      <w:r>
        <w:rPr>
          <w:rFonts w:hint="eastAsia" w:ascii="仿宋" w:hAnsi="仿宋" w:eastAsia="仿宋"/>
          <w:sz w:val="32"/>
          <w:szCs w:val="32"/>
        </w:rPr>
        <w:t xml:space="preserve">q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352425" cy="714375"/>
            <wp:effectExtent l="0" t="0" r="9525" b="9525"/>
            <wp:docPr id="1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5点  声母 </w:t>
      </w:r>
      <w:r>
        <w:rPr>
          <w:rFonts w:hint="eastAsia" w:ascii="仿宋" w:hAnsi="仿宋" w:eastAsia="仿宋"/>
          <w:sz w:val="32"/>
          <w:szCs w:val="32"/>
        </w:rPr>
        <w:t xml:space="preserve">x </w:t>
      </w:r>
    </w:p>
    <w:p>
      <w:pPr>
        <w:jc w:val="center"/>
        <w:rPr>
          <w:ins w:id="323" w:author="杨文珍" w:date="2020-08-17T21:33:35Z"/>
        </w:rPr>
      </w:pPr>
      <w:r>
        <w:drawing>
          <wp:inline distT="0" distB="0" distL="114300" distR="114300">
            <wp:extent cx="381000" cy="723900"/>
            <wp:effectExtent l="0" t="0" r="0" b="0"/>
            <wp:docPr id="1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ns w:id="324" w:author="杨文珍" w:date="2020-08-17T21:37:12Z"/>
          <w:rFonts w:hint="default" w:ascii="仿宋" w:hAnsi="仿宋" w:eastAsia="仿宋" w:cstheme="minorBidi"/>
          <w:sz w:val="32"/>
          <w:szCs w:val="32"/>
          <w:lang w:val="en-US" w:eastAsia="zh-CN"/>
        </w:rPr>
      </w:pPr>
      <w:ins w:id="325" w:author="杨文珍" w:date="2020-08-17T21:33:36Z">
        <w:r>
          <w:rPr>
            <w:rFonts w:hint="eastAsia" w:ascii="仿宋" w:hAnsi="仿宋" w:eastAsia="仿宋"/>
            <w:sz w:val="32"/>
            <w:szCs w:val="32"/>
          </w:rPr>
          <w:t>语音：</w:t>
        </w:r>
      </w:ins>
      <w:ins w:id="326" w:author="杨文珍" w:date="2020-08-17T21:33:44Z">
        <w:r>
          <w:rPr>
            <w:rFonts w:hint="default" w:ascii="仿宋" w:hAnsi="仿宋" w:eastAsia="仿宋"/>
            <w:sz w:val="32"/>
            <w:szCs w:val="32"/>
          </w:rPr>
          <w:t>声母</w:t>
        </w:r>
      </w:ins>
      <w:ins w:id="327" w:author="杨文珍" w:date="2020-08-17T21:33:55Z">
        <w:r>
          <w:rPr>
            <w:rFonts w:hint="default" w:ascii="仿宋" w:hAnsi="仿宋" w:eastAsia="仿宋" w:cstheme="minorBidi"/>
            <w:sz w:val="32"/>
            <w:szCs w:val="32"/>
            <w:lang w:val="en-US" w:eastAsia="zh-CN"/>
          </w:rPr>
          <w:t>g、k、h、j、q、x</w:t>
        </w:r>
      </w:ins>
    </w:p>
    <w:p>
      <w:pPr>
        <w:jc w:val="center"/>
        <w:rPr>
          <w:ins w:id="328" w:author="杨文珍" w:date="2020-08-17T21:38:02Z"/>
          <w:rFonts w:hint="default" w:ascii="仿宋" w:hAnsi="仿宋" w:eastAsia="仿宋"/>
          <w:sz w:val="32"/>
          <w:szCs w:val="32"/>
          <w:lang w:eastAsia="zh-CN"/>
        </w:rPr>
      </w:pPr>
      <w:ins w:id="329" w:author="杨文珍" w:date="2020-08-17T21:37:20Z">
        <w:r>
          <w:rPr/>
          <w:drawing>
            <wp:inline distT="0" distB="0" distL="114300" distR="114300">
              <wp:extent cx="411480" cy="720725"/>
              <wp:effectExtent l="0" t="0" r="7620" b="3175"/>
              <wp:docPr id="5404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04" name="图片 1"/>
                      <pic:cNvPicPr>
                        <a:picLocks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1480" cy="720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31" w:author="杨文珍" w:date="2020-08-17T21:38:25Z">
        <w:r>
          <w:rPr/>
          <w:drawing>
            <wp:inline distT="0" distB="0" distL="114300" distR="114300">
              <wp:extent cx="390525" cy="704850"/>
              <wp:effectExtent l="0" t="0" r="9525" b="0"/>
              <wp:docPr id="5431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31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33" w:author="杨文珍" w:date="2020-08-17T21:37:26Z">
        <w:r>
          <w:rPr/>
          <w:drawing>
            <wp:inline distT="0" distB="0" distL="114300" distR="114300">
              <wp:extent cx="400050" cy="723900"/>
              <wp:effectExtent l="0" t="0" r="0" b="0"/>
              <wp:docPr id="5409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09" name="图片 2"/>
                      <pic:cNvPicPr>
                        <a:picLocks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35" w:author="杨文珍" w:date="2020-08-17T21:38:26Z">
        <w:r>
          <w:rPr/>
          <w:drawing>
            <wp:inline distT="0" distB="0" distL="114300" distR="114300">
              <wp:extent cx="390525" cy="704850"/>
              <wp:effectExtent l="0" t="0" r="9525" b="0"/>
              <wp:docPr id="5453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53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37" w:author="杨文珍" w:date="2020-08-17T21:37:52Z">
        <w:r>
          <w:rPr/>
          <w:drawing>
            <wp:inline distT="0" distB="0" distL="114300" distR="114300">
              <wp:extent cx="400050" cy="703580"/>
              <wp:effectExtent l="0" t="0" r="0" b="1270"/>
              <wp:docPr id="5418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18" name="图片 3"/>
                      <pic:cNvPicPr>
                        <a:picLocks noChangeAspect="1"/>
                      </pic:cNvPicPr>
                    </pic:nvPicPr>
                    <pic:blipFill>
                      <a:blip r:embed="rId26"/>
                      <a:srcRect b="529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39" w:author="杨文珍" w:date="2020-08-17T21:38:27Z">
        <w:r>
          <w:rPr/>
          <w:drawing>
            <wp:inline distT="0" distB="0" distL="114300" distR="114300">
              <wp:extent cx="390525" cy="704850"/>
              <wp:effectExtent l="0" t="0" r="9525" b="0"/>
              <wp:docPr id="5458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58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41" w:author="杨文珍" w:date="2020-08-17T21:38:02Z">
        <w:r>
          <w:rPr/>
          <w:drawing>
            <wp:inline distT="0" distB="0" distL="114300" distR="114300">
              <wp:extent cx="411480" cy="720725"/>
              <wp:effectExtent l="0" t="0" r="7620" b="3175"/>
              <wp:docPr id="5419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19" name="图片 1"/>
                      <pic:cNvPicPr>
                        <a:picLocks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1480" cy="720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43" w:author="杨文珍" w:date="2020-08-17T21:38:28Z">
        <w:r>
          <w:rPr/>
          <w:drawing>
            <wp:inline distT="0" distB="0" distL="114300" distR="114300">
              <wp:extent cx="390525" cy="704850"/>
              <wp:effectExtent l="0" t="0" r="9525" b="0"/>
              <wp:docPr id="5486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86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45" w:author="杨文珍" w:date="2020-08-17T21:38:02Z">
        <w:r>
          <w:rPr/>
          <w:drawing>
            <wp:inline distT="0" distB="0" distL="114300" distR="114300">
              <wp:extent cx="400050" cy="723900"/>
              <wp:effectExtent l="0" t="0" r="0" b="0"/>
              <wp:docPr id="5420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20" name="图片 2"/>
                      <pic:cNvPicPr>
                        <a:picLocks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47" w:author="杨文珍" w:date="2020-08-17T21:38:29Z">
        <w:r>
          <w:rPr/>
          <w:drawing>
            <wp:inline distT="0" distB="0" distL="114300" distR="114300">
              <wp:extent cx="390525" cy="704850"/>
              <wp:effectExtent l="0" t="0" r="9525" b="0"/>
              <wp:docPr id="5547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47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49" w:author="杨文珍" w:date="2020-08-17T21:38:02Z">
        <w:r>
          <w:rPr/>
          <w:drawing>
            <wp:inline distT="0" distB="0" distL="114300" distR="114300">
              <wp:extent cx="400050" cy="703580"/>
              <wp:effectExtent l="0" t="0" r="0" b="1270"/>
              <wp:docPr id="542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23" name="图片 3"/>
                      <pic:cNvPicPr>
                        <a:picLocks noChangeAspect="1"/>
                      </pic:cNvPicPr>
                    </pic:nvPicPr>
                    <pic:blipFill>
                      <a:blip r:embed="rId26"/>
                      <a:srcRect b="529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1" w:name="_Toc14071"/>
      <w:bookmarkStart w:id="52" w:name="_Toc3056"/>
      <w:r>
        <w:rPr>
          <w:rFonts w:hint="eastAsia"/>
          <w:lang w:val="en-US" w:eastAsia="zh-CN"/>
        </w:rPr>
        <w:t>二 音节</w:t>
      </w:r>
      <w:bookmarkEnd w:id="51"/>
      <w:bookmarkEnd w:id="52"/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  gá  gǎ  gà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8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2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2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2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2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kā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kǎ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3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3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hā  há  hǎ  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4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3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3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3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3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4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3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3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  gé  gě  gè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443" name="图片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图片 4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4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4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4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kē  ké  kě  kè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23" name="图片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图片 5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5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6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  hé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96" name="图片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图片 59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0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gǔ  gù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691" name="图片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图片 69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7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kǔ  kù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34975" cy="723900"/>
            <wp:effectExtent l="0" t="0" r="3175" b="0"/>
            <wp:docPr id="8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772" name="图片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图片 7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5450" cy="723900"/>
            <wp:effectExtent l="0" t="0" r="12700" b="0"/>
            <wp:docPr id="8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23900"/>
            <wp:effectExtent l="0" t="0" r="0" b="0"/>
            <wp:docPr id="8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79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hū  hú  hǔ  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085" cy="703580"/>
            <wp:effectExtent l="0" t="0" r="12065" b="1270"/>
            <wp:docPr id="8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26085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793" name="图片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图片 79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43230" cy="703580"/>
            <wp:effectExtent l="0" t="0" r="13970" b="1270"/>
            <wp:docPr id="8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7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7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8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7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7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8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8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jī  jí  jǐ  jì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17" name="图片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图片 8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8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qī  qí  qǐ  qì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6080" cy="714375"/>
            <wp:effectExtent l="0" t="0" r="13970" b="9525"/>
            <wp:docPr id="8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29" name="图片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图片 8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68935" cy="714375"/>
            <wp:effectExtent l="0" t="0" r="12065" b="9525"/>
            <wp:docPr id="8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14375"/>
            <wp:effectExtent l="0" t="0" r="5715" b="9525"/>
            <wp:docPr id="8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2425" cy="714375"/>
            <wp:effectExtent l="0" t="0" r="9525" b="9525"/>
            <wp:docPr id="8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xī  xí  xǐ  xì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7035" cy="723900"/>
            <wp:effectExtent l="0" t="0" r="12065" b="0"/>
            <wp:docPr id="8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41" name="图片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" name="图片 8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8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8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jū  jú  jǔ  jù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60375" cy="704850"/>
            <wp:effectExtent l="0" t="0" r="15875" b="0"/>
            <wp:docPr id="9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65" name="图片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图片 8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qū  qú  qǔ  qù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4495" cy="714375"/>
            <wp:effectExtent l="0" t="0" r="14605" b="9525"/>
            <wp:docPr id="9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7035" cy="718820"/>
            <wp:effectExtent l="0" t="0" r="12065" b="5080"/>
            <wp:docPr id="8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47675" cy="721995"/>
            <wp:effectExtent l="0" t="0" r="9525" b="1905"/>
            <wp:docPr id="877" name="图片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图片 87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8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8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6080" cy="714375"/>
            <wp:effectExtent l="0" t="0" r="13970" b="9525"/>
            <wp:docPr id="9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xū  xú  xǔ  xù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180" cy="723900"/>
            <wp:effectExtent l="0" t="0" r="13970" b="0"/>
            <wp:docPr id="9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889" name="图片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图片 88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815" cy="723900"/>
            <wp:effectExtent l="0" t="0" r="13335" b="0"/>
            <wp:docPr id="9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8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4180" cy="723900"/>
            <wp:effectExtent l="0" t="0" r="13970" b="0"/>
            <wp:docPr id="9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8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9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8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8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8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3" w:name="_Toc4749"/>
      <w:bookmarkStart w:id="54" w:name="_Toc1332"/>
      <w:r>
        <w:rPr>
          <w:rFonts w:hint="eastAsia"/>
          <w:lang w:val="en-US" w:eastAsia="zh-CN"/>
        </w:rPr>
        <w:t>三 词语</w:t>
      </w:r>
      <w:bookmarkEnd w:id="53"/>
      <w:bookmarkEnd w:id="54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</w:t>
      </w:r>
      <w:ins w:id="351" w:author="杨文珍" w:date="2020-08-18T09:17:0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ge</w:t>
      </w:r>
      <w:ins w:id="352" w:author="杨文珍" w:date="2020-08-18T09:16:21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哥哥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914" name="图片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图片 9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jī</w:t>
      </w:r>
      <w:ins w:id="353" w:author="杨文珍" w:date="2020-08-18T09:17:05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mù</w:t>
      </w:r>
      <w:ins w:id="354" w:author="杨文珍" w:date="2020-08-18T09:16:24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积木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921" name="图片 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" name="图片 9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923" name="图片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" name="图片 9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9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dǎ</w:t>
      </w:r>
      <w:ins w:id="355" w:author="杨文珍" w:date="2020-08-18T09:17:0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gǔ</w:t>
      </w:r>
      <w:ins w:id="356" w:author="杨文珍" w:date="2020-08-18T09:16:26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打鼓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9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</w:t>
      </w:r>
      <w:ins w:id="357" w:author="杨文珍" w:date="2020-08-18T09:16:59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hé</w:t>
      </w:r>
      <w:ins w:id="358" w:author="杨文珍" w:date="2020-08-18T09:16:27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拔河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934" name="图片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图片 9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9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9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</w:t>
      </w:r>
      <w:ins w:id="359" w:author="杨文珍" w:date="2020-08-18T09:16:56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qǔ</w:t>
      </w:r>
      <w:ins w:id="360" w:author="杨文珍" w:date="2020-08-18T09:16:29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歌曲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942" name="图片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图片 9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8460" cy="714375"/>
            <wp:effectExtent l="0" t="0" r="2540" b="9525"/>
            <wp:docPr id="9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9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hè</w:t>
      </w:r>
      <w:ins w:id="361" w:author="杨文珍" w:date="2020-08-18T09:16:52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kǎ</w:t>
      </w:r>
      <w:ins w:id="362" w:author="杨文珍" w:date="2020-08-18T09:16:32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贺卡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9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9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9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9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hé</w:t>
      </w:r>
      <w:ins w:id="363" w:author="杨文珍" w:date="2020-08-18T09:16:4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mǎ</w:t>
      </w:r>
      <w:ins w:id="364" w:author="杨文珍" w:date="2020-08-18T09:16:34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河马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9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9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700" cy="692785"/>
            <wp:effectExtent l="0" t="0" r="6350" b="12065"/>
            <wp:docPr id="955" name="图片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" name="图片 9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5605" cy="676910"/>
            <wp:effectExtent l="0" t="0" r="4445" b="8890"/>
            <wp:docPr id="9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035" cy="706120"/>
            <wp:effectExtent l="0" t="0" r="12065" b="17780"/>
            <wp:docPr id="95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mǔ</w:t>
      </w:r>
      <w:ins w:id="365" w:author="杨文珍" w:date="2020-08-18T09:16:41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jī</w:t>
      </w:r>
      <w:ins w:id="366" w:author="杨文珍" w:date="2020-08-18T09:16:36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母鸡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01040"/>
            <wp:effectExtent l="0" t="0" r="7620" b="3810"/>
            <wp:docPr id="958" name="图片 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图片 9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9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9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9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9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963" name="图片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" name="图片 9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both"/>
        <w:rPr>
          <w:rFonts w:hint="eastAsia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55" w:name="_Toc24268"/>
      <w:bookmarkStart w:id="56" w:name="_Toc22576"/>
      <w:r>
        <w:rPr>
          <w:rFonts w:hint="eastAsia"/>
          <w:sz w:val="44"/>
          <w:szCs w:val="44"/>
          <w:lang w:val="en-US" w:eastAsia="zh-CN"/>
        </w:rPr>
        <w:t>第七课 声母</w:t>
      </w:r>
      <w:r>
        <w:rPr>
          <w:rFonts w:hint="eastAsia" w:ascii="黑体" w:hAnsi="黑体" w:cstheme="minorBidi"/>
          <w:sz w:val="44"/>
          <w:szCs w:val="44"/>
          <w:lang w:val="en-US" w:eastAsia="zh-CN"/>
        </w:rPr>
        <w:t>zh、ch、sh、r</w:t>
      </w:r>
      <w:bookmarkEnd w:id="55"/>
      <w:bookmarkEnd w:id="56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7" w:name="_Toc20536"/>
      <w:bookmarkStart w:id="58" w:name="_Toc15823"/>
      <w:r>
        <w:rPr>
          <w:rFonts w:hint="eastAsia"/>
          <w:lang w:val="en-US" w:eastAsia="zh-CN"/>
        </w:rPr>
        <w:t xml:space="preserve">一 字母 </w:t>
      </w:r>
      <w:r>
        <w:rPr>
          <w:rFonts w:hint="default" w:ascii="Times New Roman" w:hAnsi="Times New Roman" w:cs="Times New Roman"/>
          <w:lang w:val="en-US" w:eastAsia="zh-CN"/>
        </w:rPr>
        <w:t>zh、ch、sh、r</w:t>
      </w:r>
      <w:bookmarkEnd w:id="57"/>
      <w:bookmarkEnd w:id="58"/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3 4 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zh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2 3 4 5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ch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0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5 6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s</w:t>
      </w:r>
      <w:r>
        <w:rPr>
          <w:rFonts w:hint="eastAsia" w:ascii="仿宋" w:hAnsi="仿宋" w:eastAsia="仿宋"/>
          <w:sz w:val="32"/>
          <w:szCs w:val="32"/>
        </w:rPr>
        <w:t xml:space="preserve">h 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drawing>
          <wp:inline distT="0" distB="0" distL="114300" distR="114300">
            <wp:extent cx="400050" cy="723900"/>
            <wp:effectExtent l="0" t="0" r="0" b="0"/>
            <wp:docPr id="10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r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ins w:id="367" w:author="杨文珍" w:date="2020-08-17T21:39:12Z"/>
        </w:rPr>
      </w:pPr>
      <w:r>
        <w:drawing>
          <wp:inline distT="0" distB="0" distL="114300" distR="114300">
            <wp:extent cx="400050" cy="714375"/>
            <wp:effectExtent l="0" t="0" r="0" b="9525"/>
            <wp:docPr id="10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ns w:id="368" w:author="杨文珍" w:date="2020-08-17T21:39:32Z"/>
          <w:rFonts w:hint="eastAsia" w:ascii="仿宋" w:hAnsi="仿宋" w:eastAsia="仿宋" w:cstheme="minorBidi"/>
          <w:sz w:val="32"/>
          <w:szCs w:val="32"/>
          <w:lang w:val="en-US" w:eastAsia="zh-CN"/>
        </w:rPr>
      </w:pPr>
      <w:ins w:id="369" w:author="杨文珍" w:date="2020-08-17T21:39:13Z">
        <w:r>
          <w:rPr>
            <w:rFonts w:hint="eastAsia" w:ascii="仿宋" w:hAnsi="仿宋" w:eastAsia="仿宋"/>
            <w:sz w:val="32"/>
            <w:szCs w:val="32"/>
          </w:rPr>
          <w:t>语音：</w:t>
        </w:r>
      </w:ins>
      <w:ins w:id="370" w:author="杨文珍" w:date="2020-08-17T21:39:16Z">
        <w:r>
          <w:rPr>
            <w:rFonts w:hint="default" w:ascii="仿宋" w:hAnsi="仿宋" w:eastAsia="仿宋"/>
            <w:sz w:val="32"/>
            <w:szCs w:val="32"/>
          </w:rPr>
          <w:t>声母</w:t>
        </w:r>
      </w:ins>
      <w:ins w:id="371" w:author="杨文珍" w:date="2020-08-17T21:39:22Z">
        <w:r>
          <w:rPr>
            <w:rFonts w:hint="eastAsia" w:ascii="仿宋" w:hAnsi="仿宋" w:eastAsia="仿宋" w:cstheme="minorBidi"/>
            <w:sz w:val="32"/>
            <w:szCs w:val="32"/>
            <w:lang w:val="en-US" w:eastAsia="zh-CN"/>
          </w:rPr>
          <w:t>zh、ch、sh、r</w:t>
        </w:r>
      </w:ins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ins w:id="372" w:author="杨文珍" w:date="2020-08-17T21:39:41Z">
        <w:r>
          <w:rPr/>
          <w:drawing>
            <wp:inline distT="0" distB="0" distL="114300" distR="114300">
              <wp:extent cx="400050" cy="714375"/>
              <wp:effectExtent l="0" t="0" r="0" b="9525"/>
              <wp:docPr id="5548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48" name="图片 1"/>
                      <pic:cNvPicPr>
                        <a:picLocks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74" w:author="杨文珍" w:date="2020-08-17T21:40:03Z">
        <w:r>
          <w:rPr/>
          <w:drawing>
            <wp:inline distT="0" distB="0" distL="114300" distR="114300">
              <wp:extent cx="390525" cy="704850"/>
              <wp:effectExtent l="0" t="0" r="9525" b="0"/>
              <wp:docPr id="5563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63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76" w:author="杨文珍" w:date="2020-08-17T21:39:45Z">
        <w:r>
          <w:rPr/>
          <w:drawing>
            <wp:inline distT="0" distB="0" distL="114300" distR="114300">
              <wp:extent cx="409575" cy="704850"/>
              <wp:effectExtent l="0" t="0" r="9525" b="0"/>
              <wp:docPr id="5549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49" name="图片 2"/>
                      <pic:cNvPicPr>
                        <a:picLocks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957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78" w:author="杨文珍" w:date="2020-08-17T21:40:04Z">
        <w:r>
          <w:rPr/>
          <w:drawing>
            <wp:inline distT="0" distB="0" distL="114300" distR="114300">
              <wp:extent cx="390525" cy="704850"/>
              <wp:effectExtent l="0" t="0" r="9525" b="0"/>
              <wp:docPr id="5572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72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80" w:author="杨文珍" w:date="2020-08-17T21:39:50Z">
        <w:r>
          <w:rPr/>
          <w:drawing>
            <wp:inline distT="0" distB="0" distL="114300" distR="114300">
              <wp:extent cx="400050" cy="723900"/>
              <wp:effectExtent l="0" t="0" r="0" b="0"/>
              <wp:docPr id="5558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58" name="图片 3"/>
                      <pic:cNvPicPr>
                        <a:picLocks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82" w:author="杨文珍" w:date="2020-08-17T21:40:05Z">
        <w:r>
          <w:rPr/>
          <w:drawing>
            <wp:inline distT="0" distB="0" distL="114300" distR="114300">
              <wp:extent cx="390525" cy="704850"/>
              <wp:effectExtent l="0" t="0" r="9525" b="0"/>
              <wp:docPr id="557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75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384" w:author="杨文珍" w:date="2020-08-17T21:39:55Z">
        <w:r>
          <w:rPr/>
          <w:drawing>
            <wp:inline distT="0" distB="0" distL="114300" distR="114300">
              <wp:extent cx="400050" cy="714375"/>
              <wp:effectExtent l="0" t="0" r="0" b="9525"/>
              <wp:docPr id="5562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62" name="图片 4"/>
                      <pic:cNvPicPr>
                        <a:picLocks noChangeAspect="1"/>
                      </pic:cNvPicPr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9" w:name="_Toc24559"/>
      <w:bookmarkStart w:id="60" w:name="_Toc24683"/>
      <w:r>
        <w:rPr>
          <w:rFonts w:hint="eastAsia"/>
          <w:lang w:val="en-US" w:eastAsia="zh-CN"/>
        </w:rPr>
        <w:t>二 音节</w:t>
      </w:r>
      <w:bookmarkEnd w:id="59"/>
      <w:bookmarkEnd w:id="60"/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zh</w:t>
      </w:r>
      <w:r>
        <w:rPr>
          <w:rFonts w:hint="eastAsia" w:ascii="仿宋" w:hAnsi="仿宋" w:eastAsia="仿宋"/>
          <w:sz w:val="32"/>
          <w:szCs w:val="32"/>
        </w:rPr>
        <w:t>ī  zhí  zhǐ  zhì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29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3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6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chī  chí  chǐ  chì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0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966" name="图片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" name="图片 9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0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9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0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9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0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shī  shí  shǐ  shì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0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012" name="图片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图片 10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0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0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0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0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0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rì</w:t>
      </w:r>
    </w:p>
    <w:p>
      <w:pPr>
        <w:jc w:val="center"/>
      </w:pPr>
      <w:r>
        <w:drawing>
          <wp:inline distT="0" distB="0" distL="114300" distR="114300">
            <wp:extent cx="400050" cy="714375"/>
            <wp:effectExtent l="0" t="0" r="0" b="9525"/>
            <wp:docPr id="10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zhā  zhá  zhǎ  zhà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32" name="图片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0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033" name="图片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10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0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0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0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0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0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zhē  zhé  zhě  zhè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053" name="图片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图片 10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0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0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0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0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zhū  zhú  zhǔ  zhù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43865" cy="714375"/>
            <wp:effectExtent l="0" t="0" r="13335" b="9525"/>
            <wp:docPr id="1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0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073" name="图片 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图片 107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0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07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0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0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835" cy="714375"/>
            <wp:effectExtent l="0" t="0" r="18415" b="9525"/>
            <wp:docPr id="1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0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0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0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chā  chá  chǎ  chà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1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92" name="图片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图片 109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093" name="图片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" name="图片 109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0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0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1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1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1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10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chē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chě  chè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1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113" name="图片 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" name="图片 11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1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1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chū  chú  chǔ  chù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11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1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132" name="图片 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" name="图片 11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1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1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1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1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shā  shá  shǎ  shà</w:t>
      </w:r>
    </w:p>
    <w:p>
      <w:pPr>
        <w:jc w:val="both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1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151" name="图片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" name="图片 115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152" name="图片 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" name="图片 11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1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1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1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1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1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1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shē  shé  shě  shè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23900"/>
            <wp:effectExtent l="0" t="0" r="0" b="0"/>
            <wp:docPr id="11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172" name="图片 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" name="图片 11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17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1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1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1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1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shū  shú  shǔ  shù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29260" cy="723900"/>
            <wp:effectExtent l="0" t="0" r="8890" b="0"/>
            <wp:docPr id="12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1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192" name="图片 1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图片 119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1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1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1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2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0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rě  rè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2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2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2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2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2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rú  rǔ  rù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12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2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2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1" w:name="_Toc4487"/>
      <w:bookmarkStart w:id="62" w:name="_Toc28827"/>
      <w:r>
        <w:rPr>
          <w:rFonts w:hint="eastAsia"/>
          <w:lang w:val="en-US" w:eastAsia="zh-CN"/>
        </w:rPr>
        <w:t>三 词语</w:t>
      </w:r>
      <w:bookmarkEnd w:id="61"/>
      <w:bookmarkEnd w:id="62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</w:t>
      </w:r>
      <w:ins w:id="386" w:author="杨文珍" w:date="2020-08-18T09:18:11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chá</w:t>
      </w:r>
      <w:ins w:id="387" w:author="杨文珍" w:date="2020-08-18T09:17:34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喝茶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12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249" name="图片 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" name="图片 12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2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2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2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zhé</w:t>
      </w:r>
      <w:ins w:id="388" w:author="杨文珍" w:date="2020-08-18T09:18:0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zhǐ</w:t>
      </w:r>
      <w:ins w:id="389" w:author="杨文珍" w:date="2020-08-18T09:17:36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折纸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2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2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dú</w:t>
      </w:r>
      <w:ins w:id="390" w:author="杨文珍" w:date="2020-08-18T09:18:04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shū</w:t>
      </w:r>
      <w:ins w:id="391" w:author="杨文珍" w:date="2020-08-18T09:17:3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读书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12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26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2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267" name="图片 1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" name="图片 12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zhí</w:t>
      </w:r>
      <w:ins w:id="392" w:author="杨文珍" w:date="2020-08-18T09:18:01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shù</w:t>
      </w:r>
      <w:ins w:id="393" w:author="杨文珍" w:date="2020-08-18T09:17:40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植树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2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2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jì</w:t>
      </w:r>
      <w:ins w:id="394" w:author="杨文珍" w:date="2020-08-18T09:17:5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zhě</w:t>
      </w:r>
      <w:ins w:id="395" w:author="杨文珍" w:date="2020-08-18T09:17:41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记者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12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2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2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12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2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zhǔ</w:t>
      </w:r>
      <w:ins w:id="396" w:author="杨文珍" w:date="2020-08-18T09:17:55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chí</w:t>
      </w:r>
      <w:ins w:id="397" w:author="杨文珍" w:date="2020-08-18T09:17:4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主持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2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2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2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2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shū</w:t>
      </w:r>
      <w:ins w:id="398" w:author="杨文珍" w:date="2020-08-18T09:17:54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fǎ</w:t>
      </w:r>
      <w:ins w:id="399" w:author="杨文珍" w:date="2020-08-18T09:17:44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书法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9260" cy="723900"/>
            <wp:effectExtent l="0" t="0" r="8890" b="0"/>
            <wp:docPr id="12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2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293" name="图片 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" name="图片 129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1295" name="图片 1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" name="图片 129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1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66725" cy="809625"/>
            <wp:effectExtent l="0" t="0" r="9525" b="9525"/>
            <wp:docPr id="129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rì</w:t>
      </w:r>
      <w:ins w:id="400" w:author="杨文珍" w:date="2020-08-18T09:17:49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lì</w:t>
      </w:r>
      <w:ins w:id="401" w:author="杨文珍" w:date="2020-08-18T09:17:46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日历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29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130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13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30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63" w:name="_Toc29814"/>
      <w:bookmarkStart w:id="64" w:name="_Toc16563"/>
      <w:r>
        <w:rPr>
          <w:rFonts w:hint="eastAsia"/>
          <w:sz w:val="44"/>
          <w:szCs w:val="44"/>
          <w:lang w:val="en-US" w:eastAsia="zh-CN"/>
        </w:rPr>
        <w:t>第八课 声母</w:t>
      </w:r>
      <w:r>
        <w:rPr>
          <w:rFonts w:hint="eastAsia" w:ascii="黑体" w:hAnsi="黑体" w:cstheme="minorBidi"/>
          <w:sz w:val="44"/>
          <w:szCs w:val="44"/>
          <w:lang w:val="en-US" w:eastAsia="zh-CN"/>
        </w:rPr>
        <w:t>z、c、s</w:t>
      </w:r>
      <w:bookmarkEnd w:id="63"/>
      <w:bookmarkEnd w:id="64"/>
      <w:r>
        <w:rPr>
          <w:rFonts w:hint="eastAsia"/>
          <w:sz w:val="44"/>
          <w:szCs w:val="4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65" w:name="_Toc22197"/>
      <w:bookmarkStart w:id="66" w:name="_Toc21601"/>
      <w:r>
        <w:rPr>
          <w:rFonts w:hint="eastAsia"/>
          <w:lang w:val="en-US" w:eastAsia="zh-CN"/>
        </w:rPr>
        <w:t xml:space="preserve">一 字母 </w:t>
      </w:r>
      <w:r>
        <w:rPr>
          <w:rFonts w:hint="default" w:ascii="Times New Roman" w:hAnsi="Times New Roman" w:cs="Times New Roman"/>
          <w:lang w:val="en-US" w:eastAsia="zh-CN"/>
        </w:rPr>
        <w:t>z、c、s</w:t>
      </w:r>
      <w:bookmarkEnd w:id="65"/>
      <w:bookmarkEnd w:id="66"/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1 3 5 6 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z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 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c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2 3 4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s</w:t>
      </w:r>
      <w:r>
        <w:rPr>
          <w:rFonts w:hint="eastAsia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ins w:id="402" w:author="杨文珍" w:date="2020-08-17T21:40:28Z"/>
        </w:rPr>
      </w:pPr>
      <w:r>
        <w:drawing>
          <wp:inline distT="0" distB="0" distL="114300" distR="114300">
            <wp:extent cx="390525" cy="704850"/>
            <wp:effectExtent l="0" t="0" r="9525" b="0"/>
            <wp:docPr id="13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ns w:id="403" w:author="杨文珍" w:date="2020-08-17T21:40:52Z"/>
          <w:rFonts w:hint="eastAsia" w:ascii="仿宋" w:hAnsi="仿宋" w:eastAsia="仿宋" w:cstheme="minorBidi"/>
          <w:sz w:val="32"/>
          <w:szCs w:val="32"/>
          <w:lang w:val="en-US" w:eastAsia="zh-CN"/>
        </w:rPr>
      </w:pPr>
      <w:ins w:id="404" w:author="杨文珍" w:date="2020-08-17T21:40:35Z">
        <w:r>
          <w:rPr>
            <w:rFonts w:hint="eastAsia" w:ascii="仿宋" w:hAnsi="仿宋" w:eastAsia="仿宋"/>
            <w:sz w:val="32"/>
            <w:szCs w:val="32"/>
          </w:rPr>
          <w:t>语音：</w:t>
        </w:r>
      </w:ins>
      <w:ins w:id="405" w:author="杨文珍" w:date="2020-08-17T21:40:40Z">
        <w:r>
          <w:rPr>
            <w:rFonts w:hint="default" w:ascii="仿宋" w:hAnsi="仿宋" w:eastAsia="仿宋"/>
            <w:sz w:val="32"/>
            <w:szCs w:val="32"/>
          </w:rPr>
          <w:t>声母</w:t>
        </w:r>
      </w:ins>
      <w:ins w:id="406" w:author="杨文珍" w:date="2020-08-17T21:40:45Z">
        <w:r>
          <w:rPr>
            <w:rFonts w:hint="eastAsia" w:ascii="仿宋" w:hAnsi="仿宋" w:eastAsia="仿宋" w:cstheme="minorBidi"/>
            <w:sz w:val="32"/>
            <w:szCs w:val="32"/>
            <w:lang w:val="en-US" w:eastAsia="zh-CN"/>
          </w:rPr>
          <w:t>z、c、s</w:t>
        </w:r>
      </w:ins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ins w:id="407" w:author="杨文珍" w:date="2020-08-17T21:40:57Z">
        <w:r>
          <w:rPr/>
          <w:drawing>
            <wp:inline distT="0" distB="0" distL="114300" distR="114300">
              <wp:extent cx="371475" cy="704850"/>
              <wp:effectExtent l="0" t="0" r="9525" b="0"/>
              <wp:docPr id="5578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78" name="图片 1"/>
                      <pic:cNvPicPr>
                        <a:picLocks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147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09" w:author="杨文珍" w:date="2020-08-17T21:41:15Z">
        <w:r>
          <w:rPr/>
          <w:drawing>
            <wp:inline distT="0" distB="0" distL="114300" distR="114300">
              <wp:extent cx="390525" cy="704850"/>
              <wp:effectExtent l="0" t="0" r="9525" b="0"/>
              <wp:docPr id="5630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30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11" w:author="杨文珍" w:date="2020-08-17T21:41:01Z">
        <w:r>
          <w:rPr/>
          <w:drawing>
            <wp:inline distT="0" distB="0" distL="114300" distR="114300">
              <wp:extent cx="371475" cy="704850"/>
              <wp:effectExtent l="0" t="0" r="9525" b="0"/>
              <wp:docPr id="5588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88" name="图片 2"/>
                      <pic:cNvPicPr>
                        <a:picLocks noChangeAspect="1"/>
                      </pic:cNvPicPr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147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13" w:author="杨文珍" w:date="2020-08-17T21:41:16Z">
        <w:r>
          <w:rPr/>
          <w:drawing>
            <wp:inline distT="0" distB="0" distL="114300" distR="114300">
              <wp:extent cx="390525" cy="704850"/>
              <wp:effectExtent l="0" t="0" r="9525" b="0"/>
              <wp:docPr id="5636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36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15" w:author="杨文珍" w:date="2020-08-17T21:41:04Z">
        <w:r>
          <w:rPr/>
          <w:drawing>
            <wp:inline distT="0" distB="0" distL="114300" distR="114300">
              <wp:extent cx="390525" cy="704850"/>
              <wp:effectExtent l="0" t="0" r="9525" b="0"/>
              <wp:docPr id="5591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91" name="图片 3"/>
                      <pic:cNvPicPr>
                        <a:picLocks noChangeAspect="1"/>
                      </pic:cNvPicPr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7" w:name="_Toc30788"/>
      <w:bookmarkStart w:id="68" w:name="_Toc15270"/>
      <w:r>
        <w:rPr>
          <w:rFonts w:hint="eastAsia"/>
          <w:lang w:val="en-US" w:eastAsia="zh-CN"/>
        </w:rPr>
        <w:t>二 音节</w:t>
      </w:r>
      <w:bookmarkEnd w:id="67"/>
      <w:bookmarkEnd w:id="68"/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zǐ zì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10" name="图片 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" name="图片 13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3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cī  cí  cǐ  cì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3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22" name="图片 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" name="图片 13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3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3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sī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sǐ  sì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3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34" name="图片 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" name="图片 13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3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zā  zá  zǎ 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685" cy="704850"/>
            <wp:effectExtent l="0" t="0" r="18415" b="0"/>
            <wp:docPr id="1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361" name="图片 1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图片 136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362" name="图片 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" name="图片 13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3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3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1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3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37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zé  zè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685" cy="704850"/>
            <wp:effectExtent l="0" t="0" r="18415" b="0"/>
            <wp:docPr id="1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13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3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3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3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zū  zú  zǔ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685" cy="704850"/>
            <wp:effectExtent l="0" t="0" r="18415" b="0"/>
            <wp:docPr id="1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3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400" name="图片 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" name="图片 14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4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685" cy="704850"/>
            <wp:effectExtent l="0" t="0" r="18415" b="0"/>
            <wp:docPr id="1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4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cā    cǎ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1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418" name="图片 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" name="图片 14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419" name="图片 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" name="图片 14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1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4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4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cè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1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4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cū  cú   cù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71475" cy="704850"/>
            <wp:effectExtent l="0" t="0" r="9525" b="0"/>
            <wp:docPr id="21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4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442" name="图片 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" name="图片 14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1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4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1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4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sā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sǎ  sà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4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460" name="图片 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" name="图片 146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461" name="图片 1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" name="图片 14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5325"/>
            <wp:effectExtent l="0" t="0" r="12700" b="9525"/>
            <wp:docPr id="14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46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240" cy="676910"/>
            <wp:effectExtent l="0" t="0" r="3810" b="8890"/>
            <wp:docPr id="14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4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sè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90525" cy="704850"/>
            <wp:effectExtent l="0" t="0" r="9525" b="0"/>
            <wp:docPr id="14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4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sū  sú  sù</w:t>
      </w:r>
    </w:p>
    <w:p>
      <w:pPr>
        <w:jc w:val="both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90525" cy="704850"/>
            <wp:effectExtent l="0" t="0" r="9525" b="0"/>
            <wp:docPr id="14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0210" cy="714375"/>
            <wp:effectExtent l="0" t="0" r="8890" b="9525"/>
            <wp:docPr id="14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485" name="图片 1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" name="图片 148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14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4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4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9" w:name="_Toc15968"/>
      <w:bookmarkStart w:id="70" w:name="_Toc21594"/>
      <w:r>
        <w:rPr>
          <w:rFonts w:hint="eastAsia"/>
          <w:lang w:val="en-US" w:eastAsia="zh-CN"/>
        </w:rPr>
        <w:t>三 词语</w:t>
      </w:r>
      <w:bookmarkEnd w:id="69"/>
      <w:bookmarkEnd w:id="70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祖父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685" cy="704850"/>
            <wp:effectExtent l="0" t="0" r="18415" b="0"/>
            <wp:docPr id="1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6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4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5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145" cy="667385"/>
            <wp:effectExtent l="0" t="0" r="1905" b="18415"/>
            <wp:docPr id="1502" name="图片 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" name="图片 15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77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司机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40410"/>
            <wp:effectExtent l="0" t="0" r="9525" b="2540"/>
            <wp:docPr id="15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507" name="图片 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" name="图片 15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15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5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1511" name="图片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" name="图片 15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速度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5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15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擦车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1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1522" name="图片 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" name="图片 15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1523" name="图片 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" name="图片 15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1526" name="图片 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" name="图片 15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5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自己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15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15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5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15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宿舍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5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15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5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1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15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15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紫色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15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2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21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瓷器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5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15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2425" cy="714375"/>
            <wp:effectExtent l="0" t="0" r="9525" b="9525"/>
            <wp:docPr id="15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15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15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1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71" w:name="_Toc8354"/>
      <w:bookmarkStart w:id="72" w:name="_Toc15971"/>
      <w:r>
        <w:rPr>
          <w:rFonts w:hint="eastAsia"/>
          <w:sz w:val="44"/>
          <w:szCs w:val="44"/>
          <w:lang w:val="en-US" w:eastAsia="zh-CN"/>
        </w:rPr>
        <w:t>第九课 韵母</w:t>
      </w:r>
      <w:r>
        <w:rPr>
          <w:rFonts w:hint="eastAsia" w:ascii="黑体" w:hAnsi="黑体" w:eastAsia="黑体"/>
          <w:sz w:val="44"/>
          <w:szCs w:val="44"/>
        </w:rPr>
        <w:t>ai</w:t>
      </w:r>
      <w:r>
        <w:rPr>
          <w:rFonts w:hint="eastAsia" w:ascii="黑体" w:hAnsi="黑体" w:cstheme="minorBidi"/>
          <w:sz w:val="44"/>
          <w:szCs w:val="44"/>
          <w:lang w:val="en-US" w:eastAsia="zh-CN"/>
        </w:rPr>
        <w:t>、</w:t>
      </w:r>
      <w:r>
        <w:rPr>
          <w:rFonts w:hint="eastAsia" w:ascii="黑体" w:hAnsi="黑体" w:eastAsia="黑体"/>
          <w:sz w:val="44"/>
          <w:szCs w:val="44"/>
        </w:rPr>
        <w:t>ao</w:t>
      </w:r>
      <w:r>
        <w:rPr>
          <w:rFonts w:hint="eastAsia" w:ascii="黑体" w:hAnsi="黑体" w:cstheme="minorBidi"/>
          <w:sz w:val="44"/>
          <w:szCs w:val="44"/>
          <w:lang w:val="en-US" w:eastAsia="zh-CN"/>
        </w:rPr>
        <w:t>、</w:t>
      </w:r>
      <w:r>
        <w:rPr>
          <w:rFonts w:hint="eastAsia" w:ascii="黑体" w:hAnsi="黑体" w:eastAsia="黑体"/>
          <w:sz w:val="44"/>
          <w:szCs w:val="44"/>
        </w:rPr>
        <w:t>ei</w:t>
      </w:r>
      <w:r>
        <w:rPr>
          <w:rFonts w:hint="eastAsia" w:ascii="黑体" w:hAnsi="黑体" w:cstheme="minorBidi"/>
          <w:sz w:val="44"/>
          <w:szCs w:val="44"/>
          <w:lang w:val="en-US" w:eastAsia="zh-CN"/>
        </w:rPr>
        <w:t>、</w:t>
      </w:r>
      <w:r>
        <w:rPr>
          <w:rFonts w:hint="eastAsia" w:ascii="黑体" w:hAnsi="黑体" w:eastAsia="黑体"/>
          <w:sz w:val="44"/>
          <w:szCs w:val="44"/>
        </w:rPr>
        <w:t>ou</w:t>
      </w:r>
      <w:bookmarkEnd w:id="71"/>
      <w:bookmarkEnd w:id="72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3" w:name="_Toc32073"/>
      <w:bookmarkStart w:id="74" w:name="_Toc17612"/>
      <w:r>
        <w:rPr>
          <w:rFonts w:hint="eastAsia"/>
          <w:lang w:val="en-US" w:eastAsia="zh-CN"/>
        </w:rPr>
        <w:t>一 字母 ai</w:t>
      </w:r>
      <w:r>
        <w:rPr>
          <w:rFonts w:hint="default" w:ascii="Times New Roman" w:hAnsi="Times New Roman" w:cs="Times New Roman"/>
          <w:lang w:val="en-US" w:eastAsia="zh-CN"/>
        </w:rPr>
        <w:t>、</w:t>
      </w:r>
      <w:r>
        <w:rPr>
          <w:rFonts w:hint="eastAsia"/>
          <w:lang w:val="en-US" w:eastAsia="zh-CN"/>
        </w:rPr>
        <w:t>ao</w:t>
      </w:r>
      <w:r>
        <w:rPr>
          <w:rFonts w:hint="default" w:ascii="Times New Roman" w:hAnsi="Times New Roman" w:cs="Times New Roman"/>
          <w:lang w:val="en-US" w:eastAsia="zh-CN"/>
        </w:rPr>
        <w:t>、</w:t>
      </w:r>
      <w:r>
        <w:rPr>
          <w:rFonts w:hint="eastAsia"/>
          <w:lang w:val="en-US" w:eastAsia="zh-CN"/>
        </w:rPr>
        <w:t>ei</w:t>
      </w:r>
      <w:r>
        <w:rPr>
          <w:rFonts w:hint="default" w:ascii="Times New Roman" w:hAnsi="Times New Roman" w:cs="Times New Roman"/>
          <w:lang w:val="en-US" w:eastAsia="zh-CN"/>
        </w:rPr>
        <w:t>、</w:t>
      </w:r>
      <w:r>
        <w:rPr>
          <w:rFonts w:hint="eastAsia"/>
          <w:lang w:val="en-US" w:eastAsia="zh-CN"/>
        </w:rPr>
        <w:t>ou</w:t>
      </w:r>
      <w:bookmarkEnd w:id="73"/>
      <w:bookmarkEnd w:id="74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4 </w:t>
      </w:r>
      <w:r>
        <w:rPr>
          <w:rFonts w:hint="default" w:ascii="仿宋" w:hAnsi="仿宋" w:eastAsia="仿宋"/>
          <w:sz w:val="32"/>
          <w:szCs w:val="32"/>
        </w:rPr>
        <w:t xml:space="preserve">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ai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42950"/>
            <wp:effectExtent l="0" t="0" r="9525" b="0"/>
            <wp:docPr id="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ao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3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3 4 6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e</w:t>
      </w:r>
      <w:r>
        <w:rPr>
          <w:rFonts w:hint="eastAsia" w:ascii="仿宋" w:hAnsi="仿宋" w:eastAsia="仿宋"/>
          <w:sz w:val="32"/>
          <w:szCs w:val="32"/>
        </w:rPr>
        <w:t>i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42950"/>
            <wp:effectExtent l="0" t="0" r="0" b="0"/>
            <wp:docPr id="5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 </w:t>
      </w:r>
      <w:r>
        <w:rPr>
          <w:rFonts w:hint="default" w:ascii="仿宋" w:hAnsi="仿宋" w:eastAsia="仿宋"/>
          <w:sz w:val="32"/>
          <w:szCs w:val="32"/>
        </w:rPr>
        <w:t xml:space="preserve">3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5 </w:t>
      </w:r>
      <w:r>
        <w:rPr>
          <w:rFonts w:hint="default" w:ascii="仿宋" w:hAnsi="仿宋" w:eastAsia="仿宋"/>
          <w:sz w:val="32"/>
          <w:szCs w:val="32"/>
        </w:rPr>
        <w:t xml:space="preserve">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o</w:t>
      </w:r>
      <w:r>
        <w:rPr>
          <w:rFonts w:hint="eastAsia" w:ascii="仿宋" w:hAnsi="仿宋" w:eastAsia="仿宋"/>
          <w:sz w:val="32"/>
          <w:szCs w:val="32"/>
        </w:rPr>
        <w:t>u</w:t>
      </w:r>
    </w:p>
    <w:p>
      <w:pPr>
        <w:ind w:left="3680" w:hanging="2415" w:hangingChars="1150"/>
        <w:jc w:val="center"/>
        <w:rPr>
          <w:ins w:id="417" w:author="杨文珍" w:date="2020-08-17T21:41:40Z"/>
        </w:rPr>
      </w:pPr>
      <w:r>
        <w:drawing>
          <wp:inline distT="0" distB="0" distL="114300" distR="114300">
            <wp:extent cx="400050" cy="714375"/>
            <wp:effectExtent l="0" t="0" r="0" b="9525"/>
            <wp:docPr id="5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ins w:id="418" w:author="杨文珍" w:date="2020-08-17T21:46:23Z"/>
          <w:rFonts w:hint="eastAsia" w:ascii="仿宋" w:hAnsi="仿宋" w:eastAsia="仿宋"/>
          <w:sz w:val="32"/>
          <w:szCs w:val="32"/>
          <w:lang w:val="en-US" w:eastAsia="zh-CN"/>
        </w:rPr>
      </w:pPr>
      <w:ins w:id="419" w:author="杨文珍" w:date="2020-08-17T21:41:47Z">
        <w:r>
          <w:rPr>
            <w:rFonts w:hint="eastAsia" w:ascii="仿宋" w:hAnsi="仿宋" w:eastAsia="仿宋"/>
            <w:sz w:val="32"/>
            <w:szCs w:val="32"/>
          </w:rPr>
          <w:t>语音：</w:t>
        </w:r>
      </w:ins>
      <w:ins w:id="420" w:author="杨文珍" w:date="2020-08-17T21:41:50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韵</w:t>
        </w:r>
      </w:ins>
      <w:ins w:id="421" w:author="杨文珍" w:date="2020-08-17T21:41:50Z">
        <w:r>
          <w:rPr>
            <w:rFonts w:hint="default" w:ascii="仿宋" w:hAnsi="仿宋" w:eastAsia="仿宋"/>
            <w:sz w:val="32"/>
            <w:szCs w:val="32"/>
          </w:rPr>
          <w:t>母</w:t>
        </w:r>
      </w:ins>
      <w:ins w:id="422" w:author="杨文珍" w:date="2020-08-17T21:46:2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ai</w:t>
        </w:r>
      </w:ins>
      <w:ins w:id="423" w:author="杨文珍" w:date="2020-08-17T21:46:23Z">
        <w:r>
          <w:rPr>
            <w:rFonts w:hint="eastAsia" w:ascii="仿宋" w:hAnsi="仿宋" w:eastAsia="仿宋" w:cstheme="minorBidi"/>
            <w:sz w:val="32"/>
            <w:szCs w:val="32"/>
            <w:lang w:val="en-US" w:eastAsia="zh-CN"/>
          </w:rPr>
          <w:t>、</w:t>
        </w:r>
      </w:ins>
      <w:ins w:id="424" w:author="杨文珍" w:date="2020-08-17T21:46:2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ao</w:t>
        </w:r>
      </w:ins>
      <w:ins w:id="425" w:author="杨文珍" w:date="2020-08-17T21:46:23Z">
        <w:r>
          <w:rPr>
            <w:rFonts w:hint="eastAsia" w:ascii="仿宋" w:hAnsi="仿宋" w:eastAsia="仿宋" w:cstheme="minorBidi"/>
            <w:sz w:val="32"/>
            <w:szCs w:val="32"/>
            <w:lang w:val="en-US" w:eastAsia="zh-CN"/>
          </w:rPr>
          <w:t>、</w:t>
        </w:r>
      </w:ins>
      <w:ins w:id="426" w:author="杨文珍" w:date="2020-08-17T21:46:2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ei</w:t>
        </w:r>
      </w:ins>
      <w:ins w:id="427" w:author="杨文珍" w:date="2020-08-17T21:46:23Z">
        <w:r>
          <w:rPr>
            <w:rFonts w:hint="eastAsia" w:ascii="仿宋" w:hAnsi="仿宋" w:eastAsia="仿宋" w:cstheme="minorBidi"/>
            <w:sz w:val="32"/>
            <w:szCs w:val="32"/>
            <w:lang w:val="en-US" w:eastAsia="zh-CN"/>
          </w:rPr>
          <w:t>、</w:t>
        </w:r>
      </w:ins>
      <w:ins w:id="428" w:author="杨文珍" w:date="2020-08-17T21:46:2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ou</w:t>
        </w:r>
      </w:ins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ins w:id="429" w:author="杨文珍" w:date="2020-08-17T21:46:41Z">
        <w:r>
          <w:rPr/>
          <w:drawing>
            <wp:inline distT="0" distB="0" distL="114300" distR="114300">
              <wp:extent cx="390525" cy="742950"/>
              <wp:effectExtent l="0" t="0" r="9525" b="0"/>
              <wp:docPr id="5637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37" name="图片 1"/>
                      <pic:cNvPicPr>
                        <a:picLocks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31" w:author="杨文珍" w:date="2020-08-17T21:47:10Z">
        <w:r>
          <w:rPr/>
          <w:drawing>
            <wp:inline distT="0" distB="0" distL="114300" distR="114300">
              <wp:extent cx="390525" cy="704850"/>
              <wp:effectExtent l="0" t="0" r="9525" b="0"/>
              <wp:docPr id="5654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54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33" w:author="杨文珍" w:date="2020-08-17T21:46:45Z">
        <w:r>
          <w:rPr/>
          <w:drawing>
            <wp:inline distT="0" distB="0" distL="114300" distR="114300">
              <wp:extent cx="390525" cy="723900"/>
              <wp:effectExtent l="0" t="0" r="9525" b="0"/>
              <wp:docPr id="5639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39" name="图片 2"/>
                      <pic:cNvPicPr>
                        <a:picLocks noChangeAspect="1"/>
                      </pic:cNvPicPr>
                    </pic:nvPicPr>
                    <pic:blipFill>
                      <a:blip r:embed="rId3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35" w:author="杨文珍" w:date="2020-08-17T21:47:11Z">
        <w:r>
          <w:rPr/>
          <w:drawing>
            <wp:inline distT="0" distB="0" distL="114300" distR="114300">
              <wp:extent cx="390525" cy="704850"/>
              <wp:effectExtent l="0" t="0" r="9525" b="0"/>
              <wp:docPr id="5661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61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37" w:author="杨文珍" w:date="2020-08-17T21:46:51Z">
        <w:r>
          <w:rPr/>
          <w:drawing>
            <wp:inline distT="0" distB="0" distL="114300" distR="114300">
              <wp:extent cx="419100" cy="742950"/>
              <wp:effectExtent l="0" t="0" r="0" b="0"/>
              <wp:docPr id="5640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40" name="图片 3"/>
                      <pic:cNvPicPr>
                        <a:picLocks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39" w:author="杨文珍" w:date="2020-08-17T21:47:12Z">
        <w:r>
          <w:rPr/>
          <w:drawing>
            <wp:inline distT="0" distB="0" distL="114300" distR="114300">
              <wp:extent cx="390525" cy="704850"/>
              <wp:effectExtent l="0" t="0" r="9525" b="0"/>
              <wp:docPr id="5664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64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41" w:author="杨文珍" w:date="2020-08-17T21:46:55Z">
        <w:r>
          <w:rPr/>
          <w:drawing>
            <wp:inline distT="0" distB="0" distL="114300" distR="114300">
              <wp:extent cx="400050" cy="714375"/>
              <wp:effectExtent l="0" t="0" r="0" b="9525"/>
              <wp:docPr id="5646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46" name="图片 4"/>
                      <pic:cNvPicPr>
                        <a:picLocks noChangeAspect="1"/>
                      </pic:cNvPicPr>
                    </pic:nvPicPr>
                    <pic:blipFill>
                      <a:blip r:embed="rId4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5" w:name="_Toc14719"/>
      <w:bookmarkStart w:id="76" w:name="_Toc304"/>
      <w:r>
        <w:rPr>
          <w:rFonts w:hint="eastAsia"/>
          <w:lang w:val="en-US" w:eastAsia="zh-CN"/>
        </w:rPr>
        <w:t>二 音节</w:t>
      </w:r>
      <w:bookmarkEnd w:id="75"/>
      <w:bookmarkEnd w:id="76"/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āi  ái  ǎi  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42950"/>
            <wp:effectExtent l="0" t="0" r="9525" b="0"/>
            <wp:docPr id="1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9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9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0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āo  áo  ǎo  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10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043" name="图片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图片 10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1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0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1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0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1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09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ēi  éi  ěi  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42950"/>
            <wp:effectExtent l="0" t="0" r="0" b="0"/>
            <wp:docPr id="11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117" name="图片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" name="图片 11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1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1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1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1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1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1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ōu  óu  ǒu  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190" name="图片 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图片 119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20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2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2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2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bāi   bái   bǎi   bài</w:t>
      </w: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421005" cy="706120"/>
            <wp:effectExtent l="0" t="0" r="17145" b="17780"/>
            <wp:docPr id="1305" name="图片 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" name="图片 1305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230" name="图片 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" name="图片 12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306" name="图片 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" name="图片 1306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2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307" name="图片 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" name="图片 1307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26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308" name="图片 1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" name="图片 1308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2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pāi   pái   pǎi   pài</w:t>
      </w: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405130" cy="691515"/>
            <wp:effectExtent l="0" t="0" r="13970" b="13335"/>
            <wp:docPr id="1349" name="图片 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" name="图片 1349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313" name="图片 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" name="图片 13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691515"/>
            <wp:effectExtent l="0" t="0" r="13970" b="13335"/>
            <wp:docPr id="1357" name="图片 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" name="图片 1357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3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707390"/>
            <wp:effectExtent l="0" t="0" r="13970" b="16510"/>
            <wp:docPr id="1360" name="图片 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" name="图片 1360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3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8620" cy="691515"/>
            <wp:effectExtent l="0" t="0" r="11430" b="13335"/>
            <wp:docPr id="1364" name="图片 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" name="图片 1364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3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mái   mǎi   mài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01040"/>
            <wp:effectExtent l="0" t="0" r="7620" b="3810"/>
            <wp:docPr id="1389" name="图片 1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" name="图片 138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3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1390" name="图片 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" name="图片 139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3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1391" name="图片 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" name="图片 139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3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dāi   dǎi   dài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14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398" name="图片 1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" name="图片 139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14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4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14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4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tāi   tái   tǎi   tài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146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431" name="图片 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" name="图片 14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4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146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4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4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146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4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4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146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4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4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nǎi   nài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5920" cy="693420"/>
            <wp:effectExtent l="0" t="0" r="5080" b="11430"/>
            <wp:docPr id="1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5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1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lái   lài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156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5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156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gāi   gǎi   gài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70" name="图片 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" name="图片 15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1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5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1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7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kāi   kǎi   kài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5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86" name="图片 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" name="图片 158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5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5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5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1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hāi   hái   hǎi   hài</w:t>
      </w:r>
    </w:p>
    <w:p>
      <w:pPr>
        <w:jc w:val="both"/>
        <w:rPr>
          <w:rFonts w:hint="eastAsia"/>
        </w:rPr>
      </w:pPr>
      <w:r>
        <w:drawing>
          <wp:inline distT="0" distB="0" distL="114300" distR="114300">
            <wp:extent cx="400050" cy="703580"/>
            <wp:effectExtent l="0" t="0" r="0" b="1270"/>
            <wp:docPr id="16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01" name="图片 1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" name="图片 16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16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0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16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16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1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gāo    gǎo   gào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20" name="图片 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" name="图片 16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1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1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kāo    kǎo   kào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7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32" name="图片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" name="图片 16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7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7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hāo   háo   hǎo 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</w:t>
      </w:r>
      <w:r>
        <w:rPr>
          <w:rFonts w:hint="eastAsia" w:ascii="仿宋" w:hAnsi="仿宋" w:eastAsia="仿宋"/>
          <w:sz w:val="32"/>
          <w:szCs w:val="32"/>
        </w:rPr>
        <w:t>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17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44" name="图片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" name="图片 16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17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17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17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zhāo   zháo    zhǎo    zhào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56" name="图片 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" name="图片 16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5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chāo    cháo    chǎo    chào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17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68" name="图片 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" name="图片 16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17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7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17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17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shāo    sháo    shǎo    shào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7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680" name="图片 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" name="图片 168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7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68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7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6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7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6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6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6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ráo   rǎo   rào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7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69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6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7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zāo    záo    zǎo    zào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1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704" name="图片 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" name="图片 17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845" cy="704850"/>
            <wp:effectExtent l="0" t="0" r="8255" b="0"/>
            <wp:docPr id="1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084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7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7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7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cāo    cáo    cǎo    cào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17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716" name="图片 1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" name="图片 17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4975" cy="704850"/>
            <wp:effectExtent l="0" t="0" r="3175" b="0"/>
            <wp:docPr id="17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7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7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17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17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7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sāo    sǎo   sào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7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7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28" name="图片 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" name="图片 17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7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17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bēi   běi   bèi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1895" name="图片 1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" name="图片 1895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76" name="图片 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" name="图片 177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896" name="图片 1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" name="图片 1896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1897" name="图片 1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" name="图片 1897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pēi   péi   pèi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5130" cy="691515"/>
            <wp:effectExtent l="0" t="0" r="13970" b="13335"/>
            <wp:docPr id="1898" name="图片 1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" name="图片 1898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788" name="图片 1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" name="图片 178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691515"/>
            <wp:effectExtent l="0" t="0" r="13970" b="13335"/>
            <wp:docPr id="1899" name="图片 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" name="图片 1899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7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691515"/>
            <wp:effectExtent l="0" t="0" r="13970" b="13335"/>
            <wp:docPr id="1900" name="图片 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" name="图片 1900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7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méi   měi   mèi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01040"/>
            <wp:effectExtent l="0" t="0" r="7620" b="3810"/>
            <wp:docPr id="1901" name="图片 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" name="图片 19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1902" name="图片 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" name="图片 19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01040"/>
            <wp:effectExtent l="0" t="0" r="7620" b="3810"/>
            <wp:docPr id="1903" name="图片 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" name="图片 19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fēi   féi   fěi   fèi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1904" name="图片 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" name="图片 19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812" name="图片 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" name="图片 18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1905" name="图片 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" name="图片 19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8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1906" name="图片 1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" name="图片 19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8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1907" name="图片 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" name="图片 19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8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něi  nèi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5920" cy="693420"/>
            <wp:effectExtent l="0" t="0" r="5080" b="11430"/>
            <wp:docPr id="1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1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lēi   léi   lěi   lèi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19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836" name="图片 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" name="图片 18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19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8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19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8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19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18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8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gěi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1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8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hēi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19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60" name="图片 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" name="图片 18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shéi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9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zéi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1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18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gōu  gǒu   gòu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919" name="图片 1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" name="图片 19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9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9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kōu  kǒu   kòu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0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931" name="图片 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" name="图片 19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0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9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0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9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hōu   hóu   hǒu   hòu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43" name="图片 1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" name="图片 19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9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zhōu   zhóu   zhǒu   zhòu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55" name="图片 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" name="图片 19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9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chōu   chóu   chǒu   chòu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0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67" name="图片 1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" name="图片 19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0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0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0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97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shōu   shóu   shǒu   shòu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79" name="图片 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" name="图片 197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9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19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9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róu    ròu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0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9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9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9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0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zōu   zǒu   zòu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003" name="图片 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" name="图片 20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0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0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sōu   sǒu   sòu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20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027" name="图片 2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" name="图片 20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0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0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7" w:name="_Toc14603"/>
      <w:bookmarkStart w:id="78" w:name="_Toc17815"/>
      <w:r>
        <w:rPr>
          <w:rFonts w:hint="eastAsia"/>
          <w:lang w:val="en-US" w:eastAsia="zh-CN"/>
        </w:rPr>
        <w:t>三 词语</w:t>
      </w:r>
      <w:bookmarkEnd w:id="77"/>
      <w:bookmarkEnd w:id="78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茶杯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0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20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20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074" name="图片 2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" name="图片 2074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20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076" name="图片 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" name="图片 207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手套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0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208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0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0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白兔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2087" name="图片 2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" name="图片 2087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0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209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20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0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0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猴子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0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0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0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洗手帕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23900"/>
            <wp:effectExtent l="0" t="0" r="0" b="0"/>
            <wp:docPr id="21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21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443" w:author="杨文珍" w:date="2020-08-17T22:12:12Z">
        <w:r>
          <w:rPr>
            <w:rFonts w:hint="eastAsia"/>
          </w:rPr>
          <w:drawing>
            <wp:inline distT="0" distB="0" distL="114300" distR="114300">
              <wp:extent cx="426720" cy="741045"/>
              <wp:effectExtent l="0" t="0" r="11430" b="1905"/>
              <wp:docPr id="5800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00" name="图片 9"/>
                      <pic:cNvPicPr>
                        <a:picLocks noChangeAspect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720" cy="741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445" w:author="杨文珍" w:date="2020-08-17T22:12:12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rawing>
            <wp:inline distT="0" distB="0" distL="114300" distR="114300">
              <wp:extent cx="419100" cy="688340"/>
              <wp:effectExtent l="0" t="0" r="0" b="16510"/>
              <wp:docPr id="2102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02" name="图片 7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rcRect b="507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21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1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1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3220" cy="687070"/>
            <wp:effectExtent l="0" t="0" r="17780" b="17780"/>
            <wp:docPr id="2107" name="图片 2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" name="图片 21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400" cy="694690"/>
            <wp:effectExtent l="0" t="0" r="12700" b="10160"/>
            <wp:docPr id="21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7190" cy="737235"/>
            <wp:effectExtent l="0" t="0" r="3810" b="5715"/>
            <wp:docPr id="21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收衣服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1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112" name="图片 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" name="图片 21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1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15" name="图片 2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" name="图片 21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500" cy="689610"/>
            <wp:effectExtent l="0" t="0" r="12700" b="15240"/>
            <wp:docPr id="2116" name="图片 2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" name="图片 2116"/>
                    <pic:cNvPicPr>
                      <a:picLocks noChangeAspect="1"/>
                    </pic:cNvPicPr>
                  </pic:nvPicPr>
                  <pic:blipFill>
                    <a:blip r:embed="rId6"/>
                    <a:srcRect t="-4332" r="-5263"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21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戴口罩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1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1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1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1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1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1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1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晒被子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1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2134" name="图片 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" name="图片 2134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21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1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15" w:leftChars="50" w:hanging="2310" w:hangingChars="1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 w:ascii="黑体" w:hAnsi="黑体" w:eastAsia="黑体"/>
          <w:sz w:val="44"/>
          <w:szCs w:val="44"/>
        </w:rPr>
      </w:pPr>
      <w:bookmarkStart w:id="79" w:name="_Toc24010"/>
      <w:bookmarkStart w:id="80" w:name="_Toc4699"/>
      <w:r>
        <w:rPr>
          <w:rFonts w:hint="eastAsia"/>
          <w:sz w:val="44"/>
          <w:szCs w:val="44"/>
          <w:lang w:val="en-US" w:eastAsia="zh-CN"/>
        </w:rPr>
        <w:t>第十课 韵母</w:t>
      </w:r>
      <w:r>
        <w:rPr>
          <w:rFonts w:hint="eastAsia" w:ascii="黑体" w:hAnsi="黑体" w:cstheme="minorBidi"/>
          <w:sz w:val="44"/>
          <w:szCs w:val="44"/>
          <w:lang w:val="en-US" w:eastAsia="zh-CN"/>
        </w:rPr>
        <w:t>ia、iao、ie、iu</w:t>
      </w:r>
      <w:bookmarkEnd w:id="79"/>
      <w:bookmarkEnd w:id="80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1" w:name="_Toc1432"/>
      <w:bookmarkStart w:id="82" w:name="_Toc2576"/>
      <w:r>
        <w:rPr>
          <w:rFonts w:hint="eastAsia"/>
          <w:lang w:val="en-US" w:eastAsia="zh-CN"/>
        </w:rPr>
        <w:t>一 字母</w:t>
      </w:r>
      <w:r>
        <w:rPr>
          <w:rFonts w:hint="default" w:ascii="Times New Roman" w:hAnsi="Times New Roman" w:cs="Times New Roman"/>
          <w:lang w:val="en-US" w:eastAsia="zh-CN"/>
        </w:rPr>
        <w:t>ia、iao、ie、iu</w:t>
      </w:r>
      <w:bookmarkEnd w:id="81"/>
      <w:bookmarkEnd w:id="82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1 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4 </w:t>
      </w:r>
      <w:r>
        <w:rPr>
          <w:rFonts w:hint="default" w:ascii="仿宋" w:hAnsi="仿宋" w:eastAsia="仿宋"/>
          <w:sz w:val="32"/>
          <w:szCs w:val="32"/>
        </w:rPr>
        <w:t xml:space="preserve">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ia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3 4 5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 xml:space="preserve">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iao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0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ie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11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2 5 </w:t>
      </w:r>
      <w:r>
        <w:rPr>
          <w:rFonts w:hint="default" w:ascii="仿宋" w:hAnsi="仿宋" w:eastAsia="仿宋"/>
          <w:sz w:val="32"/>
          <w:szCs w:val="32"/>
        </w:rPr>
        <w:t xml:space="preserve">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iu</w:t>
      </w:r>
    </w:p>
    <w:p>
      <w:pPr>
        <w:ind w:left="3680" w:hanging="2415" w:hangingChars="1150"/>
        <w:jc w:val="center"/>
        <w:rPr>
          <w:ins w:id="447" w:author="杨文珍" w:date="2020-08-17T21:48:00Z"/>
        </w:rPr>
      </w:pPr>
      <w:r>
        <w:drawing>
          <wp:inline distT="0" distB="0" distL="114300" distR="114300">
            <wp:extent cx="400050" cy="714375"/>
            <wp:effectExtent l="0" t="0" r="0" b="9525"/>
            <wp:docPr id="11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ins w:id="448" w:author="杨文珍" w:date="2020-08-17T21:48:42Z"/>
          <w:rFonts w:hint="eastAsia" w:ascii="仿宋" w:hAnsi="仿宋" w:eastAsia="仿宋" w:cstheme="minorBidi"/>
          <w:sz w:val="32"/>
          <w:szCs w:val="32"/>
          <w:lang w:val="en-US" w:eastAsia="zh-CN"/>
        </w:rPr>
      </w:pPr>
      <w:ins w:id="449" w:author="杨文珍" w:date="2020-08-17T21:48:02Z">
        <w:r>
          <w:rPr>
            <w:rFonts w:hint="eastAsia" w:ascii="仿宋" w:hAnsi="仿宋" w:eastAsia="仿宋"/>
            <w:sz w:val="32"/>
            <w:szCs w:val="32"/>
          </w:rPr>
          <w:t>语音：</w:t>
        </w:r>
      </w:ins>
      <w:ins w:id="450" w:author="杨文珍" w:date="2020-08-17T21:48:1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韵</w:t>
        </w:r>
      </w:ins>
      <w:ins w:id="451" w:author="杨文珍" w:date="2020-08-17T21:48:18Z">
        <w:r>
          <w:rPr>
            <w:rFonts w:hint="eastAsia" w:ascii="仿宋" w:hAnsi="仿宋" w:eastAsia="仿宋"/>
            <w:sz w:val="32"/>
            <w:szCs w:val="32"/>
            <w:lang w:val="en-US" w:eastAsia="zh-CN"/>
            <w:rPrChange w:id="452" w:author="杨文珍" w:date="2020-08-17T21:48:31Z"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rPrChange>
          </w:rPr>
          <w:t>母</w:t>
        </w:r>
      </w:ins>
      <w:ins w:id="453" w:author="杨文珍" w:date="2020-08-17T21:48:26Z">
        <w:r>
          <w:rPr>
            <w:rFonts w:hint="eastAsia" w:ascii="仿宋" w:hAnsi="仿宋" w:eastAsia="仿宋" w:cstheme="minorBidi"/>
            <w:sz w:val="32"/>
            <w:szCs w:val="32"/>
            <w:lang w:val="en-US" w:eastAsia="zh-CN"/>
          </w:rPr>
          <w:t>ia、iao、ie、iu</w:t>
        </w:r>
      </w:ins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ins w:id="454" w:author="杨文珍" w:date="2020-08-17T21:48:42Z">
        <w:r>
          <w:rPr/>
          <w:drawing>
            <wp:inline distT="0" distB="0" distL="114300" distR="114300">
              <wp:extent cx="390525" cy="704850"/>
              <wp:effectExtent l="0" t="0" r="9525" b="0"/>
              <wp:docPr id="5686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86" name="图片 1"/>
                      <pic:cNvPicPr>
                        <a:picLocks noChangeAspect="1"/>
                      </pic:cNvPicPr>
                    </pic:nvPicPr>
                    <pic:blipFill>
                      <a:blip r:embed="rId4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56" w:author="杨文珍" w:date="2020-08-17T21:49:04Z">
        <w:r>
          <w:rPr/>
          <w:drawing>
            <wp:inline distT="0" distB="0" distL="114300" distR="114300">
              <wp:extent cx="390525" cy="704850"/>
              <wp:effectExtent l="0" t="0" r="9525" b="0"/>
              <wp:docPr id="5703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03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58" w:author="杨文珍" w:date="2020-08-17T21:48:47Z">
        <w:r>
          <w:rPr/>
          <w:drawing>
            <wp:inline distT="0" distB="0" distL="114300" distR="114300">
              <wp:extent cx="400050" cy="723900"/>
              <wp:effectExtent l="0" t="0" r="0" b="0"/>
              <wp:docPr id="5697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97" name="图片 2"/>
                      <pic:cNvPicPr>
                        <a:picLocks noChangeAspect="1"/>
                      </pic:cNvPicPr>
                    </pic:nvPicPr>
                    <pic:blipFill>
                      <a:blip r:embed="rId4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60" w:author="杨文珍" w:date="2020-08-17T21:49:05Z">
        <w:r>
          <w:rPr/>
          <w:drawing>
            <wp:inline distT="0" distB="0" distL="114300" distR="114300">
              <wp:extent cx="390525" cy="704850"/>
              <wp:effectExtent l="0" t="0" r="9525" b="0"/>
              <wp:docPr id="5710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10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62" w:author="杨文珍" w:date="2020-08-17T21:48:52Z">
        <w:r>
          <w:rPr/>
          <w:drawing>
            <wp:inline distT="0" distB="0" distL="114300" distR="114300">
              <wp:extent cx="400050" cy="704850"/>
              <wp:effectExtent l="0" t="0" r="0" b="0"/>
              <wp:docPr id="5699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99" name="图片 3"/>
                      <pic:cNvPicPr>
                        <a:picLocks noChangeAspect="1"/>
                      </pic:cNvPicPr>
                    </pic:nvPicPr>
                    <pic:blipFill>
                      <a:blip r:embed="rId4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64" w:author="杨文珍" w:date="2020-08-17T21:49:06Z">
        <w:r>
          <w:rPr/>
          <w:drawing>
            <wp:inline distT="0" distB="0" distL="114300" distR="114300">
              <wp:extent cx="390525" cy="704850"/>
              <wp:effectExtent l="0" t="0" r="9525" b="0"/>
              <wp:docPr id="5713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13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66" w:author="杨文珍" w:date="2020-08-17T21:48:56Z">
        <w:r>
          <w:rPr/>
          <w:drawing>
            <wp:inline distT="0" distB="0" distL="114300" distR="114300">
              <wp:extent cx="400050" cy="714375"/>
              <wp:effectExtent l="0" t="0" r="0" b="9525"/>
              <wp:docPr id="5702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02" name="图片 4"/>
                      <pic:cNvPicPr>
                        <a:picLocks noChangeAspect="1"/>
                      </pic:cNvPicPr>
                    </pic:nvPicPr>
                    <pic:blipFill>
                      <a:blip r:embed="rId4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3" w:name="_Toc2946"/>
      <w:bookmarkStart w:id="84" w:name="_Toc17694"/>
      <w:r>
        <w:rPr>
          <w:rFonts w:hint="eastAsia"/>
          <w:lang w:val="en-US" w:eastAsia="zh-CN"/>
        </w:rPr>
        <w:t>二 音节</w:t>
      </w:r>
      <w:bookmarkEnd w:id="83"/>
      <w:bookmarkEnd w:id="84"/>
      <w:r>
        <w:rPr>
          <w:rFonts w:hint="eastAsia"/>
          <w:lang w:val="en-US" w:eastAsia="zh-CN"/>
        </w:rPr>
        <w:t xml:space="preserve"> </w:t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iā  iá  iǎ  ià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1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011" name="图片 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" name="图片 10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0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1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1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1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2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3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3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iāo   iáo   iǎo   iào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14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406" name="图片 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" name="图片 14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4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4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4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4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14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46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4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iē  ié  iě  iè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1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524" name="图片 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" name="图片 15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15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5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15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56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15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5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iū  iú  iǔ  iù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7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607" name="图片 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" name="图片 16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6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7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6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liǎ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17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7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7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jiā  jiá  jiǎ  jià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18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800" name="图片 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" name="图片 18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18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8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18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8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18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8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qiā  qiá  qiǎ  qià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18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858" name="图片 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" name="图片 18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5605" cy="714375"/>
            <wp:effectExtent l="0" t="0" r="4445" b="9525"/>
            <wp:docPr id="18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18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18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86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5605" cy="714375"/>
            <wp:effectExtent l="0" t="0" r="4445" b="9525"/>
            <wp:docPr id="18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18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8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xiā  xiá   xià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23900"/>
            <wp:effectExtent l="0" t="0" r="0" b="0"/>
            <wp:docPr id="189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880" name="图片 1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" name="图片 188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23900"/>
            <wp:effectExtent l="0" t="0" r="0" b="0"/>
            <wp:docPr id="19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88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23900"/>
            <wp:effectExtent l="0" t="0" r="0" b="0"/>
            <wp:docPr id="19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8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biāo   biǎo   biào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007" name="图片 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" name="图片 2007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9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1933" name="图片 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" name="图片 19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del w:id="468" w:author="杨文珍" w:date="2020-08-17T22:13:08Z">
        <w:r>
          <w:rPr>
            <w:rFonts w:hint="eastAsia"/>
          </w:rPr>
          <w:drawing>
            <wp:inline distT="0" distB="0" distL="114300" distR="114300">
              <wp:extent cx="421005" cy="706120"/>
              <wp:effectExtent l="0" t="0" r="17145" b="17780"/>
              <wp:docPr id="2014" name="图片 20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14" name="图片 2014"/>
                      <pic:cNvPicPr>
                        <a:picLocks noChangeAspect="1"/>
                      </pic:cNvPicPr>
                    </pic:nvPicPr>
                    <pic:blipFill>
                      <a:blip r:embed="rId5"/>
                      <a:srcRect r="7917" b="878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1005" cy="70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470" w:author="杨文珍" w:date="2020-08-17T22:13:07Z">
        <w:r>
          <w:rPr>
            <w:rFonts w:hint="eastAsia"/>
          </w:rPr>
          <w:drawing>
            <wp:inline distT="0" distB="0" distL="114300" distR="114300">
              <wp:extent cx="400050" cy="723900"/>
              <wp:effectExtent l="0" t="0" r="0" b="0"/>
              <wp:docPr id="1935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5" name="图片 2"/>
                      <pic:cNvPicPr>
                        <a:picLocks noChangeAspect="1"/>
                      </pic:cNvPicPr>
                    </pic:nvPicPr>
                    <pic:blipFill>
                      <a:blip r:embed="rId4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472" w:author="杨文珍" w:date="2020-08-17T22:13:05Z">
        <w:r>
          <w:rPr>
            <w:rFonts w:hint="eastAsia"/>
          </w:rPr>
          <w:drawing>
            <wp:inline distT="0" distB="0" distL="114300" distR="114300">
              <wp:extent cx="419100" cy="688340"/>
              <wp:effectExtent l="0" t="0" r="0" b="16510"/>
              <wp:docPr id="1990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90" name="图片 7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rcRect b="507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474" w:author="杨文珍" w:date="2020-08-17T22:13:04Z">
        <w:r>
          <w:rPr>
            <w:rFonts w:hint="eastAsia"/>
          </w:rPr>
          <w:drawing>
            <wp:inline distT="0" distB="0" distL="114300" distR="114300">
              <wp:extent cx="390525" cy="704850"/>
              <wp:effectExtent l="0" t="0" r="9525" b="0"/>
              <wp:docPr id="1991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91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015" name="图片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" name="图片 2015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9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199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19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016" name="图片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" name="图片 2016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19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694055"/>
            <wp:effectExtent l="0" t="0" r="5715" b="10795"/>
            <wp:docPr id="200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b="545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piāo   piáo   piǎo   piào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1320" cy="659765"/>
            <wp:effectExtent l="0" t="0" r="17780" b="6985"/>
            <wp:docPr id="2082" name="图片 2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" name="图片 2082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018" name="图片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" name="图片 20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8305" cy="659765"/>
            <wp:effectExtent l="0" t="0" r="10795" b="6985"/>
            <wp:docPr id="2090" name="图片 2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" name="图片 2090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0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65125" cy="659765"/>
            <wp:effectExtent l="0" t="0" r="15875" b="6985"/>
            <wp:docPr id="2098" name="图片 2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" name="图片 2098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0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65125" cy="659765"/>
            <wp:effectExtent l="0" t="0" r="15875" b="6985"/>
            <wp:docPr id="2125" name="图片 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" name="图片 2125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0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0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0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miāo   miáo   miǎo   miào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164" name="图片 2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" name="图片 21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153" name="图片 2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" name="图片 21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165" name="图片 2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" name="图片 21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1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166" name="图片 2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" name="图片 21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1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167" name="图片 2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" name="图片 21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1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diāo   diǎo   diào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18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1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69" name="图片 2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" name="图片 21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218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1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1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218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1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tiāo   tiáo   tiǎo   tiào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19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185" name="图片 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" name="图片 218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20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1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20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1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20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1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1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1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niǎo   niào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5920" cy="693420"/>
            <wp:effectExtent l="0" t="0" r="5080" b="11430"/>
            <wp:docPr id="2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2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2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2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2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2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liāo   liáo   liǎo   liào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28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218" name="图片 2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" name="图片 22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28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2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28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2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28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2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jiāo   jiáo   jiǎo   jiào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230" name="图片 2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" name="图片 22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2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2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2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qiāo   qiáo   qiǎo   qiào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2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242" name="图片 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" name="图片 22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2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2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985" cy="714375"/>
            <wp:effectExtent l="0" t="0" r="12065" b="9525"/>
            <wp:docPr id="22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2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14375"/>
            <wp:effectExtent l="0" t="0" r="0" b="9525"/>
            <wp:docPr id="22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2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xiāo   xiáo   xiǎo   xiào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27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254" name="图片 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" name="图片 22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860" cy="723900"/>
            <wp:effectExtent l="0" t="0" r="15240" b="0"/>
            <wp:docPr id="227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2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22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2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227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2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2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biē  bié  biě  biè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277" name="图片 2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" name="图片 2277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400" name="图片 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" name="图片 24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411" name="图片 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" name="图片 2411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4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412" name="图片 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" name="图片 2412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4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413" name="图片 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" name="图片 2413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4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piē  piě  piè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1320" cy="659765"/>
            <wp:effectExtent l="0" t="0" r="17780" b="6985"/>
            <wp:docPr id="2278" name="图片 2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" name="图片 2278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88" name="图片 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" name="图片 238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1320" cy="659765"/>
            <wp:effectExtent l="0" t="0" r="17780" b="6985"/>
            <wp:docPr id="2414" name="图片 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" name="图片 2414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39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1320" cy="659765"/>
            <wp:effectExtent l="0" t="0" r="17780" b="6985"/>
            <wp:docPr id="2415" name="图片 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" name="图片 2415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miē  miè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279" name="图片 2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" name="图片 22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76" name="图片 2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" name="图片 237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2416" name="图片 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" name="图片 24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diē  dié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28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64" name="图片 2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" name="图片 23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24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3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tiē  tiě  tiè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28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52" name="图片 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" name="图片 23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4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35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4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6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niē  nié  niè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5920" cy="693420"/>
            <wp:effectExtent l="0" t="0" r="5080" b="11430"/>
            <wp:docPr id="2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40" name="图片 2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" name="图片 23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2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3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2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3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liē  liě  liè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28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328" name="图片 2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" name="图片 23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del w:id="476" w:author="杨文珍" w:date="2020-08-17T22:17:39Z">
        <w:r>
          <w:rPr>
            <w:rFonts w:hint="eastAsia"/>
          </w:rPr>
          <w:drawing>
            <wp:inline distT="0" distB="0" distL="114300" distR="114300">
              <wp:extent cx="417830" cy="727075"/>
              <wp:effectExtent l="0" t="0" r="1270" b="15875"/>
              <wp:docPr id="2422" name="图片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22" name="图片 14"/>
                      <pic:cNvPicPr>
                        <a:picLocks noChangeAspect="1"/>
                      </pic:cNvPicPr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830" cy="727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478" w:author="杨文珍" w:date="2020-08-17T22:17:40Z">
        <w:r>
          <w:rPr>
            <w:rFonts w:hint="eastAsia"/>
          </w:rPr>
          <w:drawing>
            <wp:inline distT="0" distB="0" distL="114300" distR="114300">
              <wp:extent cx="400050" cy="704850"/>
              <wp:effectExtent l="0" t="0" r="0" b="0"/>
              <wp:docPr id="2330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30" name="图片 3"/>
                      <pic:cNvPicPr>
                        <a:picLocks noChangeAspect="1"/>
                      </pic:cNvPicPr>
                    </pic:nvPicPr>
                    <pic:blipFill>
                      <a:blip r:embed="rId4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480" w:author="杨文珍" w:date="2020-08-17T22:17:41Z">
        <w:r>
          <w:rPr>
            <w:rFonts w:hint="eastAsia"/>
          </w:rPr>
          <w:drawing>
            <wp:inline distT="0" distB="0" distL="114300" distR="114300">
              <wp:extent cx="419100" cy="688340"/>
              <wp:effectExtent l="0" t="0" r="0" b="16510"/>
              <wp:docPr id="2331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31" name="图片 7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rcRect b="507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del w:id="482" w:author="杨文珍" w:date="2020-08-17T22:17:43Z">
        <w:r>
          <w:rPr>
            <w:rFonts w:hint="eastAsia"/>
          </w:rPr>
          <w:drawing>
            <wp:inline distT="0" distB="0" distL="114300" distR="114300">
              <wp:extent cx="390525" cy="704850"/>
              <wp:effectExtent l="0" t="0" r="9525" b="0"/>
              <wp:docPr id="2332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32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4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3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4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3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jiē  jié  jiě  jiè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316" name="图片 2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" name="图片 23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3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3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3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qiē  qié  qiě  qiè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65125" cy="676275"/>
            <wp:effectExtent l="0" t="0" r="15875" b="9525"/>
            <wp:docPr id="22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1955" cy="709295"/>
            <wp:effectExtent l="0" t="0" r="17145" b="14605"/>
            <wp:docPr id="23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304" name="图片 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" name="图片 23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04850"/>
            <wp:effectExtent l="0" t="0" r="5715" b="0"/>
            <wp:docPr id="23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4810" cy="682625"/>
            <wp:effectExtent l="0" t="0" r="15240" b="3175"/>
            <wp:docPr id="24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3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9895" cy="704850"/>
            <wp:effectExtent l="0" t="0" r="8255" b="0"/>
            <wp:docPr id="23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9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54330" cy="710565"/>
            <wp:effectExtent l="0" t="0" r="7620" b="13335"/>
            <wp:docPr id="24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3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4655" cy="704850"/>
            <wp:effectExtent l="0" t="0" r="4445" b="0"/>
            <wp:docPr id="23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56870" cy="711200"/>
            <wp:effectExtent l="0" t="0" r="5080" b="12700"/>
            <wp:docPr id="24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30250"/>
            <wp:effectExtent l="0" t="0" r="0" b="12700"/>
            <wp:docPr id="23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3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8345"/>
            <wp:effectExtent l="0" t="0" r="9525" b="14605"/>
            <wp:docPr id="23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xiē  xié  xiě  xiè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29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292" name="图片 2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" name="图片 229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4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29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4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2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2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2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4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3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3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3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diū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4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42" name="图片 2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" name="图片 24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niū  niú  niǔ  niù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4495" cy="693420"/>
            <wp:effectExtent l="0" t="0" r="14605" b="11430"/>
            <wp:docPr id="2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454" name="图片 2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" name="图片 24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4495" cy="693420"/>
            <wp:effectExtent l="0" t="0" r="14605" b="11430"/>
            <wp:docPr id="2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4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920" cy="693420"/>
            <wp:effectExtent l="0" t="0" r="5080" b="11430"/>
            <wp:docPr id="2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4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920" cy="693420"/>
            <wp:effectExtent l="0" t="0" r="5080" b="11430"/>
            <wp:docPr id="2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4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liū  liú  liǔ  liù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4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466" name="图片 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" name="图片 24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5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4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5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47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25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4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4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4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jiū  jiǔ  jiù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4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78" name="图片 2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" name="图片 247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4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qiū  qiú  qiǔ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4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90" name="图片 2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" name="图片 249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5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4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5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4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9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xiū  xiǔ  xiù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4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502" name="图片 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" name="图片 25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5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5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5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5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5" w:name="_Toc885"/>
      <w:bookmarkStart w:id="86" w:name="_Toc14562"/>
      <w:r>
        <w:rPr>
          <w:rFonts w:hint="eastAsia"/>
          <w:lang w:val="en-US" w:eastAsia="zh-CN"/>
        </w:rPr>
        <w:t>三 词语</w:t>
      </w:r>
      <w:bookmarkEnd w:id="85"/>
      <w:bookmarkEnd w:id="86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手表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5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5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5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2528" name="图片 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" name="图片 2528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5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5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皮鞋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65125" cy="659765"/>
            <wp:effectExtent l="0" t="0" r="15875" b="6985"/>
            <wp:docPr id="2536" name="图片 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" name="图片 2536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25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5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255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5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衣架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5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557" name="图片 2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" name="图片 25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5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韭菜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5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5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5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茄子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5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5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2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辣椒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2115" cy="717550"/>
            <wp:effectExtent l="0" t="0" r="6985" b="6350"/>
            <wp:docPr id="258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11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210" cy="701040"/>
            <wp:effectExtent l="0" t="0" r="8890" b="3810"/>
            <wp:docPr id="25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7665" cy="719455"/>
            <wp:effectExtent l="0" t="0" r="13335" b="4445"/>
            <wp:docPr id="25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7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7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774" name="图片 4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" name="图片 477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7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蝴蝶飞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65480"/>
            <wp:effectExtent l="0" t="0" r="0" b="1270"/>
            <wp:docPr id="25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8775" cy="672465"/>
            <wp:effectExtent l="0" t="0" r="3175" b="13335"/>
            <wp:docPr id="25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25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25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5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5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2596" name="图片 2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" name="图片 259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25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598" name="图片 2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" name="图片 259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小鸟叫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65760" cy="695325"/>
            <wp:effectExtent l="0" t="0" r="15240" b="9525"/>
            <wp:docPr id="260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985" cy="702945"/>
            <wp:effectExtent l="0" t="0" r="12065" b="1905"/>
            <wp:docPr id="26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60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2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6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6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6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6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6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小狗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跳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68935" cy="701675"/>
            <wp:effectExtent l="0" t="0" r="12065" b="3175"/>
            <wp:docPr id="26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5605" cy="716915"/>
            <wp:effectExtent l="0" t="0" r="4445" b="6985"/>
            <wp:docPr id="26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6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2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6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6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6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6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6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鸭子游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4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778" name="图片 4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" name="图片 477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4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7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47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袋鼠跳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26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2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26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26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26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26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64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6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6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6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87" w:name="_Toc14711"/>
      <w:bookmarkStart w:id="88" w:name="_Toc3202"/>
      <w:r>
        <w:rPr>
          <w:rFonts w:hint="eastAsia"/>
          <w:sz w:val="44"/>
          <w:szCs w:val="44"/>
          <w:lang w:val="en-US" w:eastAsia="zh-CN"/>
        </w:rPr>
        <w:t xml:space="preserve">第十一课 韵母 </w:t>
      </w:r>
      <w:r>
        <w:rPr>
          <w:rFonts w:hint="eastAsia" w:ascii="黑体" w:hAnsi="黑体" w:cstheme="minorBidi"/>
          <w:sz w:val="44"/>
          <w:szCs w:val="44"/>
          <w:lang w:val="en-US" w:eastAsia="zh-CN"/>
        </w:rPr>
        <w:t>ua、uai、ui、uo、üe、er</w:t>
      </w:r>
      <w:bookmarkEnd w:id="87"/>
      <w:bookmarkEnd w:id="88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9" w:name="_Toc19731"/>
      <w:bookmarkStart w:id="90" w:name="_Toc27596"/>
      <w:r>
        <w:rPr>
          <w:rFonts w:hint="eastAsia"/>
          <w:lang w:val="en-US" w:eastAsia="zh-CN"/>
        </w:rPr>
        <w:t>一 字母</w:t>
      </w:r>
      <w:r>
        <w:rPr>
          <w:rFonts w:hint="default" w:ascii="Times New Roman" w:hAnsi="Times New Roman" w:cs="Times New Roman"/>
          <w:lang w:val="en-US" w:eastAsia="zh-CN"/>
        </w:rPr>
        <w:t>ua、uai、ui、uo、üe、er</w:t>
      </w:r>
      <w:bookmarkEnd w:id="89"/>
      <w:bookmarkEnd w:id="90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1 2 3 4 5 6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ua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33425"/>
            <wp:effectExtent l="0" t="0" r="9525" b="9525"/>
            <wp:docPr id="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1 3 4 5 6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uai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10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ui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33425"/>
            <wp:effectExtent l="0" t="0" r="9525" b="9525"/>
            <wp:docPr id="11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1 3 5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</w:rPr>
        <w:t>uo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2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</w:rPr>
        <w:t>üe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13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" name="图片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1 2 3 5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</w:rPr>
        <w:t>er</w:t>
      </w:r>
    </w:p>
    <w:p>
      <w:pPr>
        <w:jc w:val="center"/>
        <w:rPr>
          <w:ins w:id="484" w:author="杨文珍" w:date="2020-08-17T21:49:31Z"/>
        </w:rPr>
      </w:pPr>
      <w:r>
        <w:drawing>
          <wp:inline distT="0" distB="0" distL="114300" distR="114300">
            <wp:extent cx="390525" cy="714375"/>
            <wp:effectExtent l="0" t="0" r="9525" b="9525"/>
            <wp:docPr id="14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" name="图片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ns w:id="485" w:author="杨文珍" w:date="2020-08-17T21:49:59Z"/>
          <w:rFonts w:hint="eastAsia" w:ascii="仿宋" w:hAnsi="仿宋" w:eastAsia="仿宋" w:cstheme="minorBidi"/>
          <w:sz w:val="32"/>
          <w:szCs w:val="32"/>
          <w:lang w:val="en-US" w:eastAsia="zh-CN"/>
        </w:rPr>
      </w:pPr>
      <w:ins w:id="486" w:author="杨文珍" w:date="2020-08-17T21:49:36Z">
        <w:r>
          <w:rPr>
            <w:rFonts w:hint="eastAsia" w:ascii="仿宋" w:hAnsi="仿宋" w:eastAsia="仿宋"/>
            <w:sz w:val="32"/>
            <w:szCs w:val="32"/>
          </w:rPr>
          <w:t>语音：</w:t>
        </w:r>
      </w:ins>
      <w:ins w:id="487" w:author="杨文珍" w:date="2020-08-17T21:49:41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韵</w:t>
        </w:r>
      </w:ins>
      <w:ins w:id="488" w:author="杨文珍" w:date="2020-08-17T21:49:41Z">
        <w:r>
          <w:rPr>
            <w:rFonts w:hint="eastAsia" w:ascii="仿宋" w:hAnsi="仿宋" w:eastAsia="仿宋"/>
            <w:sz w:val="32"/>
            <w:szCs w:val="32"/>
            <w:rPrChange w:id="489" w:author="杨文珍" w:date="2020-08-17T21:49:56Z">
              <w:rPr>
                <w:rFonts w:hint="default" w:ascii="仿宋" w:hAnsi="仿宋" w:eastAsia="仿宋"/>
                <w:sz w:val="32"/>
                <w:szCs w:val="32"/>
              </w:rPr>
            </w:rPrChange>
          </w:rPr>
          <w:t>母</w:t>
        </w:r>
      </w:ins>
      <w:ins w:id="490" w:author="杨文珍" w:date="2020-08-17T21:49:50Z">
        <w:r>
          <w:rPr>
            <w:rFonts w:hint="eastAsia" w:ascii="仿宋" w:hAnsi="仿宋" w:eastAsia="仿宋" w:cstheme="minorBidi"/>
            <w:sz w:val="32"/>
            <w:szCs w:val="32"/>
            <w:lang w:val="en-US" w:eastAsia="zh-CN"/>
          </w:rPr>
          <w:t>ua、uai、ui、uo、üe、er</w:t>
        </w:r>
      </w:ins>
    </w:p>
    <w:p>
      <w:pPr>
        <w:jc w:val="center"/>
        <w:rPr>
          <w:ins w:id="491" w:author="杨文珍" w:date="2020-08-17T21:47:46Z"/>
          <w:rFonts w:hint="eastAsia" w:ascii="仿宋" w:hAnsi="仿宋" w:eastAsia="仿宋"/>
          <w:sz w:val="32"/>
          <w:szCs w:val="32"/>
        </w:rPr>
      </w:pPr>
      <w:ins w:id="492" w:author="杨文珍" w:date="2020-08-17T21:50:07Z">
        <w:r>
          <w:rPr/>
          <w:drawing>
            <wp:inline distT="0" distB="0" distL="114300" distR="114300">
              <wp:extent cx="409575" cy="733425"/>
              <wp:effectExtent l="0" t="0" r="9525" b="9525"/>
              <wp:docPr id="5717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17" name="图片 1"/>
                      <pic:cNvPicPr>
                        <a:picLocks noChangeAspect="1"/>
                      </pic:cNvPicPr>
                    </pic:nvPicPr>
                    <pic:blipFill>
                      <a:blip r:embed="rId4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957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94" w:author="杨文珍" w:date="2020-08-17T21:50:41Z">
        <w:r>
          <w:rPr/>
          <w:drawing>
            <wp:inline distT="0" distB="0" distL="114300" distR="114300">
              <wp:extent cx="390525" cy="704850"/>
              <wp:effectExtent l="0" t="0" r="9525" b="0"/>
              <wp:docPr id="5723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23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96" w:author="杨文珍" w:date="2020-08-17T21:50:13Z">
        <w:r>
          <w:rPr/>
          <w:drawing>
            <wp:inline distT="0" distB="0" distL="114300" distR="114300">
              <wp:extent cx="400050" cy="695325"/>
              <wp:effectExtent l="0" t="0" r="0" b="9525"/>
              <wp:docPr id="5718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18" name="图片 2"/>
                      <pic:cNvPicPr>
                        <a:picLocks noChangeAspect="1"/>
                      </pic:cNvPicPr>
                    </pic:nvPicPr>
                    <pic:blipFill>
                      <a:blip r:embed="rId4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69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98" w:author="杨文珍" w:date="2020-08-17T21:50:42Z">
        <w:r>
          <w:rPr/>
          <w:drawing>
            <wp:inline distT="0" distB="0" distL="114300" distR="114300">
              <wp:extent cx="390525" cy="704850"/>
              <wp:effectExtent l="0" t="0" r="9525" b="0"/>
              <wp:docPr id="5724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24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00" w:author="杨文珍" w:date="2020-08-17T21:50:19Z">
        <w:r>
          <w:rPr/>
          <w:drawing>
            <wp:inline distT="0" distB="0" distL="114300" distR="114300">
              <wp:extent cx="428625" cy="733425"/>
              <wp:effectExtent l="0" t="0" r="9525" b="9525"/>
              <wp:docPr id="5719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19" name="图片 3"/>
                      <pic:cNvPicPr>
                        <a:picLocks noChangeAspect="1"/>
                      </pic:cNvPicPr>
                    </pic:nvPicPr>
                    <pic:blipFill>
                      <a:blip r:embed="rId4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02" w:author="杨文珍" w:date="2020-08-17T21:50:43Z">
        <w:r>
          <w:rPr/>
          <w:drawing>
            <wp:inline distT="0" distB="0" distL="114300" distR="114300">
              <wp:extent cx="390525" cy="704850"/>
              <wp:effectExtent l="0" t="0" r="9525" b="0"/>
              <wp:docPr id="5727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27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04" w:author="杨文珍" w:date="2020-08-17T21:50:28Z">
        <w:r>
          <w:rPr/>
          <w:drawing>
            <wp:inline distT="0" distB="0" distL="114300" distR="114300">
              <wp:extent cx="400050" cy="714375"/>
              <wp:effectExtent l="0" t="0" r="0" b="9525"/>
              <wp:docPr id="5720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20" name="图片 4"/>
                      <pic:cNvPicPr>
                        <a:picLocks noChangeAspect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06" w:author="杨文珍" w:date="2020-08-17T21:50:44Z">
        <w:r>
          <w:rPr/>
          <w:drawing>
            <wp:inline distT="0" distB="0" distL="114300" distR="114300">
              <wp:extent cx="390525" cy="704850"/>
              <wp:effectExtent l="0" t="0" r="9525" b="0"/>
              <wp:docPr id="5733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33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08" w:author="杨文珍" w:date="2020-08-17T21:50:32Z">
        <w:r>
          <w:rPr/>
          <w:drawing>
            <wp:inline distT="0" distB="0" distL="114300" distR="114300">
              <wp:extent cx="390525" cy="723900"/>
              <wp:effectExtent l="0" t="0" r="9525" b="0"/>
              <wp:docPr id="5721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21" name="图片 5"/>
                      <pic:cNvPicPr>
                        <a:picLocks noChangeAspect="1"/>
                      </pic:cNvPicPr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10" w:author="杨文珍" w:date="2020-08-17T21:50:45Z">
        <w:r>
          <w:rPr/>
          <w:drawing>
            <wp:inline distT="0" distB="0" distL="114300" distR="114300">
              <wp:extent cx="390525" cy="704850"/>
              <wp:effectExtent l="0" t="0" r="9525" b="0"/>
              <wp:docPr id="573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35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12" w:author="杨文珍" w:date="2020-08-17T21:50:35Z">
        <w:r>
          <w:rPr/>
          <w:drawing>
            <wp:inline distT="0" distB="0" distL="114300" distR="114300">
              <wp:extent cx="390525" cy="714375"/>
              <wp:effectExtent l="0" t="0" r="9525" b="9525"/>
              <wp:docPr id="5722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22" name="图片 6"/>
                      <pic:cNvPicPr>
                        <a:picLocks noChangeAspect="1"/>
                      </pic:cNvPicPr>
                    </pic:nvPicPr>
                    <pic:blipFill>
                      <a:blip r:embed="rId5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jc w:val="center"/>
        <w:rPr>
          <w:rFonts w:hint="eastAsia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1" w:name="_Toc969"/>
      <w:bookmarkStart w:id="92" w:name="_Toc19105"/>
      <w:r>
        <w:rPr>
          <w:rFonts w:hint="eastAsia"/>
          <w:lang w:val="en-US" w:eastAsia="zh-CN"/>
        </w:rPr>
        <w:t>二 音节</w:t>
      </w:r>
      <w:bookmarkEnd w:id="91"/>
      <w:bookmarkEnd w:id="92"/>
    </w:p>
    <w:p>
      <w:pPr>
        <w:ind w:left="3522" w:leftChars="1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uā  uá  uǎ  uà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33425"/>
            <wp:effectExtent l="0" t="0" r="9525" b="9525"/>
            <wp:docPr id="1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1458" name="图片 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" name="图片 14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1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15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5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16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6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17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18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522" w:leftChars="1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uāi    uǎi   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23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83" name="图片 2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" name="图片 21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3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20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3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20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522" w:leftChars="1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uī   uí   uǐ    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33425"/>
            <wp:effectExtent l="0" t="0" r="9525" b="9525"/>
            <wp:docPr id="23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356" name="图片 2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" name="图片 23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3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37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3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3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3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uō   uó   uǒ   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5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25" name="图片 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" name="图片 24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15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49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5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4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üē    üě  üè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25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" name="图片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51" name="图片 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" name="图片 24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5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" name="图片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4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5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" name="图片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48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ér   ěr   èr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14375"/>
            <wp:effectExtent l="0" t="0" r="9525" b="9525"/>
            <wp:docPr id="25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" name="图片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77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25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" name="图片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5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25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" name="图片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5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guā   guǎ   guà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662" name="图片 2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" name="图片 26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kuā   kuǎ   kuà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5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674" name="图片 2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" name="图片 267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huā   huá   huà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26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686" name="图片 2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" name="图片 268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1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6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1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9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zhuā   zhuǎ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698" name="图片 2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" name="图片 269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shuā   shuǎ   shuà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6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10" name="图片 2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" name="图片 27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2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guāi    guǎi   guài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22" name="图片 2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" name="图片 27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kuǎi   kuài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1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huái    huài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26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1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1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zhuāi    zhuǎi    zhuài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49" name="图片 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" name="图片 27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chuāi   chuái     chuǎi   chuài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6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27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758" name="图片 2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" name="图片 27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1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1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1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1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1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27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7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1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27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7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shuāi    shuǎi    shuài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6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67" name="图片 2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" name="图片 27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7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1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duī   duì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31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7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76" name="图片 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" name="图片 277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1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7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tuī   tuí   tuǐ    tuì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56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7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788" name="图片 2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" name="图片 278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1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7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7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1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7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79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1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7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79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7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guī   guǐ    guì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7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00" name="图片 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" name="图片 28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80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8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kuī   kuí   kuǐ    kuì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5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812" name="图片 2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" name="图片 28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8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8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8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huī   huí   huǐ    huì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6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824" name="图片 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" name="图片 28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1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8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1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8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1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8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zhuī   zhuì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drawing>
          <wp:inline distT="0" distB="0" distL="114300" distR="114300">
            <wp:extent cx="400050" cy="714375"/>
            <wp:effectExtent l="0" t="0" r="0" b="9525"/>
            <wp:docPr id="2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36" name="图片 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" name="图片 28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8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chuī   chuí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6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48" name="图片 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" name="图片 28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1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8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shuí   shuǐ    shuì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6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860" name="图片 2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" name="图片 28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8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8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ruí   ruǐ    ruì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1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8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1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8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1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8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8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zuī   zuǐ    zuì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84" name="图片 2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" name="图片 288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8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8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cuī   cuǐ    cuì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25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8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96" name="图片 2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" name="图片 289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0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9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90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0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29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90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suī   suí   suǐ    suì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5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9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08" name="图片 2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" name="图片 29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9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9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9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29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guō   guó   guǒ   guò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2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20" name="图片 2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图片 29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5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9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huō   huó   huǒ   huò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6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38" name="图片 2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" name="图片 29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0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0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0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zhuō   zhuó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47" name="图片 2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" name="图片 29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514" w:author="杨文珍" w:date="2020-08-17T22:19:29Z">
        <w:r>
          <w:rPr>
            <w:rFonts w:hint="eastAsia"/>
          </w:rPr>
          <w:drawing>
            <wp:inline distT="0" distB="0" distL="114300" distR="114300">
              <wp:extent cx="419100" cy="688340"/>
              <wp:effectExtent l="0" t="0" r="0" b="16510"/>
              <wp:docPr id="5801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01" name="图片 7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rcRect b="507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16" w:author="杨文珍" w:date="2020-08-17T22:19:37Z">
        <w:r>
          <w:rPr/>
          <w:drawing>
            <wp:inline distT="0" distB="0" distL="114300" distR="114300">
              <wp:extent cx="390525" cy="704850"/>
              <wp:effectExtent l="0" t="0" r="9525" b="0"/>
              <wp:docPr id="5810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10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chuō   chuò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6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956" name="图片 2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" name="图片 29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0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9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shuō   shuò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6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965" name="图片 2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" name="图片 29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0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9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ruó   ruò  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6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79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9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79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zuō   zuó   zuǒ   zuò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83" name="图片 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" name="图片 29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3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cuō   cuó   cuǒ   cuò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5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92" name="图片 2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" name="图片 299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0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04850"/>
            <wp:effectExtent l="0" t="0" r="0" b="0"/>
            <wp:docPr id="30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30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9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suō   suǒ   suò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25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001" name="图片 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" name="图片 30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0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00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juē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jué  juě   juè</w:t>
      </w:r>
    </w:p>
    <w:p>
      <w:pPr>
        <w:jc w:val="both"/>
        <w:rPr>
          <w:rFonts w:hint="eastAsia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0050" cy="704850"/>
            <wp:effectExtent l="0" t="0" r="0" b="0"/>
            <wp:docPr id="25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23900"/>
            <wp:effectExtent l="0" t="0" r="9525" b="0"/>
            <wp:docPr id="47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" name="图片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3010" name="图片 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" name="图片 30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30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0050" cy="704850"/>
            <wp:effectExtent l="0" t="0" r="0" b="0"/>
            <wp:docPr id="30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23900"/>
            <wp:effectExtent l="0" t="0" r="9525" b="0"/>
            <wp:docPr id="47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" name="图片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30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30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0050" cy="704850"/>
            <wp:effectExtent l="0" t="0" r="0" b="0"/>
            <wp:docPr id="30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23900"/>
            <wp:effectExtent l="0" t="0" r="9525" b="0"/>
            <wp:docPr id="47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" name="图片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30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30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0050" cy="704850"/>
            <wp:effectExtent l="0" t="0" r="0" b="0"/>
            <wp:docPr id="30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23900"/>
            <wp:effectExtent l="0" t="0" r="9525" b="0"/>
            <wp:docPr id="4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" name="图片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30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30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quē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qué   què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25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47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" name="图片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019" name="图片 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" name="图片 30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30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47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" name="图片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0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30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47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" name="图片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0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xuē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xué  xuě   xuè</w:t>
      </w:r>
    </w:p>
    <w:p>
      <w:pPr>
        <w:jc w:val="both"/>
        <w:rPr>
          <w:rFonts w:hint="eastAsia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0210" cy="723900"/>
            <wp:effectExtent l="0" t="0" r="8890" b="0"/>
            <wp:docPr id="25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23900"/>
            <wp:effectExtent l="0" t="0" r="9525" b="0"/>
            <wp:docPr id="47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" name="图片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3028" name="图片 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" name="图片 30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30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0210" cy="723900"/>
            <wp:effectExtent l="0" t="0" r="8890" b="0"/>
            <wp:docPr id="30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23900"/>
            <wp:effectExtent l="0" t="0" r="9525" b="0"/>
            <wp:docPr id="47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" name="图片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30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30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0210" cy="723900"/>
            <wp:effectExtent l="0" t="0" r="8890" b="0"/>
            <wp:docPr id="30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23900"/>
            <wp:effectExtent l="0" t="0" r="9525" b="0"/>
            <wp:docPr id="47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" name="图片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26720" cy="741045"/>
            <wp:effectExtent l="0" t="0" r="11430" b="1905"/>
            <wp:docPr id="30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30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0210" cy="723900"/>
            <wp:effectExtent l="0" t="0" r="8890" b="0"/>
            <wp:docPr id="30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23900"/>
            <wp:effectExtent l="0" t="0" r="9525" b="0"/>
            <wp:docPr id="47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" name="图片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75285" cy="734060"/>
            <wp:effectExtent l="0" t="0" r="5715" b="8890"/>
            <wp:docPr id="30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30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3" w:name="_Toc5048"/>
      <w:bookmarkStart w:id="94" w:name="_Toc22131"/>
      <w:r>
        <w:rPr>
          <w:rFonts w:hint="eastAsia"/>
          <w:lang w:val="en-US" w:eastAsia="zh-CN"/>
        </w:rPr>
        <w:t>三 词语</w:t>
      </w:r>
      <w:bookmarkEnd w:id="93"/>
      <w:bookmarkEnd w:id="94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嘴巴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1475" cy="704850"/>
            <wp:effectExtent l="0" t="0" r="9525" b="0"/>
            <wp:docPr id="3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31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1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070" cy="733425"/>
            <wp:effectExtent l="0" t="0" r="5080" b="9525"/>
            <wp:docPr id="3156" name="图片 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" name="图片 31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7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16915"/>
            <wp:effectExtent l="0" t="0" r="0" b="6985"/>
            <wp:docPr id="31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耳朵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14375"/>
            <wp:effectExtent l="0" t="0" r="9525" b="9525"/>
            <wp:docPr id="31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" name="图片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1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5450" cy="719455"/>
            <wp:effectExtent l="0" t="0" r="12700" b="4445"/>
            <wp:docPr id="31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喝水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31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3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3171" name="图片 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" name="图片 317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8625" cy="733425"/>
            <wp:effectExtent l="0" t="0" r="9525" b="9525"/>
            <wp:docPr id="31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1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1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说话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1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1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183" name="图片 3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" name="图片 31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1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3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1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学校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318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47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" name="图片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518" w:author="杨文珍" w:date="2020-08-17T22:21:44Z">
        <w:r>
          <w:rPr>
            <w:rFonts w:hint="eastAsia" w:ascii="仿宋" w:hAnsi="仿宋" w:eastAsia="仿宋"/>
            <w:sz w:val="32"/>
            <w:szCs w:val="32"/>
          </w:rPr>
          <w:drawing>
            <wp:inline distT="0" distB="0" distL="114300" distR="114300">
              <wp:extent cx="419100" cy="688340"/>
              <wp:effectExtent l="0" t="0" r="0" b="16510"/>
              <wp:docPr id="5815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15" name="图片 7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rcRect b="507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319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1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1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1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快乐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0840" cy="647700"/>
            <wp:effectExtent l="0" t="0" r="10160" b="0"/>
            <wp:docPr id="32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rcRect b="3592"/>
                    <a:stretch>
                      <a:fillRect/>
                    </a:stretch>
                  </pic:blipFill>
                  <pic:spPr>
                    <a:xfrm>
                      <a:off x="0" y="0"/>
                      <a:ext cx="3708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635" cy="663575"/>
            <wp:effectExtent l="0" t="0" r="18415" b="3175"/>
            <wp:docPr id="32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6395" cy="678815"/>
            <wp:effectExtent l="0" t="0" r="14605" b="6985"/>
            <wp:docPr id="32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b="5363"/>
                    <a:stretch>
                      <a:fillRect/>
                    </a:stretch>
                  </pic:blipFill>
                  <pic:spPr>
                    <a:xfrm>
                      <a:off x="0" y="0"/>
                      <a:ext cx="36639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09295"/>
            <wp:effectExtent l="0" t="0" r="11430" b="14605"/>
            <wp:docPr id="320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rcRect b="444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10565"/>
            <wp:effectExtent l="0" t="0" r="5715" b="13335"/>
            <wp:docPr id="32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b="320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拉二胡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0210" cy="713740"/>
            <wp:effectExtent l="0" t="0" r="8890" b="10160"/>
            <wp:docPr id="320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035" cy="695960"/>
            <wp:effectExtent l="0" t="0" r="12065" b="8890"/>
            <wp:docPr id="3209" name="图片 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" name="图片 320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3860" cy="705485"/>
            <wp:effectExtent l="0" t="0" r="15240" b="18415"/>
            <wp:docPr id="3210" name="图片 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" name="图片 32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32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" name="图片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2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43230" cy="703580"/>
            <wp:effectExtent l="0" t="0" r="13970" b="1270"/>
            <wp:docPr id="32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32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32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32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吹笛子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32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32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220" name="图片 3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" name="图片 32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2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2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32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敲锣鼓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32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2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230" name="图片 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" name="图片 32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210" cy="713740"/>
            <wp:effectExtent l="0" t="0" r="8890" b="10160"/>
            <wp:docPr id="32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2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7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1480" cy="720725"/>
            <wp:effectExtent l="0" t="0" r="7620" b="3175"/>
            <wp:docPr id="3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32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32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32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学儿歌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32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520" w:author="杨文珍" w:date="2020-08-17T22:22:06Z">
        <w:r>
          <w:rPr/>
          <w:drawing>
            <wp:inline distT="0" distB="0" distL="114300" distR="114300">
              <wp:extent cx="390525" cy="723900"/>
              <wp:effectExtent l="0" t="0" r="9525" b="0"/>
              <wp:docPr id="5816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16" name="图片 5"/>
                      <pic:cNvPicPr>
                        <a:picLocks noChangeAspect="1"/>
                      </pic:cNvPicPr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522" w:author="杨文珍" w:date="2020-08-17T22:22:05Z">
        <w:r>
          <w:rPr>
            <w:rFonts w:hint="eastAsia"/>
          </w:rPr>
          <w:drawing>
            <wp:inline distT="0" distB="0" distL="114300" distR="114300">
              <wp:extent cx="390525" cy="714375"/>
              <wp:effectExtent l="0" t="0" r="9525" b="9525"/>
              <wp:docPr id="3250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50" name="图片 6"/>
                      <pic:cNvPicPr>
                        <a:picLocks noChangeAspect="1"/>
                      </pic:cNvPicPr>
                    </pic:nvPicPr>
                    <pic:blipFill>
                      <a:blip r:embed="rId5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25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32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" name="图片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5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3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3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3258" name="图片 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" name="图片 3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32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耍杂技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2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3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326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3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712470"/>
            <wp:effectExtent l="0" t="0" r="2540" b="11430"/>
            <wp:docPr id="32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32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32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32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32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32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95" w:name="_Toc28073"/>
      <w:bookmarkStart w:id="96" w:name="_Toc7865"/>
      <w:r>
        <w:rPr>
          <w:rFonts w:hint="eastAsia"/>
          <w:sz w:val="44"/>
          <w:szCs w:val="44"/>
          <w:lang w:val="en-US" w:eastAsia="zh-CN"/>
        </w:rPr>
        <w:t xml:space="preserve">第十二课 韵母 </w:t>
      </w:r>
      <w:r>
        <w:rPr>
          <w:rFonts w:hint="eastAsia" w:ascii="黑体" w:hAnsi="黑体" w:cstheme="minorBidi"/>
          <w:sz w:val="44"/>
          <w:szCs w:val="44"/>
          <w:lang w:val="en-US" w:eastAsia="zh-CN"/>
        </w:rPr>
        <w:t>an、ang、en、eng</w:t>
      </w:r>
      <w:bookmarkEnd w:id="95"/>
      <w:bookmarkEnd w:id="96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7" w:name="_Toc4300"/>
      <w:bookmarkStart w:id="98" w:name="_Toc5284"/>
      <w:r>
        <w:rPr>
          <w:rFonts w:hint="eastAsia"/>
          <w:lang w:val="en-US" w:eastAsia="zh-CN"/>
        </w:rPr>
        <w:t>一 字母</w:t>
      </w:r>
      <w:r>
        <w:rPr>
          <w:rFonts w:hint="default" w:ascii="Times New Roman" w:hAnsi="Times New Roman" w:cs="Times New Roman"/>
          <w:lang w:val="en-US" w:eastAsia="zh-CN"/>
        </w:rPr>
        <w:t>an、ang、en、eng</w:t>
      </w:r>
      <w:bookmarkEnd w:id="97"/>
      <w:bookmarkEnd w:id="98"/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1 2 3 6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an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1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ang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15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en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16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eng</w:t>
      </w:r>
    </w:p>
    <w:p>
      <w:pPr>
        <w:jc w:val="center"/>
        <w:rPr>
          <w:ins w:id="524" w:author="杨文珍" w:date="2020-08-17T21:51:08Z"/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16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ins w:id="525" w:author="杨文珍" w:date="2020-08-17T21:51:24Z"/>
          <w:rFonts w:hint="eastAsia" w:ascii="仿宋" w:hAnsi="仿宋" w:eastAsia="仿宋"/>
          <w:sz w:val="32"/>
          <w:szCs w:val="32"/>
          <w:lang w:val="en-US" w:eastAsia="zh-CN"/>
        </w:rPr>
      </w:pPr>
      <w:ins w:id="526" w:author="杨文珍" w:date="2020-08-17T21:51:15Z">
        <w:r>
          <w:rPr>
            <w:rFonts w:hint="eastAsia" w:ascii="仿宋" w:hAnsi="仿宋" w:eastAsia="仿宋"/>
            <w:sz w:val="32"/>
            <w:szCs w:val="32"/>
          </w:rPr>
          <w:t>语音：</w:t>
        </w:r>
      </w:ins>
      <w:ins w:id="527" w:author="杨文珍" w:date="2020-08-17T21:51:1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韵</w:t>
        </w:r>
      </w:ins>
      <w:ins w:id="528" w:author="杨文珍" w:date="2020-08-17T21:51:18Z">
        <w:r>
          <w:rPr>
            <w:rFonts w:hint="eastAsia" w:ascii="仿宋" w:hAnsi="仿宋" w:eastAsia="仿宋"/>
            <w:sz w:val="32"/>
            <w:szCs w:val="32"/>
            <w:rPrChange w:id="529" w:author="杨文珍" w:date="2020-08-17T21:51:32Z">
              <w:rPr>
                <w:rFonts w:hint="default" w:ascii="仿宋" w:hAnsi="仿宋" w:eastAsia="仿宋"/>
                <w:sz w:val="32"/>
                <w:szCs w:val="32"/>
              </w:rPr>
            </w:rPrChange>
          </w:rPr>
          <w:t>母</w:t>
        </w:r>
      </w:ins>
      <w:ins w:id="530" w:author="杨文珍" w:date="2020-08-17T21:51:24Z">
        <w:r>
          <w:rPr>
            <w:rFonts w:hint="eastAsia" w:ascii="仿宋" w:hAnsi="仿宋" w:eastAsia="仿宋" w:cstheme="minorBidi"/>
            <w:sz w:val="32"/>
            <w:szCs w:val="32"/>
            <w:lang w:val="en-US" w:eastAsia="zh-CN"/>
          </w:rPr>
          <w:t>an、ang、en、eng</w:t>
        </w:r>
      </w:ins>
    </w:p>
    <w:p>
      <w:pPr>
        <w:jc w:val="center"/>
        <w:rPr>
          <w:rFonts w:hint="eastAsia" w:ascii="仿宋" w:hAnsi="仿宋" w:eastAsia="仿宋"/>
          <w:sz w:val="32"/>
          <w:szCs w:val="32"/>
        </w:rPr>
      </w:pPr>
      <w:ins w:id="531" w:author="杨文珍" w:date="2020-08-17T21:51:41Z">
        <w:r>
          <w:rPr/>
          <w:drawing>
            <wp:inline distT="0" distB="0" distL="114300" distR="114300">
              <wp:extent cx="390525" cy="723900"/>
              <wp:effectExtent l="0" t="0" r="9525" b="0"/>
              <wp:docPr id="5736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36" name="图片 1"/>
                      <pic:cNvPicPr>
                        <a:picLocks noChangeAspect="1"/>
                      </pic:cNvPicPr>
                    </pic:nvPicPr>
                    <pic:blipFill>
                      <a:blip r:embed="rId5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33" w:author="杨文珍" w:date="2020-08-17T21:52:11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rawing>
            <wp:inline distT="0" distB="0" distL="114300" distR="114300">
              <wp:extent cx="390525" cy="704850"/>
              <wp:effectExtent l="0" t="0" r="9525" b="0"/>
              <wp:docPr id="5752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52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35" w:author="杨文珍" w:date="2020-08-17T21:51:55Z">
        <w:r>
          <w:rPr/>
          <w:drawing>
            <wp:inline distT="0" distB="0" distL="114300" distR="114300">
              <wp:extent cx="400050" cy="695325"/>
              <wp:effectExtent l="0" t="0" r="0" b="9525"/>
              <wp:docPr id="5749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49" name="图片 2"/>
                      <pic:cNvPicPr>
                        <a:picLocks noChangeAspect="1"/>
                      </pic:cNvPicPr>
                    </pic:nvPicPr>
                    <pic:blipFill>
                      <a:blip r:embed="rId5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69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37" w:author="杨文珍" w:date="2020-08-17T21:52:12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rawing>
            <wp:inline distT="0" distB="0" distL="114300" distR="114300">
              <wp:extent cx="390525" cy="704850"/>
              <wp:effectExtent l="0" t="0" r="9525" b="0"/>
              <wp:docPr id="5756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56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39" w:author="杨文珍" w:date="2020-08-17T21:51:59Z">
        <w:r>
          <w:rPr/>
          <w:drawing>
            <wp:inline distT="0" distB="0" distL="114300" distR="114300">
              <wp:extent cx="400050" cy="704850"/>
              <wp:effectExtent l="0" t="0" r="0" b="0"/>
              <wp:docPr id="5750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50" name="图片 3"/>
                      <pic:cNvPicPr>
                        <a:picLocks noChangeAspect="1"/>
                      </pic:cNvPicPr>
                    </pic:nvPicPr>
                    <pic:blipFill>
                      <a:blip r:embed="rId5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41" w:author="杨文珍" w:date="2020-08-17T21:52:13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rawing>
            <wp:inline distT="0" distB="0" distL="114300" distR="114300">
              <wp:extent cx="390525" cy="704850"/>
              <wp:effectExtent l="0" t="0" r="9525" b="0"/>
              <wp:docPr id="5757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57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43" w:author="杨文珍" w:date="2020-08-17T21:52:03Z">
        <w:r>
          <w:rPr/>
          <w:drawing>
            <wp:inline distT="0" distB="0" distL="114300" distR="114300">
              <wp:extent cx="400050" cy="714375"/>
              <wp:effectExtent l="0" t="0" r="0" b="9525"/>
              <wp:docPr id="5751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51" name="图片 4"/>
                      <pic:cNvPicPr>
                        <a:picLocks noChangeAspect="1"/>
                      </pic:cNvPicPr>
                    </pic:nvPicPr>
                    <pic:blipFill>
                      <a:blip r:embed="rId5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9" w:name="_Toc27119"/>
      <w:bookmarkStart w:id="100" w:name="_Toc20702"/>
      <w:r>
        <w:rPr>
          <w:rFonts w:hint="eastAsia"/>
          <w:lang w:val="en-US" w:eastAsia="zh-CN"/>
        </w:rPr>
        <w:t>二 音节</w:t>
      </w:r>
      <w:bookmarkEnd w:id="99"/>
      <w:bookmarkEnd w:id="100"/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ān   án   ǎn   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2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191" name="图片 2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" name="图片 219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1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2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2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37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3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3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4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āng   áng   ǎng   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27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448" name="图片 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" name="图片 24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6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6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27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6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ēn    én    ěn    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27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691" name="图片 2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" name="图片 269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6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8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6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8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28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ēng    éng    ěng    èng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8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708" name="图片 2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" name="图片 27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8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7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8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7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28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7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7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dān   dǎn   dàn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33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43" name="图片 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" name="图片 28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38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85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38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2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28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tān   tán   tǎn   tàn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36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888" name="图片 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" name="图片 288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8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38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90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38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29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38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29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nān   nán   nǎn   nàn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3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2960" name="图片 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" name="图片 29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29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3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2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29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920" cy="693420"/>
            <wp:effectExtent l="0" t="0" r="5080" b="11430"/>
            <wp:docPr id="3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0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920" cy="693420"/>
            <wp:effectExtent l="0" t="0" r="5080" b="11430"/>
            <wp:docPr id="3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0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0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lán   lǎn   làn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337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4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339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1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339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1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gān   gǎn   gàn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3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176" name="图片 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" name="图片 317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1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20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kān   kǎn   kàn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3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234" name="图片 3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" name="图片 32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3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2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3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2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hān   hán   hǎn   hàn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3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269" name="图片 3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" name="图片 32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3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2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3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2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3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28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zhān   zhǎn   zhàn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3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285" name="图片 3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" name="图片 328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29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2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chān   chán   chǎn   chàn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3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297" name="图片 3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" name="图片 32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2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4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30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4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30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4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3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shān   shǎn   shàn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3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309" name="图片 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" name="图片 33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4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3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4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3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rán   rǎn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3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3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4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3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zān   zán   zǎn   zàn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333" name="图片 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" name="图片 33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3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3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3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3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3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cān   cán   cǎn   càn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3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345" name="图片 3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" name="图片 33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4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3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4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3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4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3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3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3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sān   sǎn   sàn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33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357" name="图片 3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" name="图片 33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3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43865" cy="704850"/>
            <wp:effectExtent l="0" t="0" r="13335" b="0"/>
            <wp:docPr id="34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3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3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bāng   bǎng   bàng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3609" name="图片 3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" name="图片 3609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418" name="图片 3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" name="图片 34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3653" name="图片 3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" name="图片 3653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4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3654" name="图片 3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" name="图片 3654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4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pāng   páng   pǎng   pàng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610" name="图片 3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" name="图片 3610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430" name="图片 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" name="图片 34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649" name="图片 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" name="图片 3649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4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650" name="图片 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" name="图片 3650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4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651" name="图片 3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" name="图片 3651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4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māng   máng   mǎng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3611" name="图片 3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" name="图片 36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454" name="图片 3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" name="图片 34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3647" name="图片 3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" name="图片 36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4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3648" name="图片 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" name="图片 36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4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fāng   fáng   fǎng   fàng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612" name="图片 3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" name="图片 36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466" name="图片 3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" name="图片 34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644" name="图片 3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" name="图片 36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4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645" name="图片 3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" name="图片 36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47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646" name="图片 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" name="图片 36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4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4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4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gāng   gǎng   gàng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3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478" name="图片 3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" name="图片 347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4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4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kāng   káng   kàng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6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490" name="图片 3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" name="图片 349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6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4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6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4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49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hāng   háng   hàng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36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02" name="图片 3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" name="图片 35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6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50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6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zhāng    zhǎng   zhàng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3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14" name="图片 3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" name="图片 35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5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chāng   cháng   chǎng   chàng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6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538" name="图片 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" name="图片 35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6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5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6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5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6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5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shāng   shǎng   shàng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6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50" name="图片 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" name="图片 35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6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5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6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5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rāng   ráng   rǎng   ràng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6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562" name="图片 3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" name="图片 35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6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5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6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5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6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5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5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zāng   zǎng   zàng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74" name="图片 3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" name="图片 357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5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cāng   cáng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6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86" name="图片 3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" name="图片 358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6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5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sāng   sǎng   sàng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74345" cy="704850"/>
            <wp:effectExtent l="0" t="0" r="1905" b="0"/>
            <wp:docPr id="36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98" name="图片 3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" name="图片 359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36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6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60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36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6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60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bēn    běn    bèn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3837" name="图片 3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" name="图片 3837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657" name="图片 3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" name="图片 36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3838" name="图片 3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" name="图片 3838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6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3839" name="图片 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" name="图片 3839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6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pēn    pén    pèn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836" name="图片 3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" name="图片 3836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669" name="图片 3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" name="图片 36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840" name="图片 3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" name="图片 3840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6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3841" name="图片 3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" name="图片 3841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6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mēn    mén    mèn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3835" name="图片 3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" name="图片 38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681" name="图片 3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" name="图片 368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3842" name="图片 3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" name="图片 38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6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3843" name="图片 3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" name="图片 38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69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fēn    fén    fěn    fèn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834" name="图片 3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" name="图片 38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6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693" name="图片 3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" name="图片 369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6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844" name="图片 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" name="图片 38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6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6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6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845" name="图片 3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" name="图片 38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6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6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3846" name="图片 3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" name="图片 38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7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gēn    gén    gěn    gèn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705" name="图片 3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" name="图片 37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7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7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3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7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kěn    kèn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38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7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8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hén    hěn    hèn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3580"/>
            <wp:effectExtent l="0" t="0" r="0" b="1270"/>
            <wp:docPr id="38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7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8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7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38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zhēn    zhěn    zhèn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3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741" name="图片 3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" name="图片 37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7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chēn    chén    chěn    chèn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8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753" name="图片 3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" name="图片 37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8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7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8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7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8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7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shēn    shén    shěn    shèn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8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765" name="图片 3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" name="图片 37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8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7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8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7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8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7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rén    rěn    rèn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78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78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zěn    zèn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7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cēn    cén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8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8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801" name="图片 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" name="图片 38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8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8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8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sēn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ins w:id="545" w:author="杨文珍" w:date="2020-08-17T22:23:35Z">
        <w:r>
          <w:rPr/>
          <w:drawing>
            <wp:inline distT="0" distB="0" distL="114300" distR="114300">
              <wp:extent cx="390525" cy="704850"/>
              <wp:effectExtent l="0" t="0" r="9525" b="0"/>
              <wp:docPr id="5817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17" name="图片 3"/>
                      <pic:cNvPicPr>
                        <a:picLocks noChangeAspect="1"/>
                      </pic:cNvPicPr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drawing>
          <wp:inline distT="0" distB="0" distL="114300" distR="114300">
            <wp:extent cx="400050" cy="704850"/>
            <wp:effectExtent l="0" t="0" r="0" b="0"/>
            <wp:docPr id="38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813" name="图片 3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" name="图片 38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bēng    béng    běng    bèng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4053" name="图片 4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" name="图片 4053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870" name="图片 3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" name="图片 38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4092" name="图片 4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" name="图片 4092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87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4093" name="图片 4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" name="图片 4093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8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1005" cy="706120"/>
            <wp:effectExtent l="0" t="0" r="17145" b="17780"/>
            <wp:docPr id="4094" name="图片 4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" name="图片 4094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87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pēng    péng    pěng    pèng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054" name="图片 4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" name="图片 4054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882" name="图片 3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" name="图片 388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089" name="图片 4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" name="图片 4089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8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090" name="图片 4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" name="图片 4090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88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091" name="图片 4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" name="图片 4091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89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mēng    méng    měng    mèng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055" name="图片 4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" name="图片 40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894" name="图片 3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" name="图片 389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086" name="图片 4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" name="图片 408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8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087" name="图片 4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" name="图片 408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8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9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088" name="图片 4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" name="图片 40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90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fēng    féng    fěng    fèng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4056" name="图片 4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" name="图片 40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906" name="图片 3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" name="图片 39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4083" name="图片 4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" name="图片 408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90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4084" name="图片 4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" name="图片 408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9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4085" name="图片 4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" name="图片 408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9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dēng    děng    dèng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405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918" name="图片 3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" name="图片 39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08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9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08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9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tēng    téng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05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930" name="图片 3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" name="图片 39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08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9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néng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9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lēng    léng    lěng    lèng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06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954" name="图片 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" name="图片 39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07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9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07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9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07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9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zhēng    zhěng    zhèng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4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966" name="图片 3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" name="图片 39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97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9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9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chēng    chéng    chěng    chèng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0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978" name="图片 3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" name="图片 397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0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9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0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9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0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9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shēng    shéng    shěng    shèng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0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990" name="图片 3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" name="图片 399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0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9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0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99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0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9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99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0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rēng     réng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0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002" name="图片 4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" name="图片 4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0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00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zēng    zèng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4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014" name="图片 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" name="图片 40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4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0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cēng    céng    cèng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026" name="图片 4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" name="图片 40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0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0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0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highlight w:val="none"/>
        </w:rPr>
        <w:t>sēng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ins w:id="547" w:author="杨文珍" w:date="2020-08-17T22:24:37Z">
        <w:r>
          <w:rPr/>
          <w:drawing>
            <wp:inline distT="0" distB="0" distL="114300" distR="114300">
              <wp:extent cx="390525" cy="704850"/>
              <wp:effectExtent l="0" t="0" r="9525" b="0"/>
              <wp:docPr id="5818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18" name="图片 3"/>
                      <pic:cNvPicPr>
                        <a:picLocks noChangeAspect="1"/>
                      </pic:cNvPicPr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drawing>
          <wp:inline distT="0" distB="0" distL="114300" distR="114300">
            <wp:extent cx="400050" cy="714375"/>
            <wp:effectExtent l="0" t="0" r="0" b="9525"/>
            <wp:docPr id="40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038" name="图片 4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" name="图片 40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0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1" w:name="_Toc22161"/>
      <w:bookmarkStart w:id="102" w:name="_Toc25523"/>
      <w:r>
        <w:rPr>
          <w:rFonts w:hint="eastAsia"/>
          <w:lang w:val="en-US" w:eastAsia="zh-CN"/>
        </w:rPr>
        <w:t>三 词语</w:t>
      </w:r>
      <w:bookmarkEnd w:id="101"/>
      <w:bookmarkEnd w:id="102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zì</w:t>
      </w:r>
      <w:ins w:id="549" w:author="杨文珍" w:date="2020-08-18T08:34:29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bǎn</w:t>
      </w:r>
      <w:ins w:id="550" w:author="杨文珍" w:date="2020-08-18T09:23:59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字板</w:t>
      </w:r>
    </w:p>
    <w:p>
      <w:pPr>
        <w:jc w:val="center"/>
      </w:pPr>
      <w:r>
        <w:drawing>
          <wp:inline distT="0" distB="0" distL="114300" distR="114300">
            <wp:extent cx="371475" cy="704850"/>
            <wp:effectExtent l="0" t="0" r="9525" b="0"/>
            <wp:docPr id="4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409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098" name="图片 4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图片 4098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4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1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máng</w:t>
      </w:r>
      <w:ins w:id="551" w:author="杨文珍" w:date="2020-08-18T08:34:34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bǐ</w:t>
      </w:r>
      <w:ins w:id="552" w:author="杨文珍" w:date="2020-08-18T09:23:56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盲笔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105" name="图片 4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" name="图片 41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1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1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13" name="图片 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" name="图片 4113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1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1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zuò</w:t>
      </w:r>
      <w:ins w:id="553" w:author="杨文珍" w:date="2020-08-18T08:34:38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yè</w:t>
      </w:r>
      <w:ins w:id="554" w:author="杨文珍" w:date="2020-08-18T08:34:40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běn</w:t>
      </w:r>
      <w:ins w:id="555" w:author="杨文珍" w:date="2020-08-18T09:23:54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作业本</w:t>
      </w:r>
    </w:p>
    <w:p>
      <w:pPr>
        <w:jc w:val="center"/>
        <w:rPr>
          <w:rFonts w:hint="eastAsia" w:ascii="仿宋" w:hAnsi="仿宋" w:eastAsiaTheme="minorEastAsia"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4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1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1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1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1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21" name="图片 4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" name="图片 4121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1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1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tiào</w:t>
      </w:r>
      <w:ins w:id="556" w:author="杨文珍" w:date="2020-08-18T08:34:43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shéng</w:t>
      </w:r>
      <w:ins w:id="557" w:author="杨文珍" w:date="2020-08-18T09:23:50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跳绳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1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1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1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1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1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558" w:author="杨文珍" w:date="2020-08-17T22:25:57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rawing>
            <wp:inline distT="0" distB="0" distL="114300" distR="114300">
              <wp:extent cx="419100" cy="688340"/>
              <wp:effectExtent l="0" t="0" r="0" b="16510"/>
              <wp:docPr id="5819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19" name="图片 7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rcRect b="507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1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chàng</w:t>
      </w:r>
      <w:ins w:id="560" w:author="杨文珍" w:date="2020-08-18T08:35:00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gē</w:t>
      </w:r>
      <w:ins w:id="561" w:author="杨文珍" w:date="2020-08-18T09:23:4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唱歌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1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1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1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4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4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3385" cy="721995"/>
            <wp:effectExtent l="0" t="0" r="5715" b="1905"/>
            <wp:docPr id="4146" name="图片 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" name="图片 41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1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tán</w:t>
      </w:r>
      <w:ins w:id="562" w:author="杨文珍" w:date="2020-08-18T08:35:05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jí</w:t>
      </w:r>
      <w:ins w:id="563" w:author="杨文珍" w:date="2020-08-18T08:35:08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tā</w:t>
      </w:r>
      <w:ins w:id="564" w:author="杨文珍" w:date="2020-08-18T09:23:26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ins w:id="565" w:author="杨文珍" w:date="2020-08-18T09:23:27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弹吉他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1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4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566" w:author="杨文珍" w:date="2020-08-17T22:26:40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drawing>
            <wp:inline distT="0" distB="0" distL="114300" distR="114300">
              <wp:extent cx="419100" cy="688340"/>
              <wp:effectExtent l="0" t="0" r="0" b="16510"/>
              <wp:docPr id="5831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31" name="图片 7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rcRect b="507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568" w:author="杨文珍" w:date="2020-08-17T22:26:40Z">
        <w:r>
          <w:rPr>
            <w:rFonts w:hint="eastAsia"/>
          </w:rPr>
          <w:drawing>
            <wp:inline distT="0" distB="0" distL="114300" distR="114300">
              <wp:extent cx="413385" cy="721995"/>
              <wp:effectExtent l="0" t="0" r="5715" b="1905"/>
              <wp:docPr id="4150" name="图片 415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50" name="图片 4150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385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415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41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41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687070"/>
            <wp:effectExtent l="0" t="0" r="9525" b="17780"/>
            <wp:docPr id="416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85800"/>
            <wp:effectExtent l="0" t="0" r="17780" b="0"/>
            <wp:docPr id="4161" name="图片 4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" name="图片 416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8780" cy="696595"/>
            <wp:effectExtent l="0" t="0" r="1270" b="8255"/>
            <wp:docPr id="4162" name="图片 4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" name="图片 41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1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pá</w:t>
      </w:r>
      <w:ins w:id="570" w:author="杨文珍" w:date="2020-08-18T08:35:17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shān</w:t>
      </w:r>
      <w:ins w:id="571" w:author="杨文珍" w:date="2020-08-18T09:23:32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爬山</w:t>
      </w:r>
    </w:p>
    <w:p>
      <w:pPr>
        <w:jc w:val="center"/>
      </w:pPr>
      <w:r>
        <w:drawing>
          <wp:inline distT="0" distB="0" distL="114300" distR="114300">
            <wp:extent cx="370205" cy="699135"/>
            <wp:effectExtent l="0" t="0" r="10795" b="5715"/>
            <wp:docPr id="4190" name="图片 4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" name="图片 41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2750" cy="706755"/>
            <wp:effectExtent l="0" t="0" r="6350" b="17145"/>
            <wp:docPr id="41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4020" cy="716915"/>
            <wp:effectExtent l="0" t="0" r="5080" b="6985"/>
            <wp:docPr id="41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2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1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4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195" name="图片 4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" name="图片 419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1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bēn</w:t>
      </w:r>
      <w:ins w:id="572" w:author="杨文珍" w:date="2020-08-18T08:35:38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pǎo</w:t>
      </w:r>
      <w:ins w:id="573" w:author="杨文珍" w:date="2020-08-18T09:23:34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奔跑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4197" name="图片 4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" name="图片 4197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1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199" name="图片 4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" name="图片 419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0205" cy="699135"/>
            <wp:effectExtent l="0" t="0" r="10795" b="5715"/>
            <wp:docPr id="4204" name="图片 4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" name="图片 42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42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20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fàng  fēng</w:t>
      </w:r>
      <w:ins w:id="574" w:author="杨文珍" w:date="2020-08-18T08:35:45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zheng</w:t>
      </w:r>
      <w:ins w:id="575" w:author="杨文珍" w:date="2020-08-18T09:23:37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放</w:t>
      </w:r>
      <w:ins w:id="576" w:author="杨文珍" w:date="2020-08-18T08:35:47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风筝</w:t>
      </w:r>
    </w:p>
    <w:p>
      <w:pPr>
        <w:jc w:val="center"/>
        <w:rPr>
          <w:rFonts w:hint="eastAsia" w:ascii="仿宋" w:hAnsi="仿宋" w:eastAsiaTheme="minorEastAsia"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384175" cy="644525"/>
            <wp:effectExtent l="0" t="0" r="15875" b="3175"/>
            <wp:docPr id="4205" name="图片 4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" name="图片 42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6080" cy="671830"/>
            <wp:effectExtent l="0" t="0" r="13970" b="13970"/>
            <wp:docPr id="42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686435"/>
            <wp:effectExtent l="0" t="0" r="5715" b="18415"/>
            <wp:docPr id="420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b="648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4209" name="图片 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" name="图片 42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2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211" name="图片 4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" name="图片 42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2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dǎ  mén</w:t>
      </w:r>
      <w:ins w:id="577" w:author="杨文珍" w:date="2020-08-18T08:35:49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qiú</w:t>
      </w:r>
      <w:ins w:id="578" w:author="杨文珍" w:date="2020-08-18T09:23:40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打</w:t>
      </w:r>
      <w:ins w:id="579" w:author="杨文珍" w:date="2020-08-18T08:35:51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门球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2275" cy="716280"/>
            <wp:effectExtent l="0" t="0" r="15875" b="7620"/>
            <wp:docPr id="42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15645"/>
            <wp:effectExtent l="0" t="0" r="1270" b="8255"/>
            <wp:docPr id="42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35965"/>
            <wp:effectExtent l="0" t="0" r="13970" b="6985"/>
            <wp:docPr id="42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225" name="图片 4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" name="图片 42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2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2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2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2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2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ins w:id="580" w:author="杨文珍" w:date="2020-08-17T23:02:36Z"/>
          <w:rFonts w:hint="eastAsia"/>
          <w:lang w:val="en-US" w:eastAsia="zh-CN"/>
        </w:rPr>
      </w:pPr>
      <w:ins w:id="581" w:author="杨文珍" w:date="2020-08-17T23:02:45Z">
        <w:bookmarkStart w:id="103" w:name="_Toc12377"/>
        <w:r>
          <w:rPr>
            <w:rFonts w:hint="eastAsia"/>
            <w:lang w:val="en-US" w:eastAsia="zh-CN"/>
          </w:rPr>
          <w:t>四</w:t>
        </w:r>
      </w:ins>
      <w:ins w:id="582" w:author="杨文珍" w:date="2020-08-17T23:02:36Z">
        <w:r>
          <w:rPr>
            <w:rFonts w:hint="eastAsia"/>
            <w:lang w:val="en-US" w:eastAsia="zh-CN"/>
          </w:rPr>
          <w:t xml:space="preserve"> </w:t>
        </w:r>
      </w:ins>
      <w:ins w:id="583" w:author="杨文珍" w:date="2020-08-17T23:02:55Z">
        <w:r>
          <w:rPr>
            <w:rFonts w:hint="eastAsia"/>
            <w:lang w:val="en-US" w:eastAsia="zh-CN"/>
          </w:rPr>
          <w:t>句子</w:t>
        </w:r>
        <w:bookmarkEnd w:id="103"/>
      </w:ins>
    </w:p>
    <w:p>
      <w:pPr>
        <w:jc w:val="center"/>
        <w:rPr>
          <w:ins w:id="584" w:author="杨文珍" w:date="2020-08-17T23:02:18Z"/>
          <w:rFonts w:hint="eastAsia" w:ascii="仿宋" w:hAnsi="仿宋" w:eastAsia="仿宋"/>
          <w:sz w:val="32"/>
          <w:szCs w:val="32"/>
        </w:rPr>
      </w:pPr>
      <w:ins w:id="585" w:author="杨文珍" w:date="2020-08-17T23:02:18Z">
        <w:r>
          <w:rPr>
            <w:rFonts w:hint="eastAsia" w:ascii="仿宋" w:hAnsi="仿宋" w:eastAsia="仿宋"/>
            <w:sz w:val="32"/>
            <w:szCs w:val="32"/>
          </w:rPr>
          <w:t>我</w:t>
        </w:r>
      </w:ins>
      <w:ins w:id="586" w:author="杨文珍" w:date="2020-08-18T09:36:36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ins w:id="587" w:author="杨文珍" w:date="2020-08-17T23:02:18Z">
        <w:r>
          <w:rPr>
            <w:rFonts w:hint="eastAsia" w:ascii="仿宋" w:hAnsi="仿宋" w:eastAsia="仿宋"/>
            <w:sz w:val="32"/>
            <w:szCs w:val="32"/>
          </w:rPr>
          <w:t>是</w:t>
        </w:r>
      </w:ins>
      <w:ins w:id="588" w:author="杨文珍" w:date="2020-08-18T09:36:37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ins w:id="589" w:author="杨文珍" w:date="2020-08-17T23:02:18Z">
        <w:r>
          <w:rPr>
            <w:rFonts w:hint="eastAsia" w:ascii="仿宋" w:hAnsi="仿宋" w:eastAsia="仿宋"/>
            <w:sz w:val="32"/>
            <w:szCs w:val="32"/>
          </w:rPr>
          <w:t>小学生。</w:t>
        </w:r>
      </w:ins>
    </w:p>
    <w:p>
      <w:pPr>
        <w:rPr>
          <w:ins w:id="590" w:author="杨文珍" w:date="2020-08-17T23:49:41Z"/>
          <w:rFonts w:hint="eastAsia"/>
        </w:rPr>
      </w:pPr>
      <w:ins w:id="591" w:author="杨文珍" w:date="2020-08-17T23:02:18Z">
        <w:r>
          <w:rPr>
            <w:rFonts w:hint="eastAsia" w:ascii="仿宋" w:hAnsi="仿宋" w:eastAsia="仿宋"/>
            <w:sz w:val="32"/>
            <w:szCs w:val="32"/>
          </w:rPr>
          <w:drawing>
            <wp:inline distT="0" distB="0" distL="114300" distR="114300">
              <wp:extent cx="390525" cy="704850"/>
              <wp:effectExtent l="0" t="0" r="9525" b="0"/>
              <wp:docPr id="5834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34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93" w:author="杨文珍" w:date="2020-08-17T23:02:18Z">
        <w:r>
          <w:rPr>
            <w:rFonts w:hint="eastAsia" w:ascii="仿宋" w:hAnsi="仿宋" w:eastAsia="仿宋"/>
            <w:sz w:val="32"/>
            <w:szCs w:val="32"/>
          </w:rPr>
          <w:drawing>
            <wp:inline distT="0" distB="0" distL="114300" distR="114300">
              <wp:extent cx="390525" cy="704850"/>
              <wp:effectExtent l="0" t="0" r="9525" b="0"/>
              <wp:docPr id="583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35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95" w:author="杨文珍" w:date="2020-08-17T23:02:18Z">
        <w:r>
          <w:rPr/>
          <w:drawing>
            <wp:inline distT="0" distB="0" distL="114300" distR="114300">
              <wp:extent cx="400050" cy="714375"/>
              <wp:effectExtent l="0" t="0" r="0" b="9525"/>
              <wp:docPr id="5836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36" name="图片 4"/>
                      <pic:cNvPicPr>
                        <a:picLocks noChangeAspect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97" w:author="杨文珍" w:date="2020-08-17T23:02:18Z">
        <w:r>
          <w:rPr/>
          <w:drawing>
            <wp:inline distT="0" distB="0" distL="114300" distR="114300">
              <wp:extent cx="426720" cy="741045"/>
              <wp:effectExtent l="0" t="0" r="11430" b="1905"/>
              <wp:docPr id="5837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37" name="图片 9"/>
                      <pic:cNvPicPr>
                        <a:picLocks noChangeAspect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720" cy="741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599" w:author="杨文珍" w:date="2020-08-17T23:02:18Z">
        <w:r>
          <w:rPr>
            <w:rFonts w:hint="eastAsia" w:ascii="仿宋" w:hAnsi="仿宋" w:eastAsia="仿宋"/>
            <w:sz w:val="32"/>
            <w:szCs w:val="32"/>
          </w:rPr>
          <w:drawing>
            <wp:inline distT="0" distB="0" distL="114300" distR="114300">
              <wp:extent cx="390525" cy="704850"/>
              <wp:effectExtent l="0" t="0" r="9525" b="0"/>
              <wp:docPr id="5840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40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01" w:author="杨文珍" w:date="2020-08-17T23:02:18Z">
        <w:r>
          <w:rPr/>
          <w:drawing>
            <wp:inline distT="0" distB="0" distL="114300" distR="114300">
              <wp:extent cx="400050" cy="723900"/>
              <wp:effectExtent l="0" t="0" r="0" b="0"/>
              <wp:docPr id="5841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41" name="图片 3"/>
                      <pic:cNvPicPr>
                        <a:picLocks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03" w:author="杨文珍" w:date="2020-08-17T23:02:18Z">
        <w:r>
          <w:rPr/>
          <w:drawing>
            <wp:inline distT="0" distB="0" distL="114300" distR="114300">
              <wp:extent cx="369570" cy="721995"/>
              <wp:effectExtent l="0" t="0" r="11430" b="1905"/>
              <wp:docPr id="5842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42" name="图片 10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570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05" w:author="杨文珍" w:date="2020-08-17T23:02:18Z">
        <w:r>
          <w:rPr>
            <w:rFonts w:hint="eastAsia" w:ascii="仿宋" w:hAnsi="仿宋" w:eastAsia="仿宋"/>
            <w:sz w:val="32"/>
            <w:szCs w:val="32"/>
          </w:rPr>
          <w:drawing>
            <wp:inline distT="0" distB="0" distL="114300" distR="114300">
              <wp:extent cx="390525" cy="704850"/>
              <wp:effectExtent l="0" t="0" r="9525" b="0"/>
              <wp:docPr id="584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45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07" w:author="杨文珍" w:date="2020-08-17T23:02:18Z">
        <w:r>
          <w:rPr>
            <w:rFonts w:hint="eastAsia"/>
          </w:rPr>
          <w:drawing>
            <wp:inline distT="0" distB="0" distL="114300" distR="114300">
              <wp:extent cx="381000" cy="723900"/>
              <wp:effectExtent l="0" t="0" r="0" b="0"/>
              <wp:docPr id="5848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48" name="图片 6"/>
                      <pic:cNvPicPr>
                        <a:picLocks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09" w:author="杨文珍" w:date="2020-08-17T23:02:18Z">
        <w:r>
          <w:rPr>
            <w:rFonts w:hint="eastAsia"/>
          </w:rPr>
          <w:drawing>
            <wp:inline distT="0" distB="0" distL="114300" distR="114300">
              <wp:extent cx="400050" cy="723900"/>
              <wp:effectExtent l="0" t="0" r="0" b="0"/>
              <wp:docPr id="5850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50" name="图片 2"/>
                      <pic:cNvPicPr>
                        <a:picLocks noChangeAspect="1"/>
                      </pic:cNvPicPr>
                    </pic:nvPicPr>
                    <pic:blipFill>
                      <a:blip r:embed="rId4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11" w:author="杨文珍" w:date="2020-08-17T23:02:18Z">
        <w:r>
          <w:rPr>
            <w:rFonts w:hint="eastAsia"/>
          </w:rPr>
          <w:drawing>
            <wp:inline distT="0" distB="0" distL="114300" distR="114300">
              <wp:extent cx="426720" cy="741045"/>
              <wp:effectExtent l="0" t="0" r="11430" b="1905"/>
              <wp:docPr id="5851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51" name="图片 9"/>
                      <pic:cNvPicPr>
                        <a:picLocks noChangeAspect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720" cy="741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rPr>
          <w:ins w:id="613" w:author="杨文珍" w:date="2020-08-17T23:02:18Z"/>
          <w:rFonts w:hint="eastAsia" w:ascii="仿宋" w:hAnsi="仿宋" w:eastAsia="仿宋"/>
          <w:sz w:val="32"/>
          <w:szCs w:val="32"/>
        </w:rPr>
      </w:pPr>
      <w:ins w:id="614" w:author="杨文珍" w:date="2020-08-17T23:49:44Z">
        <w:r>
          <w:rPr/>
          <w:drawing>
            <wp:inline distT="0" distB="0" distL="114300" distR="114300">
              <wp:extent cx="390525" cy="714375"/>
              <wp:effectExtent l="0" t="0" r="9525" b="9525"/>
              <wp:docPr id="5933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33" name="图片 2"/>
                      <pic:cNvPicPr>
                        <a:picLocks noChangeAspect="1"/>
                      </pic:cNvPicPr>
                    </pic:nvPicPr>
                    <pic:blipFill>
                      <a:blip r:embed="rId5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16" w:author="杨文珍" w:date="2020-08-17T23:02:18Z">
        <w:r>
          <w:rPr>
            <w:rFonts w:hint="eastAsia"/>
          </w:rPr>
          <w:drawing>
            <wp:inline distT="0" distB="0" distL="114300" distR="114300">
              <wp:extent cx="410210" cy="723900"/>
              <wp:effectExtent l="0" t="0" r="8890" b="0"/>
              <wp:docPr id="5852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52" name="图片 6"/>
                      <pic:cNvPicPr>
                        <a:picLocks noChangeAspect="1"/>
                      </pic:cNvPicPr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021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18" w:author="杨文珍" w:date="2020-08-17T23:02:18Z">
        <w:r>
          <w:rPr/>
          <w:drawing>
            <wp:inline distT="0" distB="0" distL="114300" distR="114300">
              <wp:extent cx="390525" cy="723900"/>
              <wp:effectExtent l="0" t="0" r="9525" b="0"/>
              <wp:docPr id="5853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53" name="图片 5"/>
                      <pic:cNvPicPr>
                        <a:picLocks noChangeAspect="1"/>
                      </pic:cNvPicPr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20" w:author="杨文珍" w:date="2020-08-17T23:02:18Z">
        <w:r>
          <w:rPr>
            <w:rFonts w:hint="eastAsia"/>
          </w:rPr>
          <w:drawing>
            <wp:inline distT="0" distB="0" distL="114300" distR="114300">
              <wp:extent cx="426720" cy="741045"/>
              <wp:effectExtent l="0" t="0" r="11430" b="1905"/>
              <wp:docPr id="5855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55" name="图片 9"/>
                      <pic:cNvPicPr>
                        <a:picLocks noChangeAspect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720" cy="741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22" w:author="杨文珍" w:date="2020-08-17T23:02:18Z">
        <w:r>
          <w:rPr>
            <w:rFonts w:hint="eastAsia"/>
          </w:rPr>
          <w:drawing>
            <wp:inline distT="0" distB="0" distL="114300" distR="114300">
              <wp:extent cx="400050" cy="723900"/>
              <wp:effectExtent l="0" t="0" r="0" b="0"/>
              <wp:docPr id="5856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56" name="图片 3"/>
                      <pic:cNvPicPr>
                        <a:picLocks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24" w:author="杨文珍" w:date="2020-08-17T23:02:18Z">
        <w:r>
          <w:rPr>
            <w:rFonts w:hint="eastAsia"/>
          </w:rPr>
          <w:drawing>
            <wp:inline distT="0" distB="0" distL="114300" distR="114300">
              <wp:extent cx="400050" cy="714375"/>
              <wp:effectExtent l="0" t="0" r="0" b="9525"/>
              <wp:docPr id="5857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57" name="图片 4"/>
                      <pic:cNvPicPr>
                        <a:picLocks noChangeAspect="1"/>
                      </pic:cNvPicPr>
                    </pic:nvPicPr>
                    <pic:blipFill>
                      <a:blip r:embed="rId5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26" w:author="杨文珍" w:date="2020-08-17T23:02:18Z">
        <w:r>
          <w:rPr>
            <w:rFonts w:hint="eastAsia"/>
          </w:rPr>
          <w:drawing>
            <wp:inline distT="0" distB="0" distL="114300" distR="114300">
              <wp:extent cx="413385" cy="721995"/>
              <wp:effectExtent l="0" t="0" r="5715" b="1905"/>
              <wp:docPr id="5858" name="图片 585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58" name="图片 5858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385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28" w:author="杨文珍" w:date="2020-08-17T23:02:18Z">
        <w:r>
          <w:rPr/>
          <w:drawing>
            <wp:inline distT="0" distB="0" distL="114300" distR="114300">
              <wp:extent cx="371475" cy="714375"/>
              <wp:effectExtent l="0" t="0" r="9525" b="9525"/>
              <wp:docPr id="5859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59" name="图片 5"/>
                      <pic:cNvPicPr>
                        <a:picLocks noChangeAspect="1"/>
                      </pic:cNvPicPr>
                    </pic:nvPicPr>
                    <pic:blipFill>
                      <a:blip r:embed="rId5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147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30" w:author="杨文珍" w:date="2020-08-17T23:02:18Z">
        <w:r>
          <w:rPr/>
          <w:drawing>
            <wp:inline distT="0" distB="0" distL="114300" distR="114300">
              <wp:extent cx="409575" cy="723900"/>
              <wp:effectExtent l="0" t="0" r="9525" b="0"/>
              <wp:docPr id="5860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60" name="图片 6"/>
                      <pic:cNvPicPr>
                        <a:picLocks noChangeAspect="1"/>
                      </pic:cNvPicPr>
                    </pic:nvPicPr>
                    <pic:blipFill>
                      <a:blip r:embed="rId5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957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32" w:author="杨文珍" w:date="2020-08-17T23:02:18Z">
        <w:r>
          <w:rPr>
            <w:rFonts w:hint="eastAsia" w:ascii="仿宋" w:hAnsi="仿宋" w:eastAsia="仿宋"/>
            <w:sz w:val="32"/>
            <w:szCs w:val="32"/>
          </w:rPr>
          <w:drawing>
            <wp:inline distT="0" distB="0" distL="114300" distR="114300">
              <wp:extent cx="390525" cy="704850"/>
              <wp:effectExtent l="0" t="0" r="9525" b="0"/>
              <wp:docPr id="5861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61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爸爸</w:t>
      </w:r>
      <w:ins w:id="634" w:author="杨文珍" w:date="2020-08-18T09:36:47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是</w:t>
      </w:r>
      <w:ins w:id="635" w:author="杨文珍" w:date="2020-08-18T09:36:48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医生。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54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54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960" cy="748665"/>
            <wp:effectExtent l="0" t="0" r="15240" b="13335"/>
            <wp:docPr id="4237" name="图片 4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" name="图片 42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5925" cy="711200"/>
            <wp:effectExtent l="0" t="0" r="3175" b="12700"/>
            <wp:docPr id="42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7985" cy="758190"/>
            <wp:effectExtent l="0" t="0" r="12065" b="3810"/>
            <wp:docPr id="42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74700"/>
            <wp:effectExtent l="0" t="0" r="0" b="6350"/>
            <wp:docPr id="4240" name="图片 4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" name="图片 42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4020" cy="707390"/>
            <wp:effectExtent l="0" t="0" r="5080" b="16510"/>
            <wp:docPr id="42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2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2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42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42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2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42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249" name="图片 4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" name="图片 42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2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2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252" name="图片 4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" name="图片 42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14375"/>
            <wp:effectExtent l="0" t="0" r="9525" b="9525"/>
            <wp:docPr id="42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" name="图片 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23900"/>
            <wp:effectExtent l="0" t="0" r="9525" b="0"/>
            <wp:docPr id="42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" name="图片 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2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ins w:id="636" w:author="杨文珍" w:date="2020-08-17T21:52:43Z"/>
          <w:rFonts w:hint="eastAsia"/>
          <w:sz w:val="44"/>
          <w:szCs w:val="44"/>
          <w:lang w:val="en-US" w:eastAsia="zh-CN"/>
        </w:rPr>
      </w:pPr>
      <w:ins w:id="637" w:author="杨文珍" w:date="2020-08-17T21:52:42Z">
        <w:bookmarkStart w:id="104" w:name="_Toc10617"/>
        <w:r>
          <w:rPr>
            <w:rFonts w:hint="eastAsia"/>
            <w:sz w:val="44"/>
            <w:szCs w:val="44"/>
            <w:lang w:val="en-US" w:eastAsia="zh-CN"/>
          </w:rPr>
          <w:br w:type="page"/>
        </w:r>
      </w:ins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105" w:name="_Toc26597"/>
      <w:r>
        <w:rPr>
          <w:rFonts w:hint="eastAsia"/>
          <w:sz w:val="44"/>
          <w:szCs w:val="44"/>
          <w:lang w:val="en-US" w:eastAsia="zh-CN"/>
        </w:rPr>
        <w:t xml:space="preserve">第十三课 韵母 </w:t>
      </w:r>
      <w:r>
        <w:rPr>
          <w:rFonts w:hint="eastAsia" w:ascii="黑体" w:hAnsi="黑体" w:cstheme="minorBidi"/>
          <w:sz w:val="44"/>
          <w:szCs w:val="44"/>
          <w:lang w:val="en-US" w:eastAsia="zh-CN"/>
        </w:rPr>
        <w:t>ian、iang、in、ing</w:t>
      </w:r>
      <w:bookmarkEnd w:id="104"/>
      <w:bookmarkEnd w:id="105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6" w:name="_Toc9096"/>
      <w:bookmarkStart w:id="107" w:name="_Toc8697"/>
      <w:r>
        <w:rPr>
          <w:rFonts w:hint="eastAsia"/>
          <w:lang w:val="en-US" w:eastAsia="zh-CN"/>
        </w:rPr>
        <w:t>一 字母</w:t>
      </w:r>
      <w:r>
        <w:rPr>
          <w:rFonts w:hint="default" w:ascii="Times New Roman" w:hAnsi="Times New Roman" w:cs="Times New Roman"/>
          <w:lang w:val="en-US" w:eastAsia="zh-CN"/>
        </w:rPr>
        <w:t>ian、iang、in、ing</w:t>
      </w:r>
      <w:bookmarkEnd w:id="106"/>
      <w:bookmarkEnd w:id="107"/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1 4 6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ian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2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1 3 4 6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iang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22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1 2 6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in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3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ing</w:t>
      </w:r>
    </w:p>
    <w:p>
      <w:pPr>
        <w:ind w:left="2415" w:leftChars="50" w:hanging="2310" w:hangingChars="1100"/>
        <w:jc w:val="center"/>
        <w:rPr>
          <w:ins w:id="638" w:author="杨文珍" w:date="2020-08-17T21:52:52Z"/>
        </w:rPr>
      </w:pPr>
      <w:r>
        <w:drawing>
          <wp:inline distT="0" distB="0" distL="114300" distR="114300">
            <wp:extent cx="400050" cy="714375"/>
            <wp:effectExtent l="0" t="0" r="0" b="9525"/>
            <wp:docPr id="23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ins w:id="639" w:author="杨文珍" w:date="2020-08-17T21:53:28Z"/>
          <w:rFonts w:hint="eastAsia" w:ascii="仿宋" w:hAnsi="仿宋" w:eastAsia="仿宋" w:cstheme="minorBidi"/>
          <w:sz w:val="32"/>
          <w:szCs w:val="32"/>
          <w:lang w:val="en-US" w:eastAsia="zh-CN"/>
        </w:rPr>
      </w:pPr>
      <w:ins w:id="640" w:author="杨文珍" w:date="2020-08-17T21:53:02Z">
        <w:r>
          <w:rPr>
            <w:rFonts w:hint="eastAsia" w:ascii="仿宋" w:hAnsi="仿宋" w:eastAsia="仿宋"/>
            <w:sz w:val="32"/>
            <w:szCs w:val="32"/>
          </w:rPr>
          <w:t>语音：</w:t>
        </w:r>
      </w:ins>
      <w:ins w:id="641" w:author="杨文珍" w:date="2020-08-17T21:53:12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韵</w:t>
        </w:r>
      </w:ins>
      <w:ins w:id="642" w:author="杨文珍" w:date="2020-08-17T21:53:12Z">
        <w:r>
          <w:rPr>
            <w:rFonts w:hint="default" w:ascii="仿宋" w:hAnsi="仿宋" w:eastAsia="仿宋"/>
            <w:sz w:val="32"/>
            <w:szCs w:val="32"/>
          </w:rPr>
          <w:t>母</w:t>
        </w:r>
      </w:ins>
      <w:ins w:id="643" w:author="杨文珍" w:date="2020-08-17T21:53:18Z">
        <w:r>
          <w:rPr>
            <w:rFonts w:hint="eastAsia" w:ascii="仿宋" w:hAnsi="仿宋" w:eastAsia="仿宋" w:cstheme="minorBidi"/>
            <w:sz w:val="32"/>
            <w:szCs w:val="32"/>
            <w:lang w:val="en-US" w:eastAsia="zh-CN"/>
          </w:rPr>
          <w:t>ian、iang、in、ing</w:t>
        </w:r>
      </w:ins>
    </w:p>
    <w:p>
      <w:pPr>
        <w:ind w:left="2415" w:leftChars="50" w:hanging="2310" w:hangingChars="1100"/>
        <w:jc w:val="center"/>
        <w:rPr>
          <w:ins w:id="644" w:author="杨文珍" w:date="2020-08-17T21:52:32Z"/>
          <w:rFonts w:hint="eastAsia" w:ascii="仿宋" w:hAnsi="仿宋" w:eastAsia="仿宋"/>
          <w:sz w:val="32"/>
          <w:szCs w:val="32"/>
        </w:rPr>
      </w:pPr>
      <w:ins w:id="645" w:author="杨文珍" w:date="2020-08-17T21:53:33Z">
        <w:r>
          <w:rPr/>
          <w:drawing>
            <wp:inline distT="0" distB="0" distL="114300" distR="114300">
              <wp:extent cx="400050" cy="704850"/>
              <wp:effectExtent l="0" t="0" r="0" b="0"/>
              <wp:docPr id="5760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60" name="图片 1"/>
                      <pic:cNvPicPr>
                        <a:picLocks noChangeAspect="1"/>
                      </pic:cNvPicPr>
                    </pic:nvPicPr>
                    <pic:blipFill>
                      <a:blip r:embed="rId5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47" w:author="杨文珍" w:date="2020-08-17T21:53:58Z">
        <w:r>
          <w:rPr>
            <w:rFonts w:hint="eastAsia" w:ascii="仿宋" w:hAnsi="仿宋" w:eastAsia="仿宋"/>
            <w:sz w:val="32"/>
            <w:szCs w:val="32"/>
          </w:rPr>
          <w:drawing>
            <wp:inline distT="0" distB="0" distL="114300" distR="114300">
              <wp:extent cx="390525" cy="704850"/>
              <wp:effectExtent l="0" t="0" r="9525" b="0"/>
              <wp:docPr id="5770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70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49" w:author="杨文珍" w:date="2020-08-17T21:53:39Z">
        <w:r>
          <w:rPr/>
          <w:drawing>
            <wp:inline distT="0" distB="0" distL="114300" distR="114300">
              <wp:extent cx="409575" cy="704850"/>
              <wp:effectExtent l="0" t="0" r="9525" b="0"/>
              <wp:docPr id="576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62" name="图片 2"/>
                      <pic:cNvPicPr>
                        <a:picLocks noChangeAspect="1"/>
                      </pic:cNvPicPr>
                    </pic:nvPicPr>
                    <pic:blipFill>
                      <a:blip r:embed="rId5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957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51" w:author="杨文珍" w:date="2020-08-17T21:53:58Z">
        <w:r>
          <w:rPr>
            <w:rFonts w:hint="eastAsia" w:ascii="仿宋" w:hAnsi="仿宋" w:eastAsia="仿宋"/>
            <w:sz w:val="32"/>
            <w:szCs w:val="32"/>
          </w:rPr>
          <w:drawing>
            <wp:inline distT="0" distB="0" distL="114300" distR="114300">
              <wp:extent cx="390525" cy="704850"/>
              <wp:effectExtent l="0" t="0" r="9525" b="0"/>
              <wp:docPr id="5771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71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53" w:author="杨文珍" w:date="2020-08-17T21:53:45Z">
        <w:r>
          <w:rPr/>
          <w:drawing>
            <wp:inline distT="0" distB="0" distL="114300" distR="114300">
              <wp:extent cx="400050" cy="714375"/>
              <wp:effectExtent l="0" t="0" r="0" b="9525"/>
              <wp:docPr id="5768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68" name="图片 3"/>
                      <pic:cNvPicPr>
                        <a:picLocks noChangeAspect="1"/>
                      </pic:cNvPicPr>
                    </pic:nvPicPr>
                    <pic:blipFill>
                      <a:blip r:embed="rId6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55" w:author="杨文珍" w:date="2020-08-17T21:54:00Z">
        <w:r>
          <w:rPr>
            <w:rFonts w:hint="eastAsia" w:ascii="仿宋" w:hAnsi="仿宋" w:eastAsia="仿宋"/>
            <w:sz w:val="32"/>
            <w:szCs w:val="32"/>
          </w:rPr>
          <w:drawing>
            <wp:inline distT="0" distB="0" distL="114300" distR="114300">
              <wp:extent cx="390525" cy="704850"/>
              <wp:effectExtent l="0" t="0" r="9525" b="0"/>
              <wp:docPr id="5772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72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57" w:author="杨文珍" w:date="2020-08-17T21:53:48Z">
        <w:r>
          <w:rPr/>
          <w:drawing>
            <wp:inline distT="0" distB="0" distL="114300" distR="114300">
              <wp:extent cx="400050" cy="714375"/>
              <wp:effectExtent l="0" t="0" r="0" b="9525"/>
              <wp:docPr id="5769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69" name="图片 4"/>
                      <pic:cNvPicPr>
                        <a:picLocks noChangeAspect="1"/>
                      </pic:cNvPicPr>
                    </pic:nvPicPr>
                    <pic:blipFill>
                      <a:blip r:embed="rId6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ind w:left="2415" w:leftChars="50" w:hanging="2310" w:hangingChars="1100"/>
        <w:jc w:val="center"/>
        <w:rPr>
          <w:rFonts w:hint="eastAsia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8" w:name="_Toc25972"/>
      <w:bookmarkStart w:id="109" w:name="_Toc26111"/>
      <w:r>
        <w:rPr>
          <w:rFonts w:hint="eastAsia"/>
          <w:lang w:val="en-US" w:eastAsia="zh-CN"/>
        </w:rPr>
        <w:t>二 音节</w:t>
      </w:r>
      <w:bookmarkEnd w:id="108"/>
      <w:bookmarkEnd w:id="109"/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iān   ián   iǎn   iàn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3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855" name="图片 2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" name="图片 28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8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1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1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1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2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iāng   iáng   iǎng   iàng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34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244" name="图片 3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" name="图片 32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4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28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2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4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3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34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3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īn    ín    ǐn    ìn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34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321" name="图片 3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" name="图片 33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3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3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3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3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īng    íng    ǐng    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34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404" name="图片 3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" name="图片 34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4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4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4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4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4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 iān   biǎn   biàn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4033" name="图片 4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" name="图片 4033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07" name="图片 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" name="图片 35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59" name="图片 4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" name="图片 4159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5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165" name="图片 4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" name="图片 4165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5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 iān   pián   piǎn   piàn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040" name="图片 4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" name="图片 4040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531" name="图片 3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" name="图片 35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156" name="图片 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" name="图片 4156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5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157" name="图片 4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" name="图片 4157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5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158" name="图片 4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" name="图片 4158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57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5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mián   miǎn   miàn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041" name="图片 4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" name="图片 40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5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151" name="图片 4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" name="图片 41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5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155" name="图片 4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" name="图片 41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6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diān   diǎn   diàn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40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660" name="图片 3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" name="图片 36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1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6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6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1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7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7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tiān   tián   tiǎn   tiàn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0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720" name="图片 3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" name="图片 37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1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7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1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7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1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7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niān   nián   niǎn   niàn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789" name="图片 3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" name="图片 378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79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7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80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38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8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lián   liǎn   liàn</w:t>
      </w:r>
    </w:p>
    <w:p>
      <w:pPr>
        <w:ind w:left="2415" w:leftChars="50" w:hanging="2310" w:hangingChars="1100"/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40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38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41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8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41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8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jiān   jiǎn   jiàn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920" name="图片 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" name="图片 39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1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9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1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3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9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qiān   qián   qiǎn   qiàn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0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947" name="图片 3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" name="图片 39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1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39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1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39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39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1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3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00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0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xiān   xián   xiǎn   xiàn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0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010" name="图片 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" name="图片 40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0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0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0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0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0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0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0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692150"/>
            <wp:effectExtent l="0" t="0" r="8890" b="12700"/>
            <wp:docPr id="410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rcRect b="438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09930"/>
            <wp:effectExtent l="0" t="0" r="5715" b="13970"/>
            <wp:docPr id="40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b="328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0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niáng      niàng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1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17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1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2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liáng   liǎng   liàng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429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2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430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2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430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2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 iāng   jiǎng   jiàng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8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260" name="图片 4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" name="图片 4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8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2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9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2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2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2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 iāng   qiáng   qiǎng   qiàng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2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272" name="图片 4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" name="图片 42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27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3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2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3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02310"/>
            <wp:effectExtent l="0" t="0" r="5715" b="2540"/>
            <wp:docPr id="42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b="43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 iāng   xiáng   xiǎng   xiàng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29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284" name="图片 4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" name="图片 428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3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2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30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2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3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2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2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bīn     bìn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4413" name="图片 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" name="图片 4413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311" name="图片 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" name="图片 43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414" name="图片 4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" name="图片 4414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3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pīn    pín    pǐn    pìn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412" name="图片 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" name="图片 4412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323" name="图片 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" name="图片 43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415" name="图片 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" name="图片 4415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3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416" name="图片 4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" name="图片 4416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3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417" name="图片 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" name="图片 4417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3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mín    mǐn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411" name="图片 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" name="图片 44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3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418" name="图片 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" name="图片 44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3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nín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3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līn    lín    lǐn    lìn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40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359" name="图片 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" name="图片 43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4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3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4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36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4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3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jīn    jǐn    jìn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9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371" name="图片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" name="图片 437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9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37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9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3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3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qīn    qín    qǐn    qìn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4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383" name="图片 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" name="图片 43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4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38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4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3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4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3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xīn    xín    xǐn    xìn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40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395" name="图片 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" name="图片 439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4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3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39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4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4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4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4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4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4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40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4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bīng    bǐng    bìng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4559" name="图片 4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" name="图片 4559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431" name="图片 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" name="图片 44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560" name="图片 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" name="图片 4560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561" name="图片 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" name="图片 4561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4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pīng    píng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558" name="图片 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" name="图片 4558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443" name="图片 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" name="图片 44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4562" name="图片 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" name="图片 4562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44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míng    mǐng    mìng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557" name="图片 4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" name="图片 45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455" name="图片 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" name="图片 44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563" name="图片 4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" name="图片 45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6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4564" name="图片 4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" name="图片 45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4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dīng    dǐng    dìng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455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467" name="图片 4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" name="图片 44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56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7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56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47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tīng    tíng    tǐng    tìng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55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4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479" name="图片 4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" name="图片 447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4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56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4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48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4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56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4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4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4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56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4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4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4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níng    nǐng    nìng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491" name="图片 4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" name="图片 449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9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4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50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líng    lǐng    lìng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55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503" name="图片 4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" name="图片 45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57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5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57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5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jīng    jǐng    jìng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9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515" name="图片 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" name="图片 45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9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5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9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5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qīng    qíng    qǐng    qìng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5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527" name="图片 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" name="图片 45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5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5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5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5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5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5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xīng    xíng    xǐng    xìng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5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539" name="图片 4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" name="图片 45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57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5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58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5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5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5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5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5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0" w:name="_Toc13844"/>
      <w:bookmarkStart w:id="111" w:name="_Toc17884"/>
      <w:r>
        <w:rPr>
          <w:rFonts w:hint="eastAsia"/>
          <w:lang w:val="en-US" w:eastAsia="zh-CN"/>
        </w:rPr>
        <w:t>三 词语</w:t>
      </w:r>
      <w:bookmarkEnd w:id="110"/>
      <w:bookmarkEnd w:id="111"/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běi</w:t>
      </w:r>
      <w:ins w:id="659" w:author="杨文珍" w:date="2020-08-18T08:42:30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jīng  北京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4582" name="图片 4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" name="图片 4582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45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58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9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9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592" name="图片 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" name="图片 459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ti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ascii="仿宋" w:hAnsi="仿宋" w:eastAsia="仿宋"/>
          <w:sz w:val="32"/>
          <w:szCs w:val="32"/>
        </w:rPr>
        <w:t>n</w:t>
      </w:r>
      <w:ins w:id="660" w:author="杨文珍" w:date="2020-08-18T08:42:35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ascii="仿宋" w:hAnsi="仿宋" w:eastAsia="仿宋"/>
          <w:sz w:val="32"/>
          <w:szCs w:val="32"/>
        </w:rPr>
        <w:t>j</w:t>
      </w:r>
      <w:r>
        <w:rPr>
          <w:rFonts w:hint="eastAsia" w:ascii="仿宋" w:hAnsi="仿宋" w:eastAsia="仿宋"/>
          <w:sz w:val="32"/>
          <w:szCs w:val="32"/>
        </w:rPr>
        <w:t>ī</w:t>
      </w:r>
      <w:r>
        <w:rPr>
          <w:rFonts w:ascii="仿宋" w:hAnsi="仿宋" w:eastAsia="仿宋"/>
          <w:sz w:val="32"/>
          <w:szCs w:val="32"/>
        </w:rPr>
        <w:t>n</w:t>
      </w:r>
      <w:r>
        <w:rPr>
          <w:rFonts w:hint="eastAsia" w:ascii="仿宋" w:hAnsi="仿宋" w:eastAsia="仿宋"/>
          <w:sz w:val="32"/>
          <w:szCs w:val="32"/>
        </w:rPr>
        <w:t xml:space="preserve">  天津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5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596" name="图片 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" name="图片 459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0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5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00" name="图片 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" name="图片 46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ascii="仿宋" w:hAnsi="仿宋" w:eastAsia="仿宋"/>
          <w:sz w:val="32"/>
          <w:szCs w:val="32"/>
        </w:rPr>
        <w:t>n</w:t>
      </w:r>
      <w:ins w:id="661" w:author="杨文珍" w:date="2020-08-18T08:42:38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ascii="仿宋" w:hAnsi="仿宋" w:eastAsia="仿宋"/>
          <w:sz w:val="32"/>
          <w:szCs w:val="32"/>
        </w:rPr>
        <w:t>j</w:t>
      </w:r>
      <w:r>
        <w:rPr>
          <w:rFonts w:hint="eastAsia" w:ascii="仿宋" w:hAnsi="仿宋" w:eastAsia="仿宋"/>
          <w:sz w:val="32"/>
          <w:szCs w:val="32"/>
        </w:rPr>
        <w:t>ī</w:t>
      </w:r>
      <w:r>
        <w:rPr>
          <w:rFonts w:ascii="仿宋" w:hAnsi="仿宋" w:eastAsia="仿宋"/>
          <w:sz w:val="32"/>
          <w:szCs w:val="32"/>
        </w:rPr>
        <w:t>ng</w:t>
      </w:r>
      <w:r>
        <w:rPr>
          <w:rFonts w:hint="eastAsia" w:ascii="仿宋" w:hAnsi="仿宋" w:eastAsia="仿宋"/>
          <w:sz w:val="32"/>
          <w:szCs w:val="32"/>
        </w:rPr>
        <w:t xml:space="preserve">  南京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4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4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6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1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6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08" name="图片 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" name="图片 46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tài</w:t>
      </w:r>
      <w:ins w:id="662" w:author="杨文珍" w:date="2020-08-18T08:42:42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yáng</w:t>
      </w:r>
      <w:ins w:id="663" w:author="杨文珍" w:date="2020-08-18T08:43:55Z">
        <w:r>
          <w:rPr>
            <w:rFonts w:hint="eastAsia" w:ascii="仿宋" w:hAnsi="仿宋" w:eastAsia="仿宋"/>
            <w:sz w:val="32"/>
            <w:szCs w:val="32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太阳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6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4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6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1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1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yuè</w:t>
      </w:r>
      <w:ins w:id="664" w:author="杨文珍" w:date="2020-08-18T08:42:46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liang</w:t>
      </w:r>
      <w:ins w:id="665" w:author="杨文珍" w:date="2020-08-18T08:43:57Z">
        <w:r>
          <w:rPr>
            <w:rFonts w:hint="eastAsia" w:ascii="仿宋" w:hAnsi="仿宋" w:eastAsia="仿宋"/>
            <w:sz w:val="32"/>
            <w:szCs w:val="32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月亮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23900"/>
            <wp:effectExtent l="0" t="0" r="9525" b="0"/>
            <wp:docPr id="52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" name="图片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2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46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46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xīng</w:t>
      </w:r>
      <w:ins w:id="666" w:author="杨文珍" w:date="2020-08-18T08:42:50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xing</w:t>
      </w:r>
      <w:ins w:id="667" w:author="杨文珍" w:date="2020-08-18T08:43:59Z">
        <w:r>
          <w:rPr>
            <w:rFonts w:hint="eastAsia" w:ascii="仿宋" w:hAnsi="仿宋" w:eastAsia="仿宋"/>
            <w:sz w:val="32"/>
            <w:szCs w:val="32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星星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6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6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629" name="图片 4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" name="图片 462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6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6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diàn</w:t>
      </w:r>
      <w:ins w:id="668" w:author="杨文珍" w:date="2020-08-18T08:42:53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dēng</w:t>
      </w:r>
      <w:ins w:id="669" w:author="杨文珍" w:date="2020-08-18T08:44:02Z">
        <w:r>
          <w:rPr>
            <w:rFonts w:hint="eastAsia" w:ascii="仿宋" w:hAnsi="仿宋" w:eastAsia="仿宋"/>
            <w:sz w:val="32"/>
            <w:szCs w:val="32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电灯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46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46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6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45" name="图片 4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" name="图片 46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diàn</w:t>
      </w:r>
      <w:ins w:id="670" w:author="杨文珍" w:date="2020-08-18T08:42:56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shàn</w:t>
      </w:r>
      <w:ins w:id="671" w:author="杨文珍" w:date="2020-08-18T08:44:03Z">
        <w:r>
          <w:rPr>
            <w:rFonts w:hint="eastAsia" w:ascii="仿宋" w:hAnsi="仿宋" w:eastAsia="仿宋"/>
            <w:sz w:val="32"/>
            <w:szCs w:val="32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电扇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46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6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4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6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diàn</w:t>
      </w:r>
      <w:ins w:id="672" w:author="杨文珍" w:date="2020-08-18T08:43:01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bīng</w:t>
      </w:r>
      <w:ins w:id="673" w:author="杨文珍" w:date="2020-08-18T08:43:03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xiāng</w:t>
      </w:r>
      <w:ins w:id="674" w:author="杨文珍" w:date="2020-08-18T08:44:06Z">
        <w:r>
          <w:rPr>
            <w:rFonts w:hint="eastAsia" w:ascii="仿宋" w:hAnsi="仿宋" w:eastAsia="仿宋"/>
            <w:sz w:val="32"/>
            <w:szCs w:val="32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电冰箱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465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654" name="图片 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" name="图片 4654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6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56" name="图片 4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" name="图片 46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6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6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660" name="图片 4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" name="图片 46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</w:t>
      </w:r>
      <w:ins w:id="675" w:author="杨文珍" w:date="2020-08-18T08:43:09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yàn</w:t>
      </w:r>
      <w:ins w:id="676" w:author="杨文珍" w:date="2020-08-18T08:44:09Z">
        <w:r>
          <w:rPr>
            <w:rFonts w:hint="eastAsia" w:ascii="仿宋" w:hAnsi="仿宋" w:eastAsia="仿宋"/>
            <w:sz w:val="32"/>
            <w:szCs w:val="32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大雁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2750" cy="699770"/>
            <wp:effectExtent l="0" t="0" r="6350" b="5080"/>
            <wp:docPr id="470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815" cy="687070"/>
            <wp:effectExtent l="0" t="0" r="13335" b="17780"/>
            <wp:docPr id="47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rcRect b="54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8935" cy="720725"/>
            <wp:effectExtent l="0" t="0" r="12065" b="3175"/>
            <wp:docPr id="470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3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2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lǎo</w:t>
      </w:r>
      <w:ins w:id="677" w:author="杨文珍" w:date="2020-08-18T08:43:13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yīng</w:t>
      </w:r>
      <w:ins w:id="678" w:author="杨文珍" w:date="2020-08-18T08:44:11Z">
        <w:r>
          <w:rPr>
            <w:rFonts w:hint="eastAsia" w:ascii="仿宋" w:hAnsi="仿宋" w:eastAsia="仿宋"/>
            <w:sz w:val="32"/>
            <w:szCs w:val="32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老鹰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7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47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7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3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317" name="图片 5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" name="图片 53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bǎi</w:t>
      </w:r>
      <w:ins w:id="679" w:author="杨文珍" w:date="2020-08-18T08:43:17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líng</w:t>
      </w:r>
      <w:ins w:id="680" w:author="杨文珍" w:date="2020-08-18T08:43:20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niǎo</w:t>
      </w:r>
      <w:ins w:id="681" w:author="杨文珍" w:date="2020-08-18T08:44:17Z">
        <w:r>
          <w:rPr>
            <w:rFonts w:hint="eastAsia" w:ascii="仿宋" w:hAnsi="仿宋" w:eastAsia="仿宋"/>
            <w:sz w:val="32"/>
            <w:szCs w:val="32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百灵鸟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4730" name="图片 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" name="图片 4730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4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7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7830" cy="727075"/>
            <wp:effectExtent l="0" t="0" r="1270" b="15875"/>
            <wp:docPr id="47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7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53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" cy="693420"/>
            <wp:effectExtent l="0" t="0" r="5080" b="11430"/>
            <wp:docPr id="4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47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7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ins w:id="682" w:author="杨文珍" w:date="2020-08-17T23:04:10Z"/>
          <w:rFonts w:hint="eastAsia"/>
          <w:lang w:val="en-US" w:eastAsia="zh-CN"/>
        </w:rPr>
      </w:pPr>
      <w:ins w:id="683" w:author="杨文珍" w:date="2020-08-17T23:04:10Z">
        <w:bookmarkStart w:id="112" w:name="_Toc23148"/>
        <w:r>
          <w:rPr>
            <w:rFonts w:hint="eastAsia"/>
            <w:lang w:val="en-US" w:eastAsia="zh-CN"/>
          </w:rPr>
          <w:t>四 句子</w:t>
        </w:r>
        <w:bookmarkEnd w:id="112"/>
      </w:ins>
    </w:p>
    <w:p>
      <w:pPr>
        <w:jc w:val="center"/>
        <w:rPr>
          <w:ins w:id="684" w:author="杨文珍" w:date="2020-08-17T23:03:49Z"/>
          <w:rFonts w:ascii="仿宋" w:hAnsi="仿宋" w:eastAsia="仿宋"/>
          <w:color w:val="auto"/>
          <w:sz w:val="32"/>
          <w:szCs w:val="32"/>
        </w:rPr>
      </w:pPr>
      <w:ins w:id="685" w:author="杨文珍" w:date="2020-08-17T23:03:49Z">
        <w:r>
          <w:rPr>
            <w:rFonts w:hint="eastAsia" w:ascii="仿宋" w:hAnsi="仿宋" w:eastAsia="仿宋"/>
            <w:color w:val="auto"/>
            <w:sz w:val="32"/>
            <w:szCs w:val="32"/>
          </w:rPr>
          <w:t>我</w:t>
        </w:r>
      </w:ins>
      <w:ins w:id="686" w:author="杨文珍" w:date="2020-08-18T09:25:28Z">
        <w:r>
          <w:rPr>
            <w:rFonts w:hint="eastAsia" w:ascii="仿宋" w:hAnsi="仿宋" w:eastAsia="仿宋"/>
            <w:color w:val="auto"/>
            <w:sz w:val="32"/>
            <w:szCs w:val="32"/>
            <w:lang w:val="en-US" w:eastAsia="zh-CN"/>
          </w:rPr>
          <w:t xml:space="preserve"> </w:t>
        </w:r>
      </w:ins>
      <w:ins w:id="687" w:author="杨文珍" w:date="2020-08-17T23:03:49Z">
        <w:r>
          <w:rPr>
            <w:rFonts w:hint="eastAsia" w:ascii="仿宋" w:hAnsi="仿宋" w:eastAsia="仿宋"/>
            <w:color w:val="auto"/>
            <w:sz w:val="32"/>
            <w:szCs w:val="32"/>
          </w:rPr>
          <w:t>爱</w:t>
        </w:r>
      </w:ins>
      <w:ins w:id="688" w:author="杨文珍" w:date="2020-08-18T09:25:29Z">
        <w:r>
          <w:rPr>
            <w:rFonts w:hint="eastAsia" w:ascii="仿宋" w:hAnsi="仿宋" w:eastAsia="仿宋"/>
            <w:color w:val="auto"/>
            <w:sz w:val="32"/>
            <w:szCs w:val="32"/>
            <w:lang w:val="en-US" w:eastAsia="zh-CN"/>
          </w:rPr>
          <w:t xml:space="preserve"> </w:t>
        </w:r>
      </w:ins>
      <w:ins w:id="689" w:author="杨文珍" w:date="2020-08-17T23:03:49Z">
        <w:r>
          <w:rPr>
            <w:rFonts w:hint="eastAsia" w:ascii="仿宋" w:hAnsi="仿宋" w:eastAsia="仿宋"/>
            <w:color w:val="auto"/>
            <w:sz w:val="32"/>
            <w:szCs w:val="32"/>
          </w:rPr>
          <w:t>北京，我</w:t>
        </w:r>
      </w:ins>
      <w:ins w:id="690" w:author="杨文珍" w:date="2020-08-18T09:25:31Z">
        <w:r>
          <w:rPr>
            <w:rFonts w:hint="eastAsia" w:ascii="仿宋" w:hAnsi="仿宋" w:eastAsia="仿宋"/>
            <w:color w:val="auto"/>
            <w:sz w:val="32"/>
            <w:szCs w:val="32"/>
            <w:lang w:val="en-US" w:eastAsia="zh-CN"/>
          </w:rPr>
          <w:t xml:space="preserve"> </w:t>
        </w:r>
      </w:ins>
      <w:ins w:id="691" w:author="杨文珍" w:date="2020-08-17T23:03:49Z">
        <w:r>
          <w:rPr>
            <w:rFonts w:hint="eastAsia" w:ascii="仿宋" w:hAnsi="仿宋" w:eastAsia="仿宋"/>
            <w:color w:val="auto"/>
            <w:sz w:val="32"/>
            <w:szCs w:val="32"/>
          </w:rPr>
          <w:t>爱</w:t>
        </w:r>
      </w:ins>
      <w:ins w:id="692" w:author="杨文珍" w:date="2020-08-18T09:25:32Z">
        <w:r>
          <w:rPr>
            <w:rFonts w:hint="eastAsia" w:ascii="仿宋" w:hAnsi="仿宋" w:eastAsia="仿宋"/>
            <w:color w:val="auto"/>
            <w:sz w:val="32"/>
            <w:szCs w:val="32"/>
            <w:lang w:val="en-US" w:eastAsia="zh-CN"/>
          </w:rPr>
          <w:t xml:space="preserve"> </w:t>
        </w:r>
      </w:ins>
      <w:ins w:id="693" w:author="杨文珍" w:date="2020-08-17T23:03:49Z">
        <w:r>
          <w:rPr>
            <w:rFonts w:hint="eastAsia" w:ascii="仿宋" w:hAnsi="仿宋" w:eastAsia="仿宋"/>
            <w:color w:val="auto"/>
            <w:sz w:val="32"/>
            <w:szCs w:val="32"/>
          </w:rPr>
          <w:t>天安门。</w:t>
        </w:r>
      </w:ins>
    </w:p>
    <w:p>
      <w:pPr>
        <w:jc w:val="left"/>
        <w:rPr>
          <w:ins w:id="694" w:author="杨文珍" w:date="2020-08-17T23:47:22Z"/>
        </w:rPr>
      </w:pPr>
      <w:ins w:id="695" w:author="杨文珍" w:date="2020-08-17T23:03:49Z">
        <w:r>
          <w:rPr>
            <w:rFonts w:hint="eastAsia" w:ascii="仿宋" w:hAnsi="仿宋" w:eastAsia="仿宋"/>
            <w:sz w:val="32"/>
            <w:szCs w:val="32"/>
          </w:rPr>
          <w:drawing>
            <wp:inline distT="0" distB="0" distL="114300" distR="114300">
              <wp:extent cx="390525" cy="704850"/>
              <wp:effectExtent l="0" t="0" r="9525" b="0"/>
              <wp:docPr id="586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65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97" w:author="杨文珍" w:date="2020-08-17T23:03:49Z">
        <w:r>
          <w:rPr>
            <w:rFonts w:hint="eastAsia" w:ascii="仿宋" w:hAnsi="仿宋" w:eastAsia="仿宋"/>
            <w:sz w:val="32"/>
            <w:szCs w:val="32"/>
          </w:rPr>
          <w:drawing>
            <wp:inline distT="0" distB="0" distL="114300" distR="114300">
              <wp:extent cx="390525" cy="704850"/>
              <wp:effectExtent l="0" t="0" r="9525" b="0"/>
              <wp:docPr id="5868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68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699" w:author="杨文珍" w:date="2020-08-17T23:03:49Z">
        <w:r>
          <w:rPr/>
          <w:drawing>
            <wp:inline distT="0" distB="0" distL="114300" distR="114300">
              <wp:extent cx="378460" cy="714375"/>
              <wp:effectExtent l="0" t="0" r="2540" b="9525"/>
              <wp:docPr id="5869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69" name="图片 4"/>
                      <pic:cNvPicPr>
                        <a:picLocks noChangeAspect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846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01" w:author="杨文珍" w:date="2020-08-17T23:03:49Z">
        <w:r>
          <w:rPr/>
          <w:drawing>
            <wp:inline distT="0" distB="0" distL="114300" distR="114300">
              <wp:extent cx="426720" cy="741045"/>
              <wp:effectExtent l="0" t="0" r="11430" b="1905"/>
              <wp:docPr id="5873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73" name="图片 9"/>
                      <pic:cNvPicPr>
                        <a:picLocks noChangeAspect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720" cy="741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03" w:author="杨文珍" w:date="2020-08-17T23:03:49Z">
        <w:r>
          <w:rPr/>
          <w:drawing>
            <wp:inline distT="0" distB="0" distL="114300" distR="114300">
              <wp:extent cx="390525" cy="704850"/>
              <wp:effectExtent l="0" t="0" r="9525" b="0"/>
              <wp:docPr id="5874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74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05" w:author="杨文珍" w:date="2020-08-17T23:03:49Z">
        <w:r>
          <w:rPr/>
          <w:drawing>
            <wp:inline distT="0" distB="0" distL="114300" distR="114300">
              <wp:extent cx="370205" cy="742950"/>
              <wp:effectExtent l="0" t="0" r="10795" b="0"/>
              <wp:docPr id="5875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75" name="图片 1"/>
                      <pic:cNvPicPr>
                        <a:picLocks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0205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07" w:author="杨文珍" w:date="2020-08-17T23:03:49Z">
        <w:r>
          <w:rPr/>
          <w:drawing>
            <wp:inline distT="0" distB="0" distL="114300" distR="114300">
              <wp:extent cx="375285" cy="734060"/>
              <wp:effectExtent l="0" t="0" r="5715" b="8890"/>
              <wp:docPr id="5876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76" name="图片 10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285" cy="734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09" w:author="杨文珍" w:date="2020-08-17T23:03:49Z">
        <w:r>
          <w:rPr/>
          <w:drawing>
            <wp:inline distT="0" distB="0" distL="114300" distR="114300">
              <wp:extent cx="390525" cy="704850"/>
              <wp:effectExtent l="0" t="0" r="9525" b="0"/>
              <wp:docPr id="5877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77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11" w:author="杨文珍" w:date="2020-08-17T23:03:49Z">
        <w:r>
          <w:rPr/>
          <w:drawing>
            <wp:inline distT="0" distB="0" distL="114300" distR="114300">
              <wp:extent cx="421005" cy="706120"/>
              <wp:effectExtent l="0" t="0" r="17145" b="17780"/>
              <wp:docPr id="5878" name="图片 587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78" name="图片 5878"/>
                      <pic:cNvPicPr>
                        <a:picLocks noChangeAspect="1"/>
                      </pic:cNvPicPr>
                    </pic:nvPicPr>
                    <pic:blipFill>
                      <a:blip r:embed="rId5"/>
                      <a:srcRect r="7917" b="878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1005" cy="70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13" w:author="杨文珍" w:date="2020-08-17T23:03:49Z">
        <w:r>
          <w:rPr/>
          <w:drawing>
            <wp:inline distT="0" distB="0" distL="114300" distR="114300">
              <wp:extent cx="419100" cy="742950"/>
              <wp:effectExtent l="0" t="0" r="0" b="0"/>
              <wp:docPr id="5879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79" name="图片 3"/>
                      <pic:cNvPicPr>
                        <a:picLocks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15" w:author="杨文珍" w:date="2020-08-17T23:03:49Z">
        <w:r>
          <w:rPr/>
          <w:drawing>
            <wp:inline distT="0" distB="0" distL="114300" distR="114300">
              <wp:extent cx="426720" cy="741045"/>
              <wp:effectExtent l="0" t="0" r="11430" b="1905"/>
              <wp:docPr id="5880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80" name="图片 9"/>
                      <pic:cNvPicPr>
                        <a:picLocks noChangeAspect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720" cy="741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jc w:val="left"/>
        <w:rPr>
          <w:ins w:id="717" w:author="杨文珍" w:date="2020-08-17T23:15:56Z"/>
        </w:rPr>
      </w:pPr>
      <w:ins w:id="718" w:author="杨文珍" w:date="2020-08-17T23:47:47Z">
        <w:r>
          <w:rPr/>
          <w:drawing>
            <wp:inline distT="0" distB="0" distL="114300" distR="114300">
              <wp:extent cx="390525" cy="714375"/>
              <wp:effectExtent l="0" t="0" r="9525" b="9525"/>
              <wp:docPr id="5930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30" name="图片 2"/>
                      <pic:cNvPicPr>
                        <a:picLocks noChangeAspect="1"/>
                      </pic:cNvPicPr>
                    </pic:nvPicPr>
                    <pic:blipFill>
                      <a:blip r:embed="rId5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20" w:author="杨文珍" w:date="2020-08-17T23:03:49Z">
        <w:r>
          <w:rPr/>
          <w:drawing>
            <wp:inline distT="0" distB="0" distL="114300" distR="114300">
              <wp:extent cx="381000" cy="704850"/>
              <wp:effectExtent l="0" t="0" r="0" b="0"/>
              <wp:docPr id="5881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81" name="图片 2"/>
                      <pic:cNvPicPr>
                        <a:picLocks noChangeAspect="1"/>
                      </pic:cNvPicPr>
                    </pic:nvPicPr>
                    <pic:blipFill>
                      <a:blip r:embed="rId5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22" w:author="杨文珍" w:date="2020-08-17T23:03:49Z">
        <w:r>
          <w:rPr/>
          <w:drawing>
            <wp:inline distT="0" distB="0" distL="114300" distR="114300">
              <wp:extent cx="378460" cy="714375"/>
              <wp:effectExtent l="0" t="0" r="2540" b="9525"/>
              <wp:docPr id="5882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82" name="图片 4"/>
                      <pic:cNvPicPr>
                        <a:picLocks noChangeAspect="1"/>
                      </pic:cNvPicPr>
                    </pic:nvPicPr>
                    <pic:blipFill>
                      <a:blip r:embed="rId6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846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24" w:author="杨文珍" w:date="2020-08-17T23:03:49Z">
        <w:r>
          <w:rPr/>
          <w:drawing>
            <wp:inline distT="0" distB="0" distL="114300" distR="114300">
              <wp:extent cx="413385" cy="721995"/>
              <wp:effectExtent l="0" t="0" r="5715" b="1905"/>
              <wp:docPr id="5887" name="图片 588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87" name="图片 5887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385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26" w:author="杨文珍" w:date="2020-08-17T23:03:49Z">
        <w:r>
          <w:rPr/>
          <w:drawing>
            <wp:inline distT="0" distB="0" distL="114300" distR="114300">
              <wp:extent cx="371475" cy="714375"/>
              <wp:effectExtent l="0" t="0" r="9525" b="9525"/>
              <wp:docPr id="5888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88" name="图片 5"/>
                      <pic:cNvPicPr>
                        <a:picLocks noChangeAspect="1"/>
                      </pic:cNvPicPr>
                    </pic:nvPicPr>
                    <pic:blipFill>
                      <a:blip r:embed="rId5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147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28" w:author="杨文珍" w:date="2020-08-17T23:03:49Z">
        <w:r>
          <w:rPr/>
          <w:drawing>
            <wp:inline distT="0" distB="0" distL="114300" distR="114300">
              <wp:extent cx="390525" cy="704850"/>
              <wp:effectExtent l="0" t="0" r="9525" b="0"/>
              <wp:docPr id="5889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89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30" w:author="杨文珍" w:date="2020-08-17T23:03:49Z">
        <w:r>
          <w:rPr/>
          <w:drawing>
            <wp:inline distT="0" distB="0" distL="114300" distR="114300">
              <wp:extent cx="400050" cy="714375"/>
              <wp:effectExtent l="0" t="0" r="0" b="9525"/>
              <wp:docPr id="5890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90" name="图片 4"/>
                      <pic:cNvPicPr>
                        <a:picLocks noChangeAspect="1"/>
                      </pic:cNvPicPr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32" w:author="杨文珍" w:date="2020-08-17T23:03:49Z">
        <w:r>
          <w:rPr/>
          <w:drawing>
            <wp:inline distT="0" distB="0" distL="114300" distR="114300">
              <wp:extent cx="426720" cy="741045"/>
              <wp:effectExtent l="0" t="0" r="11430" b="1905"/>
              <wp:docPr id="5891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91" name="图片 9"/>
                      <pic:cNvPicPr>
                        <a:picLocks noChangeAspect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6720" cy="741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34" w:author="杨文珍" w:date="2020-08-17T23:03:49Z">
        <w:r>
          <w:rPr/>
          <w:drawing>
            <wp:inline distT="0" distB="0" distL="114300" distR="114300">
              <wp:extent cx="390525" cy="704850"/>
              <wp:effectExtent l="0" t="0" r="9525" b="0"/>
              <wp:docPr id="5892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92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36" w:author="杨文珍" w:date="2020-08-17T23:03:49Z">
        <w:r>
          <w:rPr/>
          <w:drawing>
            <wp:inline distT="0" distB="0" distL="114300" distR="114300">
              <wp:extent cx="390525" cy="742950"/>
              <wp:effectExtent l="0" t="0" r="9525" b="0"/>
              <wp:docPr id="5893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93" name="图片 1"/>
                      <pic:cNvPicPr>
                        <a:picLocks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38" w:author="杨文珍" w:date="2020-08-17T23:03:49Z">
        <w:r>
          <w:rPr/>
          <w:drawing>
            <wp:inline distT="0" distB="0" distL="114300" distR="114300">
              <wp:extent cx="375285" cy="734060"/>
              <wp:effectExtent l="0" t="0" r="5715" b="8890"/>
              <wp:docPr id="5894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94" name="图片 10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285" cy="734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40" w:author="杨文珍" w:date="2020-08-17T23:03:49Z">
        <w:r>
          <w:rPr/>
          <w:drawing>
            <wp:inline distT="0" distB="0" distL="114300" distR="114300">
              <wp:extent cx="390525" cy="704850"/>
              <wp:effectExtent l="0" t="0" r="9525" b="0"/>
              <wp:docPr id="589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95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jc w:val="left"/>
        <w:rPr>
          <w:ins w:id="742" w:author="杨文珍" w:date="2020-08-17T23:03:49Z"/>
          <w:rFonts w:ascii="仿宋" w:hAnsi="仿宋" w:eastAsia="仿宋"/>
          <w:sz w:val="32"/>
          <w:szCs w:val="32"/>
        </w:rPr>
      </w:pPr>
      <w:ins w:id="743" w:author="杨文珍" w:date="2020-08-17T23:03:49Z">
        <w:r>
          <w:rPr>
            <w:rFonts w:hint="eastAsia"/>
          </w:rPr>
          <w:drawing>
            <wp:inline distT="0" distB="0" distL="114300" distR="114300">
              <wp:extent cx="387350" cy="715645"/>
              <wp:effectExtent l="0" t="0" r="12700" b="8255"/>
              <wp:docPr id="5896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96" name="图片 12"/>
                      <pic:cNvPicPr>
                        <a:picLocks noChangeAspect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7350" cy="715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45" w:author="杨文珍" w:date="2020-08-17T23:03:49Z">
        <w:r>
          <w:rPr>
            <w:rFonts w:hint="eastAsia"/>
          </w:rPr>
          <w:drawing>
            <wp:inline distT="0" distB="0" distL="114300" distR="114300">
              <wp:extent cx="400050" cy="704850"/>
              <wp:effectExtent l="0" t="0" r="0" b="0"/>
              <wp:docPr id="5897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97" name="图片 1"/>
                      <pic:cNvPicPr>
                        <a:picLocks noChangeAspect="1"/>
                      </pic:cNvPicPr>
                    </pic:nvPicPr>
                    <pic:blipFill>
                      <a:blip r:embed="rId5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47" w:author="杨文珍" w:date="2020-08-17T23:03:49Z">
        <w:r>
          <w:rPr>
            <w:rFonts w:hint="eastAsia"/>
          </w:rPr>
          <w:drawing>
            <wp:inline distT="0" distB="0" distL="114300" distR="114300">
              <wp:extent cx="413385" cy="721995"/>
              <wp:effectExtent l="0" t="0" r="5715" b="1905"/>
              <wp:docPr id="5898" name="图片 589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98" name="图片 5898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385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49" w:author="杨文珍" w:date="2020-08-17T23:03:49Z">
        <w:r>
          <w:rPr/>
          <w:drawing>
            <wp:inline distT="0" distB="0" distL="114300" distR="114300">
              <wp:extent cx="390525" cy="723900"/>
              <wp:effectExtent l="0" t="0" r="9525" b="0"/>
              <wp:docPr id="5902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02" name="图片 1"/>
                      <pic:cNvPicPr>
                        <a:picLocks noChangeAspect="1"/>
                      </pic:cNvPicPr>
                    </pic:nvPicPr>
                    <pic:blipFill>
                      <a:blip r:embed="rId5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51" w:author="杨文珍" w:date="2020-08-17T23:03:49Z">
        <w:r>
          <w:rPr/>
          <w:drawing>
            <wp:inline distT="0" distB="0" distL="114300" distR="114300">
              <wp:extent cx="413385" cy="721995"/>
              <wp:effectExtent l="0" t="0" r="5715" b="1905"/>
              <wp:docPr id="5905" name="图片 590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05" name="图片 5905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385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53" w:author="杨文珍" w:date="2020-08-17T23:03:49Z">
        <w:r>
          <w:rPr>
            <w:rFonts w:hint="eastAsia"/>
          </w:rPr>
          <w:drawing>
            <wp:inline distT="0" distB="0" distL="114300" distR="114300">
              <wp:extent cx="411480" cy="701040"/>
              <wp:effectExtent l="0" t="0" r="7620" b="3810"/>
              <wp:docPr id="5906" name="图片 590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06" name="图片 5906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1480" cy="701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55" w:author="杨文珍" w:date="2020-08-17T23:03:49Z">
        <w:r>
          <w:rPr/>
          <w:drawing>
            <wp:inline distT="0" distB="0" distL="114300" distR="114300">
              <wp:extent cx="400050" cy="704850"/>
              <wp:effectExtent l="0" t="0" r="0" b="0"/>
              <wp:docPr id="5907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07" name="图片 3"/>
                      <pic:cNvPicPr>
                        <a:picLocks noChangeAspect="1"/>
                      </pic:cNvPicPr>
                    </pic:nvPicPr>
                    <pic:blipFill>
                      <a:blip r:embed="rId5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57" w:author="杨文珍" w:date="2020-08-17T23:03:49Z">
        <w:r>
          <w:rPr/>
          <w:drawing>
            <wp:inline distT="0" distB="0" distL="114300" distR="114300">
              <wp:extent cx="419100" cy="688340"/>
              <wp:effectExtent l="0" t="0" r="0" b="16510"/>
              <wp:docPr id="5908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08" name="图片 7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rcRect b="507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59" w:author="杨文珍" w:date="2020-08-17T23:03:49Z">
        <w:r>
          <w:rPr/>
          <w:drawing>
            <wp:inline distT="0" distB="0" distL="114300" distR="114300">
              <wp:extent cx="371475" cy="714375"/>
              <wp:effectExtent l="0" t="0" r="9525" b="9525"/>
              <wp:docPr id="5909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09" name="图片 5"/>
                      <pic:cNvPicPr>
                        <a:picLocks noChangeAspect="1"/>
                      </pic:cNvPicPr>
                    </pic:nvPicPr>
                    <pic:blipFill>
                      <a:blip r:embed="rId5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147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61" w:author="杨文珍" w:date="2020-08-17T23:03:49Z">
        <w:r>
          <w:rPr/>
          <w:drawing>
            <wp:inline distT="0" distB="0" distL="114300" distR="114300">
              <wp:extent cx="409575" cy="723900"/>
              <wp:effectExtent l="0" t="0" r="9525" b="0"/>
              <wp:docPr id="5910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10" name="图片 6"/>
                      <pic:cNvPicPr>
                        <a:picLocks noChangeAspect="1"/>
                      </pic:cNvPicPr>
                    </pic:nvPicPr>
                    <pic:blipFill>
                      <a:blip r:embed="rId5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9575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63" w:author="杨文珍" w:date="2020-08-17T23:03:49Z">
        <w:r>
          <w:rPr>
            <w:rFonts w:hint="eastAsia" w:ascii="仿宋" w:hAnsi="仿宋" w:eastAsia="仿宋"/>
            <w:sz w:val="32"/>
            <w:szCs w:val="32"/>
          </w:rPr>
          <w:drawing>
            <wp:inline distT="0" distB="0" distL="114300" distR="114300">
              <wp:extent cx="390525" cy="704850"/>
              <wp:effectExtent l="0" t="0" r="9525" b="0"/>
              <wp:docPr id="5911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11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jc w:val="center"/>
        <w:rPr>
          <w:rFonts w:ascii="仿宋" w:hAnsi="仿宋" w:eastAsia="仿宋"/>
          <w:color w:val="auto"/>
          <w:sz w:val="32"/>
          <w:szCs w:val="32"/>
        </w:rPr>
      </w:pPr>
      <w:r>
        <w:rPr>
          <w:rFonts w:hint="eastAsia" w:ascii="仿宋" w:hAnsi="仿宋" w:eastAsia="仿宋"/>
          <w:color w:val="auto"/>
          <w:sz w:val="32"/>
          <w:szCs w:val="32"/>
        </w:rPr>
        <w:t>我</w:t>
      </w:r>
      <w:ins w:id="765" w:author="杨文珍" w:date="2020-08-18T09:25:35Z">
        <w:r>
          <w:rPr>
            <w:rFonts w:hint="eastAsia" w:ascii="仿宋" w:hAnsi="仿宋" w:eastAsia="仿宋"/>
            <w:color w:val="auto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color w:val="auto"/>
          <w:sz w:val="32"/>
          <w:szCs w:val="32"/>
        </w:rPr>
        <w:t>爱</w:t>
      </w:r>
      <w:ins w:id="766" w:author="杨文珍" w:date="2020-08-18T09:25:35Z">
        <w:r>
          <w:rPr>
            <w:rFonts w:hint="eastAsia" w:ascii="仿宋" w:hAnsi="仿宋" w:eastAsia="仿宋"/>
            <w:color w:val="auto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color w:val="auto"/>
          <w:sz w:val="32"/>
          <w:szCs w:val="32"/>
        </w:rPr>
        <w:t>家乡，我</w:t>
      </w:r>
      <w:ins w:id="767" w:author="杨文珍" w:date="2020-08-18T09:25:36Z">
        <w:r>
          <w:rPr>
            <w:rFonts w:hint="eastAsia" w:ascii="仿宋" w:hAnsi="仿宋" w:eastAsia="仿宋"/>
            <w:color w:val="auto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color w:val="auto"/>
          <w:sz w:val="32"/>
          <w:szCs w:val="32"/>
        </w:rPr>
        <w:t>爱</w:t>
      </w:r>
      <w:ins w:id="768" w:author="杨文珍" w:date="2020-08-18T09:25:37Z">
        <w:r>
          <w:rPr>
            <w:rFonts w:hint="eastAsia" w:ascii="仿宋" w:hAnsi="仿宋" w:eastAsia="仿宋"/>
            <w:color w:val="auto"/>
            <w:sz w:val="32"/>
            <w:szCs w:val="32"/>
            <w:lang w:val="en-US" w:eastAsia="zh-CN"/>
          </w:rPr>
          <w:t xml:space="preserve"> </w:t>
        </w:r>
      </w:ins>
      <w:r>
        <w:rPr>
          <w:rFonts w:hint="eastAsia" w:ascii="仿宋" w:hAnsi="仿宋" w:eastAsia="仿宋"/>
          <w:color w:val="auto"/>
          <w:sz w:val="32"/>
          <w:szCs w:val="32"/>
        </w:rPr>
        <w:t>亲人。</w:t>
      </w:r>
    </w:p>
    <w:p>
      <w:pPr>
        <w:jc w:val="left"/>
        <w:rPr>
          <w:ins w:id="769" w:author="杨文珍" w:date="2020-08-17T23:48:50Z"/>
          <w:rFonts w:hint="eastAsia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53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53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7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7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4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7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7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747" name="图片 4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" name="图片 47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ins w:id="770" w:author="杨文珍" w:date="2020-08-17T23:19:35Z"/>
        </w:rPr>
      </w:pPr>
      <w:ins w:id="771" w:author="杨文珍" w:date="2020-08-17T23:48:55Z">
        <w:r>
          <w:rPr/>
          <w:drawing>
            <wp:inline distT="0" distB="0" distL="114300" distR="114300">
              <wp:extent cx="390525" cy="714375"/>
              <wp:effectExtent l="0" t="0" r="9525" b="9525"/>
              <wp:docPr id="593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32" name="图片 2"/>
                      <pic:cNvPicPr>
                        <a:picLocks noChangeAspect="1"/>
                      </pic:cNvPicPr>
                    </pic:nvPicPr>
                    <pic:blipFill>
                      <a:blip r:embed="rId5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47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8620" cy="704850"/>
            <wp:effectExtent l="0" t="0" r="11430" b="0"/>
            <wp:docPr id="47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2270" cy="721995"/>
            <wp:effectExtent l="0" t="0" r="17780" b="1905"/>
            <wp:docPr id="4750" name="图片 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" name="图片 47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14375"/>
            <wp:effectExtent l="0" t="0" r="9525" b="9525"/>
            <wp:docPr id="47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" name="图片 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7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7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4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75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47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7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762" name="图片 4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" name="图片 47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8300" cy="714375"/>
            <wp:effectExtent l="0" t="0" r="12700" b="9525"/>
            <wp:docPr id="47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4175" cy="704850"/>
            <wp:effectExtent l="0" t="0" r="15875" b="0"/>
            <wp:docPr id="47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7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14375"/>
            <wp:effectExtent l="0" t="0" r="9525" b="9525"/>
            <wp:docPr id="47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" name="图片 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23900"/>
            <wp:effectExtent l="0" t="0" r="9525" b="0"/>
            <wp:docPr id="47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" name="图片 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47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113" w:name="_Toc19709"/>
      <w:bookmarkStart w:id="114" w:name="_Toc6259"/>
      <w:r>
        <w:rPr>
          <w:rFonts w:hint="eastAsia"/>
          <w:sz w:val="44"/>
          <w:szCs w:val="44"/>
          <w:lang w:val="en-US" w:eastAsia="zh-CN"/>
        </w:rPr>
        <w:t xml:space="preserve">第十四课 韵母 </w:t>
      </w:r>
      <w:r>
        <w:rPr>
          <w:rFonts w:hint="eastAsia" w:ascii="黑体" w:hAnsi="黑体" w:cstheme="minorBidi"/>
          <w:sz w:val="44"/>
          <w:szCs w:val="44"/>
          <w:lang w:val="en-US" w:eastAsia="zh-CN"/>
        </w:rPr>
        <w:t>uan、uang、un、ong（ueng）</w:t>
      </w:r>
      <w:bookmarkEnd w:id="113"/>
      <w:bookmarkEnd w:id="114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15" w:name="_Toc18966"/>
      <w:bookmarkStart w:id="116" w:name="_Toc25256"/>
      <w:r>
        <w:rPr>
          <w:rFonts w:hint="eastAsia"/>
          <w:lang w:val="en-US" w:eastAsia="zh-CN"/>
        </w:rPr>
        <w:t>一 字母</w:t>
      </w:r>
      <w:r>
        <w:rPr>
          <w:rFonts w:hint="default" w:ascii="Times New Roman" w:hAnsi="Times New Roman" w:cs="Times New Roman"/>
          <w:lang w:val="en-US" w:eastAsia="zh-CN"/>
        </w:rPr>
        <w:t xml:space="preserve"> uan、uang、un、ong（ueng）</w:t>
      </w:r>
      <w:bookmarkEnd w:id="115"/>
      <w:bookmarkEnd w:id="116"/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1 2 4 5 6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uan</w:t>
      </w:r>
    </w:p>
    <w:p>
      <w:pPr>
        <w:jc w:val="center"/>
      </w:pPr>
      <w:r>
        <w:drawing>
          <wp:inline distT="0" distB="0" distL="114300" distR="114300">
            <wp:extent cx="390525" cy="704850"/>
            <wp:effectExtent l="0" t="0" r="9525" b="0"/>
            <wp:docPr id="2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2 3 5 6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uang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28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2 5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un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28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ong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（</w:t>
      </w:r>
      <w:r>
        <w:rPr>
          <w:rFonts w:hint="eastAsia" w:ascii="仿宋" w:hAnsi="仿宋" w:eastAsia="仿宋"/>
          <w:sz w:val="32"/>
          <w:szCs w:val="32"/>
        </w:rPr>
        <w:t>ueng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）</w:t>
      </w:r>
    </w:p>
    <w:p>
      <w:pPr>
        <w:jc w:val="center"/>
        <w:rPr>
          <w:ins w:id="773" w:author="杨文珍" w:date="2020-08-17T21:54:39Z"/>
        </w:rPr>
      </w:pPr>
      <w:r>
        <w:drawing>
          <wp:inline distT="0" distB="0" distL="114300" distR="114300">
            <wp:extent cx="381000" cy="695325"/>
            <wp:effectExtent l="0" t="0" r="0" b="9525"/>
            <wp:docPr id="28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ns w:id="774" w:author="杨文珍" w:date="2020-08-17T21:55:15Z"/>
          <w:rFonts w:hint="eastAsia" w:ascii="仿宋" w:hAnsi="仿宋" w:eastAsia="仿宋" w:cstheme="minorBidi"/>
          <w:sz w:val="32"/>
          <w:szCs w:val="32"/>
          <w:lang w:val="en-US" w:eastAsia="zh-CN"/>
        </w:rPr>
      </w:pPr>
      <w:ins w:id="775" w:author="杨文珍" w:date="2020-08-17T21:54:48Z">
        <w:r>
          <w:rPr>
            <w:rFonts w:hint="eastAsia" w:ascii="仿宋" w:hAnsi="仿宋" w:eastAsia="仿宋"/>
            <w:sz w:val="32"/>
            <w:szCs w:val="32"/>
          </w:rPr>
          <w:t>语音：</w:t>
        </w:r>
      </w:ins>
      <w:ins w:id="776" w:author="杨文珍" w:date="2020-08-17T21:54:57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韵</w:t>
        </w:r>
      </w:ins>
      <w:ins w:id="777" w:author="杨文珍" w:date="2020-08-17T21:54:57Z">
        <w:r>
          <w:rPr>
            <w:rFonts w:hint="default" w:ascii="仿宋" w:hAnsi="仿宋" w:eastAsia="仿宋"/>
            <w:sz w:val="32"/>
            <w:szCs w:val="32"/>
          </w:rPr>
          <w:t>母</w:t>
        </w:r>
      </w:ins>
      <w:ins w:id="778" w:author="杨文珍" w:date="2020-08-17T21:55:06Z">
        <w:r>
          <w:rPr>
            <w:rFonts w:hint="eastAsia" w:ascii="仿宋" w:hAnsi="仿宋" w:eastAsia="仿宋" w:cstheme="minorBidi"/>
            <w:sz w:val="32"/>
            <w:szCs w:val="32"/>
            <w:lang w:val="en-US" w:eastAsia="zh-CN"/>
          </w:rPr>
          <w:t>uan、uang、un、ong（ueng）</w:t>
        </w:r>
      </w:ins>
    </w:p>
    <w:p>
      <w:pPr>
        <w:jc w:val="center"/>
        <w:rPr>
          <w:rFonts w:hint="eastAsia" w:ascii="仿宋" w:hAnsi="仿宋" w:eastAsia="仿宋"/>
          <w:sz w:val="32"/>
          <w:szCs w:val="32"/>
        </w:rPr>
      </w:pPr>
      <w:ins w:id="779" w:author="杨文珍" w:date="2020-08-17T21:55:19Z">
        <w:r>
          <w:rPr/>
          <w:drawing>
            <wp:inline distT="0" distB="0" distL="114300" distR="114300">
              <wp:extent cx="390525" cy="704850"/>
              <wp:effectExtent l="0" t="0" r="9525" b="0"/>
              <wp:docPr id="5773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73" name="图片 1"/>
                      <pic:cNvPicPr>
                        <a:picLocks noChangeAspect="1"/>
                      </pic:cNvPicPr>
                    </pic:nvPicPr>
                    <pic:blipFill>
                      <a:blip r:embed="rId6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81" w:author="杨文珍" w:date="2020-08-17T21:55:45Z">
        <w:r>
          <w:rPr/>
          <w:drawing>
            <wp:inline distT="0" distB="0" distL="114300" distR="114300">
              <wp:extent cx="390525" cy="704850"/>
              <wp:effectExtent l="0" t="0" r="9525" b="0"/>
              <wp:docPr id="5784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84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83" w:author="杨文珍" w:date="2020-08-17T21:55:26Z">
        <w:r>
          <w:rPr/>
          <w:drawing>
            <wp:inline distT="0" distB="0" distL="114300" distR="114300">
              <wp:extent cx="400050" cy="695325"/>
              <wp:effectExtent l="0" t="0" r="0" b="9525"/>
              <wp:docPr id="5775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75" name="图片 2"/>
                      <pic:cNvPicPr>
                        <a:picLocks noChangeAspect="1"/>
                      </pic:cNvPicPr>
                    </pic:nvPicPr>
                    <pic:blipFill>
                      <a:blip r:embed="rId6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69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85" w:author="杨文珍" w:date="2020-08-17T21:55:46Z">
        <w:r>
          <w:rPr/>
          <w:drawing>
            <wp:inline distT="0" distB="0" distL="114300" distR="114300">
              <wp:extent cx="390525" cy="704850"/>
              <wp:effectExtent l="0" t="0" r="9525" b="0"/>
              <wp:docPr id="5788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88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87" w:author="杨文珍" w:date="2020-08-17T21:55:33Z">
        <w:r>
          <w:rPr/>
          <w:drawing>
            <wp:inline distT="0" distB="0" distL="114300" distR="114300">
              <wp:extent cx="400050" cy="695325"/>
              <wp:effectExtent l="0" t="0" r="0" b="9525"/>
              <wp:docPr id="5781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81" name="图片 3"/>
                      <pic:cNvPicPr>
                        <a:picLocks noChangeAspect="1"/>
                      </pic:cNvPicPr>
                    </pic:nvPicPr>
                    <pic:blipFill>
                      <a:blip r:embed="rId6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69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89" w:author="杨文珍" w:date="2020-08-17T21:55:47Z">
        <w:r>
          <w:rPr/>
          <w:drawing>
            <wp:inline distT="0" distB="0" distL="114300" distR="114300">
              <wp:extent cx="390525" cy="704850"/>
              <wp:effectExtent l="0" t="0" r="9525" b="0"/>
              <wp:docPr id="5789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89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791" w:author="杨文珍" w:date="2020-08-17T21:55:36Z">
        <w:r>
          <w:rPr/>
          <w:drawing>
            <wp:inline distT="0" distB="0" distL="114300" distR="114300">
              <wp:extent cx="381000" cy="695325"/>
              <wp:effectExtent l="0" t="0" r="0" b="9525"/>
              <wp:docPr id="5783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83" name="图片 4"/>
                      <pic:cNvPicPr>
                        <a:picLocks noChangeAspect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9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7" w:name="_Toc14525"/>
      <w:bookmarkStart w:id="118" w:name="_Toc20698"/>
      <w:r>
        <w:rPr>
          <w:rFonts w:hint="eastAsia"/>
          <w:lang w:val="en-US" w:eastAsia="zh-CN"/>
        </w:rPr>
        <w:t>二 音节</w:t>
      </w:r>
      <w:bookmarkEnd w:id="117"/>
      <w:bookmarkEnd w:id="118"/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uān   uán   uǎn   uàn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4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2951" name="图片 2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" name="图片 29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29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29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29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0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0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uāng   uáng   uǎng   uàng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314" name="图片 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" name="图片 43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4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3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4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3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4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3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ūn    ún    ǔn    ùn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449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343" name="图片 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" name="图片 43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5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3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5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3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5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3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3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uēng  uéng   uěng  uèng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695325"/>
            <wp:effectExtent l="0" t="0" r="0" b="9525"/>
            <wp:docPr id="45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434" name="图片 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" name="图片 44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45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4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45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4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45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4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duān   duǎn   duàn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7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05" name="图片 4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" name="图片 46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2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6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350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6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tuān   tuán   tuǎn   tuàn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258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667" name="图片 4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" name="图片 46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16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67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18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69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319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6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7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nuǎn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2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7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luán   luǎn   luàn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7830" cy="727075"/>
            <wp:effectExtent l="0" t="0" r="1270" b="15875"/>
            <wp:docPr id="258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8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309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31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8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guān   guǎn   guàn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2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823" name="图片 4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" name="图片 48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3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8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kuān   kuǎn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26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835" name="图片 4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" name="图片 48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30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huān   huán   huǎn   huàn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26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847" name="图片 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" name="图片 48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0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8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0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85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30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8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zhuān   zhuǎn   zhuàn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2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859" name="图片 4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" name="图片 48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6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3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86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chuān   chuán   chuǎn   chuàn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26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871" name="图片 4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" name="图片 487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0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8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0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87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30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8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shuān   shuàn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26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883" name="图片 4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" name="图片 48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30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8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ruán   ruǎn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26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89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30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9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zuān   zuǎn   zuàn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2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07" name="图片 4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" name="图片 49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2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9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3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9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cuān   cuán   cuàn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6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19" name="图片 4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" name="图片 49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9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9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29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9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suān    suàn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26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31" name="图片 4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" name="图片 49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29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9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guāng   guǎng   guàng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1480" cy="720725"/>
            <wp:effectExtent l="0" t="0" r="7620" b="3175"/>
            <wp:docPr id="4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5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3517" name="图片 3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" name="图片 35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5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4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6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36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8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4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38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38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39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kuāng   kuáng   kuǎng   kuàng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8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39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3936" name="图片 3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" name="图片 39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1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9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1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1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1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9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2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2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9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2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2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2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huāng   huáng   huǎng   huàng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48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2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264" name="图片 4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" name="图片 4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3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49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6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6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49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7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7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7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49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7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7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7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zhuāng   zhuǎng   zhuàng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4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7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763" name="图片 4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" name="图片 47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7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8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0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8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80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chuāng   chuáng   chuǎng   chuàng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9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8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808" name="图片 4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" name="图片 48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9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8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8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9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8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48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49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48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48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8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shuāng    shuǎng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9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8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844" name="图片 4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" name="图片 48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49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8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8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zhūn    zhǔn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5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45" name="图片 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" name="图片 49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9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chūn    chún    chǔn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50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57" name="图片 4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" name="图片 49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50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9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50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9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shǔn    shùn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50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97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50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9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rún    rùn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50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9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50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99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zūn    zǔn    zùn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5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93" name="图片 4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" name="图片 499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5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49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9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5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50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00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cūn    cún    cǔn    cùn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0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50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005" name="图片 5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" name="图片 50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0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50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50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0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50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0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0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50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0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sūn    sǔn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50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50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017" name="图片 5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" name="图片 50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50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50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0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dōng    dǒng    dòng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4180" cy="718820"/>
            <wp:effectExtent l="0" t="0" r="13970" b="5080"/>
            <wp:docPr id="516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0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049" name="图片 5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" name="图片 50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519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0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0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519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0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05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tōng    tóng    tǒng    tòng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3545" cy="715645"/>
            <wp:effectExtent l="0" t="0" r="14605" b="8255"/>
            <wp:docPr id="516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0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061" name="图片 5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" name="图片 50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3545" cy="715645"/>
            <wp:effectExtent l="0" t="0" r="14605" b="8255"/>
            <wp:docPr id="51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0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50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3545" cy="715645"/>
            <wp:effectExtent l="0" t="0" r="14605" b="8255"/>
            <wp:docPr id="519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0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06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3545" cy="715645"/>
            <wp:effectExtent l="0" t="0" r="14605" b="8255"/>
            <wp:docPr id="519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0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0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nóng      nòng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29260" cy="693420"/>
            <wp:effectExtent l="0" t="0" r="8890" b="11430"/>
            <wp:docPr id="5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0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07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9260" cy="693420"/>
            <wp:effectExtent l="0" t="0" r="8890" b="11430"/>
            <wp:docPr id="5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0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08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lōng    lóng    lǒng    lòng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54025" cy="727075"/>
            <wp:effectExtent l="0" t="0" r="3175" b="15875"/>
            <wp:docPr id="517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0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085" name="图片 5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" name="图片 508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54025" cy="727075"/>
            <wp:effectExtent l="0" t="0" r="3175" b="15875"/>
            <wp:docPr id="519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0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508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54025" cy="727075"/>
            <wp:effectExtent l="0" t="0" r="3175" b="15875"/>
            <wp:docPr id="519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0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09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54025" cy="727075"/>
            <wp:effectExtent l="0" t="0" r="3175" b="15875"/>
            <wp:docPr id="519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0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0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0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zhōng    zhǒng    zhòng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2275" cy="714375"/>
            <wp:effectExtent l="0" t="0" r="15875" b="9525"/>
            <wp:docPr id="5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0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097" name="图片 5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" name="图片 509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275" cy="714375"/>
            <wp:effectExtent l="0" t="0" r="15875" b="9525"/>
            <wp:docPr id="5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1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10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275" cy="714375"/>
            <wp:effectExtent l="0" t="0" r="15875" b="9525"/>
            <wp:docPr id="5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1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10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chōng    chóng    chǒng    chòng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8150" cy="704850"/>
            <wp:effectExtent l="0" t="0" r="0" b="0"/>
            <wp:docPr id="51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1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109" name="图片 5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" name="图片 51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1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8150" cy="704850"/>
            <wp:effectExtent l="0" t="0" r="0" b="0"/>
            <wp:docPr id="51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1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51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1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8150" cy="704850"/>
            <wp:effectExtent l="0" t="0" r="0" b="0"/>
            <wp:docPr id="51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1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1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1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8150" cy="704850"/>
            <wp:effectExtent l="0" t="0" r="0" b="0"/>
            <wp:docPr id="51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1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1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1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róng    rǒng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36880" cy="714375"/>
            <wp:effectExtent l="0" t="0" r="1270" b="9525"/>
            <wp:docPr id="51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1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1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6880" cy="714375"/>
            <wp:effectExtent l="0" t="0" r="1270" b="9525"/>
            <wp:docPr id="51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1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1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zōng     zǒng    zòng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24815" cy="704850"/>
            <wp:effectExtent l="0" t="0" r="13335" b="0"/>
            <wp:docPr id="5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1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133" name="图片 5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" name="图片 51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4815" cy="704850"/>
            <wp:effectExtent l="0" t="0" r="13335" b="0"/>
            <wp:docPr id="5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1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1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4815" cy="704850"/>
            <wp:effectExtent l="0" t="0" r="13335" b="0"/>
            <wp:docPr id="5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1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1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cōng     cóng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29260" cy="704850"/>
            <wp:effectExtent l="0" t="0" r="8890" b="0"/>
            <wp:docPr id="51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1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145" name="图片 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" name="图片 51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9260" cy="704850"/>
            <wp:effectExtent l="0" t="0" r="8890" b="0"/>
            <wp:docPr id="51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1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1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sōng    sóng    sǒng    sòng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51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1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157" name="图片 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" name="图片 51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1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51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1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51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1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51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1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1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1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51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1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16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1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9" w:name="_Toc30878"/>
      <w:bookmarkStart w:id="120" w:name="_Toc21188"/>
      <w:r>
        <w:rPr>
          <w:rFonts w:hint="eastAsia"/>
          <w:lang w:val="en-US" w:eastAsia="zh-CN"/>
        </w:rPr>
        <w:t>三 词语</w:t>
      </w:r>
      <w:bookmarkEnd w:id="119"/>
      <w:bookmarkEnd w:id="120"/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chūn</w:t>
      </w:r>
      <w:ins w:id="793" w:author="杨文珍" w:date="2020-08-18T08:57:34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tiān</w:t>
      </w:r>
      <w:ins w:id="794" w:author="杨文珍" w:date="2020-08-18T08:59:00Z">
        <w:r>
          <w:rPr>
            <w:rFonts w:hint="eastAsia" w:ascii="仿宋" w:hAnsi="仿宋" w:eastAsia="仿宋"/>
            <w:sz w:val="32"/>
            <w:szCs w:val="32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春天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51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52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201" name="图片 5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" name="图片 52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20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205" name="图片 5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" name="图片 52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2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yáng</w:t>
      </w:r>
      <w:ins w:id="795" w:author="杨文珍" w:date="2020-08-18T08:57:37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guāng</w:t>
      </w:r>
      <w:ins w:id="796" w:author="杨文珍" w:date="2020-08-18T08:58:59Z">
        <w:r>
          <w:rPr>
            <w:rFonts w:hint="eastAsia" w:ascii="仿宋" w:hAnsi="仿宋" w:eastAsia="仿宋"/>
            <w:sz w:val="32"/>
            <w:szCs w:val="32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阳光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52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797" w:author="杨文珍" w:date="2020-08-17T22:32:00Z">
        <w:r>
          <w:rPr>
            <w:rFonts w:hint="eastAsia"/>
          </w:rPr>
          <w:drawing>
            <wp:inline distT="0" distB="0" distL="114300" distR="114300">
              <wp:extent cx="419100" cy="688340"/>
              <wp:effectExtent l="0" t="0" r="0" b="16510"/>
              <wp:docPr id="5832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32" name="图片 7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rcRect b="507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drawing>
          <wp:inline distT="0" distB="0" distL="114300" distR="114300">
            <wp:extent cx="411480" cy="720725"/>
            <wp:effectExtent l="0" t="0" r="7620" b="3175"/>
            <wp:docPr id="5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52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215" name="图片 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" name="图片 52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wēn</w:t>
      </w:r>
      <w:ins w:id="799" w:author="杨文珍" w:date="2020-08-18T08:57:41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nuǎn</w:t>
      </w:r>
      <w:ins w:id="800" w:author="杨文珍" w:date="2020-08-18T08:58:57Z">
        <w:r>
          <w:rPr>
            <w:rFonts w:hint="eastAsia" w:ascii="仿宋" w:hAnsi="仿宋" w:eastAsia="仿宋"/>
            <w:sz w:val="32"/>
            <w:szCs w:val="32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温暖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695325"/>
            <wp:effectExtent l="0" t="0" r="0" b="9525"/>
            <wp:docPr id="52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218" name="图片 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" name="图片 52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5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2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huáng</w:t>
      </w:r>
      <w:ins w:id="801" w:author="杨文珍" w:date="2020-08-18T08:57:45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lí</w:t>
      </w:r>
      <w:ins w:id="802" w:author="杨文珍" w:date="2020-08-18T08:58:54Z">
        <w:r>
          <w:rPr>
            <w:rFonts w:hint="eastAsia" w:ascii="仿宋" w:hAnsi="仿宋" w:eastAsia="仿宋"/>
            <w:sz w:val="32"/>
            <w:szCs w:val="32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黄鹂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52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52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52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2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2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2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kǒng</w:t>
      </w:r>
      <w:ins w:id="803" w:author="杨文珍" w:date="2020-08-18T08:57:51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què</w:t>
      </w:r>
      <w:ins w:id="804" w:author="杨文珍" w:date="2020-08-18T08:58:51Z">
        <w:r>
          <w:rPr>
            <w:rFonts w:hint="eastAsia" w:ascii="仿宋" w:hAnsi="仿宋" w:eastAsia="仿宋"/>
            <w:sz w:val="32"/>
            <w:szCs w:val="32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孔雀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52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2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2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52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52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" name="图片 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2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bái</w:t>
      </w:r>
      <w:ins w:id="805" w:author="杨文珍" w:date="2020-08-18T08:57:55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tóu</w:t>
      </w:r>
      <w:ins w:id="806" w:author="杨文珍" w:date="2020-08-18T08:57:58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wēng</w:t>
      </w:r>
      <w:ins w:id="807" w:author="杨文珍" w:date="2020-08-18T08:58:49Z">
        <w:r>
          <w:rPr>
            <w:rFonts w:hint="eastAsia" w:ascii="仿宋" w:hAnsi="仿宋" w:eastAsia="仿宋"/>
            <w:sz w:val="32"/>
            <w:szCs w:val="32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白头翁</w:t>
      </w:r>
    </w:p>
    <w:p>
      <w:pPr>
        <w:jc w:val="center"/>
        <w:rPr>
          <w:ins w:id="808" w:author="杨文珍" w:date="2020-08-17T23:04:38Z"/>
        </w:rPr>
      </w:pPr>
      <w:r>
        <w:drawing>
          <wp:inline distT="0" distB="0" distL="114300" distR="114300">
            <wp:extent cx="421005" cy="706120"/>
            <wp:effectExtent l="0" t="0" r="17145" b="17780"/>
            <wp:docPr id="5256" name="图片 5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" name="图片 5256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5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2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3545" cy="715645"/>
            <wp:effectExtent l="0" t="0" r="14605" b="8255"/>
            <wp:docPr id="526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2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2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2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266" name="图片 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" name="图片 5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ins w:id="809" w:author="杨文珍" w:date="2020-08-17T23:04:38Z"/>
          <w:rFonts w:hint="eastAsia"/>
          <w:lang w:val="en-US" w:eastAsia="zh-CN"/>
        </w:rPr>
      </w:pPr>
      <w:ins w:id="810" w:author="杨文珍" w:date="2020-08-17T23:04:38Z">
        <w:bookmarkStart w:id="121" w:name="_Toc3767"/>
        <w:r>
          <w:rPr>
            <w:rFonts w:hint="eastAsia"/>
            <w:lang w:val="en-US" w:eastAsia="zh-CN"/>
          </w:rPr>
          <w:t>四 句子</w:t>
        </w:r>
        <w:bookmarkEnd w:id="121"/>
      </w:ins>
    </w:p>
    <w:p>
      <w:pPr>
        <w:jc w:val="center"/>
        <w:rPr>
          <w:ins w:id="811" w:author="杨文珍" w:date="2020-08-17T23:20:25Z"/>
          <w:rFonts w:hint="eastAsia" w:ascii="仿宋" w:hAnsi="仿宋" w:eastAsia="仿宋"/>
          <w:color w:val="auto"/>
          <w:sz w:val="32"/>
          <w:szCs w:val="32"/>
        </w:rPr>
      </w:pPr>
      <w:r>
        <w:rPr>
          <w:rFonts w:hint="eastAsia" w:ascii="仿宋" w:hAnsi="仿宋" w:eastAsia="仿宋"/>
          <w:color w:val="auto"/>
          <w:sz w:val="32"/>
          <w:szCs w:val="32"/>
        </w:rPr>
        <w:t>小蜜蜂，</w:t>
      </w:r>
    </w:p>
    <w:p>
      <w:pPr>
        <w:jc w:val="both"/>
        <w:rPr>
          <w:ins w:id="812" w:author="杨文珍" w:date="2020-08-17T23:20:32Z"/>
          <w:rFonts w:hint="eastAsia"/>
        </w:rPr>
      </w:pPr>
      <w:ins w:id="813" w:author="杨文珍" w:date="2020-08-17T23:22:29Z">
        <w:r>
          <w:rPr>
            <w:rFonts w:hint="eastAsia" w:ascii="仿宋" w:hAnsi="仿宋" w:eastAsia="仿宋"/>
            <w:sz w:val="32"/>
            <w:szCs w:val="32"/>
          </w:rPr>
          <w:drawing>
            <wp:inline distT="0" distB="0" distL="114300" distR="114300">
              <wp:extent cx="390525" cy="704850"/>
              <wp:effectExtent l="0" t="0" r="9525" b="0"/>
              <wp:docPr id="5916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16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815" w:author="杨文珍" w:date="2020-08-17T23:22:29Z">
        <w:r>
          <w:rPr>
            <w:rFonts w:hint="eastAsia" w:ascii="仿宋" w:hAnsi="仿宋" w:eastAsia="仿宋"/>
            <w:sz w:val="32"/>
            <w:szCs w:val="32"/>
          </w:rPr>
          <w:drawing>
            <wp:inline distT="0" distB="0" distL="114300" distR="114300">
              <wp:extent cx="390525" cy="704850"/>
              <wp:effectExtent l="0" t="0" r="9525" b="0"/>
              <wp:docPr id="5917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17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52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52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27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817" w:author="杨文珍" w:date="2020-08-17T23:44:48Z">
        <w:r>
          <w:rPr>
            <w:rFonts w:hint="eastAsia" w:ascii="仿宋" w:hAnsi="仿宋" w:eastAsia="仿宋"/>
            <w:sz w:val="32"/>
            <w:szCs w:val="32"/>
          </w:rPr>
          <w:drawing>
            <wp:inline distT="0" distB="0" distL="114300" distR="114300">
              <wp:extent cx="390525" cy="704850"/>
              <wp:effectExtent l="0" t="0" r="9525" b="0"/>
              <wp:docPr id="5924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24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rPr>
          <w:rFonts w:hint="eastAsia"/>
        </w:rPr>
        <w:drawing>
          <wp:inline distT="0" distB="0" distL="114300" distR="114300">
            <wp:extent cx="382270" cy="671830"/>
            <wp:effectExtent l="0" t="0" r="17780" b="13970"/>
            <wp:docPr id="5272" name="图片 5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" name="图片 52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52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2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5276" name="图片 5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" name="图片 527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52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278" name="图片 5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" name="图片 527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14375"/>
            <wp:effectExtent l="0" t="0" r="9525" b="9525"/>
            <wp:docPr id="52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" name="图片 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ns w:id="819" w:author="杨文珍" w:date="2020-08-17T23:20:34Z"/>
          <w:rFonts w:ascii="仿宋" w:hAnsi="仿宋" w:eastAsia="仿宋"/>
          <w:color w:val="auto"/>
          <w:sz w:val="32"/>
          <w:szCs w:val="32"/>
        </w:rPr>
      </w:pPr>
      <w:ins w:id="820" w:author="杨文珍" w:date="2020-08-17T23:20:34Z">
        <w:r>
          <w:rPr>
            <w:rFonts w:hint="eastAsia" w:ascii="仿宋" w:hAnsi="仿宋" w:eastAsia="仿宋"/>
            <w:color w:val="auto"/>
            <w:sz w:val="32"/>
            <w:szCs w:val="32"/>
          </w:rPr>
          <w:t>嗡嗡嗡。</w:t>
        </w:r>
      </w:ins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2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283" name="图片 5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" name="图片 52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2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286" name="图片 5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" name="图片 528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2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288" name="图片 5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" name="图片 528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14375"/>
            <wp:effectExtent l="0" t="0" r="9525" b="9525"/>
            <wp:docPr id="52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" name="图片 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23900"/>
            <wp:effectExtent l="0" t="0" r="9525" b="0"/>
            <wp:docPr id="529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" name="图片 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2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飞到西，</w:t>
      </w:r>
    </w:p>
    <w:p>
      <w:pPr>
        <w:jc w:val="both"/>
        <w:rPr>
          <w:ins w:id="821" w:author="杨文珍" w:date="2020-08-17T23:22:50Z"/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5292" name="图片 5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" name="图片 529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52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294" name="图片 5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" name="图片 529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4180" cy="718820"/>
            <wp:effectExtent l="0" t="0" r="13970" b="5080"/>
            <wp:docPr id="530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52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2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2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07035" cy="723900"/>
            <wp:effectExtent l="0" t="0" r="12065" b="0"/>
            <wp:docPr id="530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3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3385" cy="721995"/>
            <wp:effectExtent l="0" t="0" r="5715" b="1905"/>
            <wp:docPr id="5303" name="图片 5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" name="图片 53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14375"/>
            <wp:effectExtent l="0" t="0" r="9525" b="9525"/>
            <wp:docPr id="5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" name="图片 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3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ns w:id="822" w:author="杨文珍" w:date="2020-08-17T23:22:52Z"/>
          <w:rFonts w:hint="eastAsia"/>
        </w:rPr>
      </w:pPr>
      <w:ins w:id="823" w:author="杨文珍" w:date="2020-08-17T23:22:55Z">
        <w:r>
          <w:rPr>
            <w:rFonts w:hint="eastAsia" w:ascii="仿宋" w:hAnsi="仿宋" w:eastAsia="仿宋"/>
            <w:sz w:val="32"/>
            <w:szCs w:val="32"/>
          </w:rPr>
          <w:t>飞到东。</w:t>
        </w:r>
      </w:ins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67030" cy="667385"/>
            <wp:effectExtent l="0" t="0" r="13970" b="18415"/>
            <wp:docPr id="5306" name="图片 5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" name="图片 53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742950"/>
            <wp:effectExtent l="0" t="0" r="1905" b="0"/>
            <wp:docPr id="53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308" name="图片 5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" name="图片 53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4180" cy="718820"/>
            <wp:effectExtent l="0" t="0" r="13970" b="5080"/>
            <wp:docPr id="530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53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3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3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4180" cy="718820"/>
            <wp:effectExtent l="0" t="0" r="13970" b="5080"/>
            <wp:docPr id="53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3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320" name="图片 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" name="图片 53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14375"/>
            <wp:effectExtent l="0" t="0" r="9525" b="9525"/>
            <wp:docPr id="55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" name="图片 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23900"/>
            <wp:effectExtent l="0" t="0" r="9525" b="0"/>
            <wp:docPr id="55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" name="图片 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5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br w:type="page"/>
      </w: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122" w:name="_Toc7276"/>
      <w:bookmarkStart w:id="123" w:name="_Toc24638"/>
      <w:r>
        <w:rPr>
          <w:rFonts w:hint="eastAsia"/>
          <w:sz w:val="44"/>
          <w:szCs w:val="44"/>
          <w:lang w:val="en-US" w:eastAsia="zh-CN"/>
        </w:rPr>
        <w:t>第十五课 韵母</w:t>
      </w:r>
      <w:r>
        <w:rPr>
          <w:rFonts w:hint="eastAsia" w:ascii="黑体" w:hAnsi="黑体" w:cstheme="minorBidi"/>
          <w:sz w:val="44"/>
          <w:szCs w:val="44"/>
          <w:lang w:val="en-US" w:eastAsia="zh-CN"/>
        </w:rPr>
        <w:t xml:space="preserve"> üan、ün、iong</w:t>
      </w:r>
      <w:bookmarkEnd w:id="122"/>
      <w:bookmarkEnd w:id="123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4" w:name="_Toc12768"/>
      <w:bookmarkStart w:id="125" w:name="_Toc15416"/>
      <w:r>
        <w:rPr>
          <w:rFonts w:hint="eastAsia"/>
          <w:lang w:val="en-US" w:eastAsia="zh-CN"/>
        </w:rPr>
        <w:t xml:space="preserve">一 字母 </w:t>
      </w:r>
      <w:r>
        <w:rPr>
          <w:rFonts w:hint="default" w:ascii="Times New Roman" w:hAnsi="Times New Roman" w:cs="Times New Roman"/>
          <w:lang w:val="en-US" w:eastAsia="zh-CN"/>
        </w:rPr>
        <w:t>üan、ün、iong</w:t>
      </w:r>
      <w:bookmarkEnd w:id="124"/>
      <w:bookmarkEnd w:id="125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1 2 3 4 6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üan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3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ün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14375"/>
            <wp:effectExtent l="0" t="0" r="9525" b="9525"/>
            <wp:docPr id="35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" name="图片 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1 4 5 6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iong</w:t>
      </w:r>
    </w:p>
    <w:p>
      <w:pPr>
        <w:jc w:val="center"/>
        <w:rPr>
          <w:ins w:id="824" w:author="杨文珍" w:date="2020-08-17T21:56:20Z"/>
        </w:rPr>
      </w:pPr>
      <w:r>
        <w:drawing>
          <wp:inline distT="0" distB="0" distL="114300" distR="114300">
            <wp:extent cx="390525" cy="704850"/>
            <wp:effectExtent l="0" t="0" r="9525" b="0"/>
            <wp:docPr id="36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" name="图片 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ns w:id="825" w:author="杨文珍" w:date="2020-08-17T21:56:52Z"/>
          <w:rFonts w:hint="eastAsia" w:ascii="仿宋" w:hAnsi="仿宋" w:eastAsia="仿宋" w:cstheme="minorBidi"/>
          <w:sz w:val="32"/>
          <w:szCs w:val="32"/>
          <w:lang w:val="en-US" w:eastAsia="zh-CN"/>
        </w:rPr>
      </w:pPr>
      <w:ins w:id="826" w:author="杨文珍" w:date="2020-08-17T21:56:27Z">
        <w:r>
          <w:rPr>
            <w:rFonts w:hint="eastAsia" w:ascii="仿宋" w:hAnsi="仿宋" w:eastAsia="仿宋"/>
            <w:sz w:val="32"/>
            <w:szCs w:val="32"/>
          </w:rPr>
          <w:t>语音：</w:t>
        </w:r>
      </w:ins>
      <w:ins w:id="827" w:author="杨文珍" w:date="2020-08-17T21:56:35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>韵</w:t>
        </w:r>
      </w:ins>
      <w:ins w:id="828" w:author="杨文珍" w:date="2020-08-17T21:56:35Z">
        <w:r>
          <w:rPr>
            <w:rFonts w:hint="default" w:ascii="仿宋" w:hAnsi="仿宋" w:eastAsia="仿宋"/>
            <w:sz w:val="32"/>
            <w:szCs w:val="32"/>
          </w:rPr>
          <w:t>母</w:t>
        </w:r>
      </w:ins>
      <w:ins w:id="829" w:author="杨文珍" w:date="2020-08-17T21:56:42Z">
        <w:r>
          <w:rPr>
            <w:rFonts w:hint="eastAsia" w:ascii="仿宋" w:hAnsi="仿宋" w:eastAsia="仿宋" w:cstheme="minorBidi"/>
            <w:sz w:val="32"/>
            <w:szCs w:val="32"/>
            <w:lang w:val="en-US" w:eastAsia="zh-CN"/>
          </w:rPr>
          <w:t>üan、ün、iong</w:t>
        </w:r>
      </w:ins>
    </w:p>
    <w:p>
      <w:pPr>
        <w:jc w:val="center"/>
        <w:rPr>
          <w:rFonts w:hint="eastAsia" w:ascii="仿宋" w:hAnsi="仿宋" w:eastAsia="仿宋"/>
          <w:sz w:val="32"/>
          <w:szCs w:val="32"/>
        </w:rPr>
      </w:pPr>
      <w:ins w:id="830" w:author="杨文珍" w:date="2020-08-17T21:56:56Z">
        <w:r>
          <w:rPr/>
          <w:drawing>
            <wp:inline distT="0" distB="0" distL="114300" distR="114300">
              <wp:extent cx="400050" cy="704850"/>
              <wp:effectExtent l="0" t="0" r="0" b="0"/>
              <wp:docPr id="5790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90" name="图片 1"/>
                      <pic:cNvPicPr>
                        <a:picLocks noChangeAspect="1"/>
                      </pic:cNvPicPr>
                    </pic:nvPicPr>
                    <pic:blipFill>
                      <a:blip r:embed="rId6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832" w:author="杨文珍" w:date="2020-08-17T21:57:09Z">
        <w:r>
          <w:rPr/>
          <w:drawing>
            <wp:inline distT="0" distB="0" distL="114300" distR="114300">
              <wp:extent cx="390525" cy="704850"/>
              <wp:effectExtent l="0" t="0" r="9525" b="0"/>
              <wp:docPr id="5794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94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834" w:author="杨文珍" w:date="2020-08-17T21:57:00Z">
        <w:r>
          <w:rPr/>
          <w:drawing>
            <wp:inline distT="0" distB="0" distL="114300" distR="114300">
              <wp:extent cx="390525" cy="714375"/>
              <wp:effectExtent l="0" t="0" r="9525" b="9525"/>
              <wp:docPr id="5791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91" name="图片 2"/>
                      <pic:cNvPicPr>
                        <a:picLocks noChangeAspect="1"/>
                      </pic:cNvPicPr>
                    </pic:nvPicPr>
                    <pic:blipFill>
                      <a:blip r:embed="rId6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836" w:author="杨文珍" w:date="2020-08-17T21:57:10Z">
        <w:r>
          <w:rPr/>
          <w:drawing>
            <wp:inline distT="0" distB="0" distL="114300" distR="114300">
              <wp:extent cx="390525" cy="704850"/>
              <wp:effectExtent l="0" t="0" r="9525" b="0"/>
              <wp:docPr id="579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95" name="图片 5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838" w:author="杨文珍" w:date="2020-08-17T21:57:03Z">
        <w:r>
          <w:rPr/>
          <w:drawing>
            <wp:inline distT="0" distB="0" distL="114300" distR="114300">
              <wp:extent cx="390525" cy="704850"/>
              <wp:effectExtent l="0" t="0" r="9525" b="0"/>
              <wp:docPr id="579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793" name="图片 3"/>
                      <pic:cNvPicPr>
                        <a:picLocks noChangeAspect="1"/>
                      </pic:cNvPicPr>
                    </pic:nvPicPr>
                    <pic:blipFill>
                      <a:blip r:embed="rId6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6" w:name="_Toc11612"/>
      <w:bookmarkStart w:id="127" w:name="_Toc21646"/>
      <w:r>
        <w:rPr>
          <w:rFonts w:hint="eastAsia"/>
          <w:lang w:val="en-US" w:eastAsia="zh-CN"/>
        </w:rPr>
        <w:t>二 音节</w:t>
      </w:r>
      <w:bookmarkEnd w:id="126"/>
      <w:bookmarkEnd w:id="127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üān   üán   üǎn    üàn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5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782" name="图片 4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" name="图片 478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8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88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8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9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ǖn   ǘn   ǚn   ǜn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14375"/>
            <wp:effectExtent l="0" t="0" r="9525" b="9525"/>
            <wp:docPr id="50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" name="图片 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54" name="图片 4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" name="图片 49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0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" name="图片 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9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0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" name="图片 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96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0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" name="图片 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497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iōng   ióng   iǒng   iòng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04850"/>
            <wp:effectExtent l="0" t="0" r="9525" b="0"/>
            <wp:docPr id="50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" name="图片 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981" name="图片 4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" name="图片 498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" name="图片 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9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" name="图片 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99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9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" name="图片 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0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juān     juǎn    juàn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53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080" name="图片 5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" name="图片 508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0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3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1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3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1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1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quān   quán   quǎn    quàn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8620" cy="714375"/>
            <wp:effectExtent l="0" t="0" r="11430" b="9525"/>
            <wp:docPr id="53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9260" cy="704850"/>
            <wp:effectExtent l="0" t="0" r="8890" b="0"/>
            <wp:docPr id="5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137" name="图片 5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" name="图片 51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1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14375"/>
            <wp:effectExtent l="0" t="0" r="0" b="9525"/>
            <wp:docPr id="53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9260" cy="704850"/>
            <wp:effectExtent l="0" t="0" r="8890" b="0"/>
            <wp:docPr id="5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51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1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52425" cy="714375"/>
            <wp:effectExtent l="0" t="0" r="9525" b="9525"/>
            <wp:docPr id="53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1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2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14375"/>
            <wp:effectExtent l="0" t="0" r="0" b="9525"/>
            <wp:docPr id="53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2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2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xuān   xuán   xuǎn    xuàn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53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4655" cy="704850"/>
            <wp:effectExtent l="0" t="0" r="4445" b="0"/>
            <wp:docPr id="5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223" name="图片 5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" name="图片 52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2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538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9895" cy="704850"/>
            <wp:effectExtent l="0" t="0" r="8255" b="0"/>
            <wp:docPr id="5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989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52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2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538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2275" cy="704850"/>
            <wp:effectExtent l="0" t="0" r="15875" b="0"/>
            <wp:docPr id="5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2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2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723900"/>
            <wp:effectExtent l="0" t="0" r="0" b="0"/>
            <wp:docPr id="538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2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2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jūn   jùn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53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2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" name="图片 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243" name="图片 5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" name="图片 52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3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2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" name="图片 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2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qūn   qún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52425" cy="714375"/>
            <wp:effectExtent l="0" t="0" r="9525" b="9525"/>
            <wp:docPr id="53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2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" name="图片 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284" name="图片 5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" name="图片 528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2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425" cy="714375"/>
            <wp:effectExtent l="0" t="0" r="9525" b="9525"/>
            <wp:docPr id="539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2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" name="图片 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3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xūn   xún   xùn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23900"/>
            <wp:effectExtent l="0" t="0" r="0" b="0"/>
            <wp:docPr id="537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3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" name="图片 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326" name="图片 5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" name="图片 53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23900"/>
            <wp:effectExtent l="0" t="0" r="0" b="0"/>
            <wp:docPr id="539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3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" name="图片 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3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23900"/>
            <wp:effectExtent l="0" t="0" r="0" b="0"/>
            <wp:docPr id="539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3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" name="图片 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3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jiōng   jiǒng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04850"/>
            <wp:effectExtent l="0" t="0" r="0" b="0"/>
            <wp:docPr id="53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" name="图片 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338" name="图片 5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" name="图片 53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39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" name="图片 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3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qióng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52425" cy="714375"/>
            <wp:effectExtent l="0" t="0" r="9525" b="9525"/>
            <wp:docPr id="53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" name="图片 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3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xiōng   xióng    xiòng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23900"/>
            <wp:effectExtent l="0" t="0" r="0" b="0"/>
            <wp:docPr id="538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" name="图片 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362" name="图片 5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" name="图片 53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23900"/>
            <wp:effectExtent l="0" t="0" r="0" b="0"/>
            <wp:docPr id="539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" name="图片 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36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23900"/>
            <wp:effectExtent l="0" t="0" r="0" b="0"/>
            <wp:docPr id="539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" name="图片 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3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3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8" w:name="_Toc3084"/>
      <w:bookmarkStart w:id="129" w:name="_Toc27887"/>
      <w:r>
        <w:rPr>
          <w:rFonts w:hint="eastAsia"/>
          <w:lang w:val="en-US" w:eastAsia="zh-CN"/>
        </w:rPr>
        <w:t>三 词语</w:t>
      </w:r>
      <w:bookmarkEnd w:id="128"/>
      <w:bookmarkEnd w:id="129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gōng</w:t>
      </w:r>
      <w:ins w:id="840" w:author="杨文珍" w:date="2020-08-18T08:59:32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yuán</w:t>
      </w:r>
      <w:ins w:id="841" w:author="杨文珍" w:date="2020-08-18T09:01:39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公园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11480" cy="720725"/>
            <wp:effectExtent l="0" t="0" r="7620" b="3175"/>
            <wp:docPr id="5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3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399" name="图片 5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" name="图片 539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40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4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cǎo</w:t>
      </w:r>
      <w:ins w:id="842" w:author="杨文珍" w:date="2020-08-18T08:59:34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yuán</w:t>
      </w:r>
      <w:ins w:id="843" w:author="杨文珍" w:date="2020-08-18T09:01:37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草原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54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54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4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4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4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yáng</w:t>
      </w:r>
      <w:ins w:id="844" w:author="杨文珍" w:date="2020-08-18T08:59:38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qún</w:t>
      </w:r>
      <w:ins w:id="845" w:author="杨文珍" w:date="2020-08-18T09:01:35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羊群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54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4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425" cy="714375"/>
            <wp:effectExtent l="0" t="0" r="9525" b="9525"/>
            <wp:docPr id="54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4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" name="图片 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4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4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tiào</w:t>
      </w:r>
      <w:ins w:id="846" w:author="杨文珍" w:date="2020-08-18T08:59:43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yuǎn</w:t>
      </w:r>
      <w:ins w:id="847" w:author="杨文珍" w:date="2020-08-18T09:01:33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跳远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4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54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4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4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4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yóu</w:t>
      </w:r>
      <w:ins w:id="848" w:author="杨文珍" w:date="2020-08-18T08:59:46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yǒng</w:t>
      </w:r>
      <w:ins w:id="849" w:author="杨文珍" w:date="2020-08-18T09:01:32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游泳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54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4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4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" name="图片 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4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4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xùn</w:t>
      </w:r>
      <w:ins w:id="850" w:author="杨文珍" w:date="2020-08-18T08:59:49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liàn</w:t>
      </w:r>
      <w:ins w:id="851" w:author="杨文珍" w:date="2020-08-18T09:01:29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训练</w:t>
      </w:r>
    </w:p>
    <w:p>
      <w:pPr>
        <w:jc w:val="center"/>
        <w:rPr>
          <w:ins w:id="852" w:author="杨文珍" w:date="2020-08-17T23:04:55Z"/>
        </w:rPr>
      </w:pPr>
      <w:r>
        <w:drawing>
          <wp:inline distT="0" distB="0" distL="114300" distR="114300">
            <wp:extent cx="381000" cy="723900"/>
            <wp:effectExtent l="0" t="0" r="0" b="0"/>
            <wp:docPr id="54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54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" name="图片 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4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45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4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4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ins w:id="853" w:author="杨文珍" w:date="2020-08-17T23:04:56Z"/>
          <w:rFonts w:hint="eastAsia"/>
          <w:lang w:val="en-US" w:eastAsia="zh-CN"/>
        </w:rPr>
      </w:pPr>
      <w:ins w:id="854" w:author="杨文珍" w:date="2020-08-17T23:04:56Z">
        <w:bookmarkStart w:id="130" w:name="_Toc3342"/>
        <w:r>
          <w:rPr>
            <w:rFonts w:hint="eastAsia"/>
            <w:lang w:val="en-US" w:eastAsia="zh-CN"/>
          </w:rPr>
          <w:t>四 句子</w:t>
        </w:r>
        <w:bookmarkEnd w:id="130"/>
      </w:ins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跑步跳绳做早操，</w:t>
      </w:r>
    </w:p>
    <w:p>
      <w:pPr>
        <w:jc w:val="both"/>
        <w:rPr>
          <w:ins w:id="855" w:author="杨文珍" w:date="2020-08-17T23:42:50Z"/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3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3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5462" name="图片 5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" name="图片 5462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54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46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463" name="图片 5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" name="图片 5463"/>
                    <pic:cNvPicPr>
                      <a:picLocks noChangeAspect="1"/>
                    </pic:cNvPicPr>
                  </pic:nvPicPr>
                  <pic:blipFill>
                    <a:blip r:embed="rId5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4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4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54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46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54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4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ins w:id="856" w:author="杨文珍" w:date="2020-08-17T23:43:13Z"/>
          <w:rFonts w:hint="eastAsia"/>
        </w:rPr>
      </w:pPr>
      <w:ins w:id="857" w:author="杨文珍" w:date="2020-08-17T23:42:59Z">
        <w:r>
          <w:rPr/>
          <w:drawing>
            <wp:inline distT="0" distB="0" distL="114300" distR="114300">
              <wp:extent cx="390525" cy="714375"/>
              <wp:effectExtent l="0" t="0" r="9525" b="9525"/>
              <wp:docPr id="592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22" name="图片 2"/>
                      <pic:cNvPicPr>
                        <a:picLocks noChangeAspect="1"/>
                      </pic:cNvPicPr>
                    </pic:nvPicPr>
                    <pic:blipFill>
                      <a:blip r:embed="rId5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54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54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54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4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5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54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4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4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5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54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48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</w:rPr>
      </w:pPr>
      <w:ins w:id="859" w:author="杨文珍" w:date="2020-08-17T23:43:20Z">
        <w:r>
          <w:rPr/>
          <w:drawing>
            <wp:inline distT="0" distB="0" distL="114300" distR="114300">
              <wp:extent cx="390525" cy="714375"/>
              <wp:effectExtent l="0" t="0" r="9525" b="9525"/>
              <wp:docPr id="5923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23" name="图片 2"/>
                      <pic:cNvPicPr>
                        <a:picLocks noChangeAspect="1"/>
                      </pic:cNvPicPr>
                    </pic:nvPicPr>
                    <pic:blipFill>
                      <a:blip r:embed="rId5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54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54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485" name="图片 5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" name="图片 548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14375"/>
            <wp:effectExtent l="0" t="0" r="9525" b="9525"/>
            <wp:docPr id="55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" name="图片 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5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天天运动身体好。</w:t>
      </w:r>
    </w:p>
    <w:p>
      <w:pPr>
        <w:jc w:val="both"/>
        <w:rPr>
          <w:ins w:id="861" w:author="杨文珍" w:date="2020-08-17T23:41:17Z"/>
          <w:rFonts w:hint="eastAsia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53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90525" cy="704850"/>
            <wp:effectExtent l="0" t="0" r="9525" b="0"/>
            <wp:docPr id="53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49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331" name="图片 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" name="图片 53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48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489" name="图片 5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" name="图片 548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4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14375"/>
            <wp:effectExtent l="0" t="0" r="9525" b="9525"/>
            <wp:docPr id="54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" name="图片 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549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</w:rPr>
      </w:pPr>
      <w:ins w:id="862" w:author="杨文珍" w:date="2020-08-17T23:41:33Z">
        <w:r>
          <w:rPr/>
          <w:drawing>
            <wp:inline distT="0" distB="0" distL="114300" distR="114300">
              <wp:extent cx="390525" cy="714375"/>
              <wp:effectExtent l="0" t="0" r="9525" b="9525"/>
              <wp:docPr id="5921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21" name="图片 2"/>
                      <pic:cNvPicPr>
                        <a:picLocks noChangeAspect="1"/>
                      </pic:cNvPicPr>
                    </pic:nvPicPr>
                    <pic:blipFill>
                      <a:blip r:embed="rId5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r>
        <w:rPr>
          <w:rFonts w:hint="eastAsia"/>
        </w:rPr>
        <w:drawing>
          <wp:inline distT="0" distB="0" distL="114300" distR="114300">
            <wp:extent cx="424180" cy="718820"/>
            <wp:effectExtent l="0" t="0" r="13970" b="5080"/>
            <wp:docPr id="549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4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4495" cy="734060"/>
            <wp:effectExtent l="0" t="0" r="14605" b="8890"/>
            <wp:docPr id="550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5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55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5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504" name="图片 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" name="图片 55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50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55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55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3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55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3900"/>
            <wp:effectExtent l="0" t="0" r="7620" b="0"/>
            <wp:docPr id="55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6720" cy="741045"/>
            <wp:effectExtent l="0" t="0" r="11430" b="1905"/>
            <wp:docPr id="55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1475" cy="714375"/>
            <wp:effectExtent l="0" t="0" r="9525" b="9525"/>
            <wp:docPr id="55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" name="图片 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23900"/>
            <wp:effectExtent l="0" t="0" r="9525" b="0"/>
            <wp:docPr id="55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" name="图片 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5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 w:eastAsia="黑体"/>
          <w:sz w:val="44"/>
          <w:szCs w:val="44"/>
          <w:lang w:val="en-US" w:eastAsia="zh-CN"/>
        </w:rPr>
      </w:pPr>
      <w:bookmarkStart w:id="131" w:name="_Toc2204"/>
      <w:bookmarkStart w:id="132" w:name="_Toc11906"/>
      <w:bookmarkStart w:id="235" w:name="_GoBack"/>
      <w:bookmarkEnd w:id="235"/>
      <w:r>
        <w:rPr>
          <w:rFonts w:hint="eastAsia"/>
          <w:sz w:val="44"/>
          <w:szCs w:val="44"/>
          <w:lang w:val="en-US" w:eastAsia="zh-CN"/>
        </w:rPr>
        <w:t>第 二 篇</w:t>
      </w:r>
      <w:bookmarkEnd w:id="131"/>
    </w:p>
    <w:p>
      <w:pPr>
        <w:numPr>
          <w:ilvl w:val="0"/>
          <w:numId w:val="0"/>
        </w:numPr>
        <w:ind w:firstLine="3640" w:firstLineChars="700"/>
        <w:jc w:val="left"/>
        <w:rPr>
          <w:rFonts w:hint="eastAsia" w:ascii="方正小标宋简体" w:eastAsia="方正小标宋简体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标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调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规</w:t>
      </w:r>
    </w:p>
    <w:p>
      <w:pPr>
        <w:numPr>
          <w:ilvl w:val="0"/>
          <w:numId w:val="0"/>
        </w:numPr>
        <w:jc w:val="center"/>
        <w:rPr>
          <w:rFonts w:hint="default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则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教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程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（共10课）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133" w:name="_Toc31526"/>
      <w:r>
        <w:rPr>
          <w:rFonts w:hint="eastAsia"/>
          <w:sz w:val="44"/>
          <w:szCs w:val="44"/>
          <w:lang w:val="en-US" w:eastAsia="zh-CN"/>
        </w:rPr>
        <w:t>第一课 标调基本规则</w:t>
      </w:r>
      <w:bookmarkEnd w:id="133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4" w:name="_Toc18716"/>
      <w:r>
        <w:rPr>
          <w:rFonts w:hint="eastAsia"/>
          <w:lang w:val="en-US" w:eastAsia="zh-CN"/>
        </w:rPr>
        <w:t>一 字字标调</w:t>
      </w:r>
      <w:bookmarkEnd w:id="134"/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字字标调 g</w:t>
      </w:r>
      <w:r>
        <w:rPr>
          <w:rFonts w:hint="eastAsia" w:ascii="仿宋" w:hAnsi="仿宋" w:eastAsia="仿宋"/>
          <w:sz w:val="32"/>
          <w:szCs w:val="32"/>
        </w:rPr>
        <w:t>uó</w:t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4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1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1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17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字字标调 </w:t>
      </w:r>
      <w:r>
        <w:rPr>
          <w:rFonts w:hint="eastAsia" w:ascii="仿宋" w:hAnsi="仿宋" w:eastAsia="仿宋"/>
          <w:sz w:val="32"/>
          <w:szCs w:val="32"/>
        </w:rPr>
        <w:t>jiā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1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175" name="图片 4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" name="图片 41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1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字字标调 g</w:t>
      </w:r>
      <w:r>
        <w:rPr>
          <w:rFonts w:hint="eastAsia" w:ascii="仿宋" w:hAnsi="仿宋" w:eastAsia="仿宋"/>
          <w:sz w:val="32"/>
          <w:szCs w:val="32"/>
        </w:rPr>
        <w:t>uó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jiā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4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1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1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41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4187" name="图片 4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" name="图片 418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轻声不标调 </w:t>
      </w:r>
      <w:r>
        <w:rPr>
          <w:rFonts w:hint="eastAsia" w:ascii="仿宋" w:hAnsi="仿宋" w:eastAsia="仿宋"/>
          <w:sz w:val="32"/>
          <w:szCs w:val="32"/>
        </w:rPr>
        <w:t>qū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zi</w:t>
      </w:r>
    </w:p>
    <w:p>
      <w:pPr>
        <w:jc w:val="center"/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4495" cy="714375"/>
            <wp:effectExtent l="0" t="0" r="14605" b="9525"/>
            <wp:docPr id="46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7035" cy="718820"/>
            <wp:effectExtent l="0" t="0" r="12065" b="5080"/>
            <wp:docPr id="46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47675" cy="721995"/>
            <wp:effectExtent l="0" t="0" r="9525" b="1905"/>
            <wp:docPr id="4670" name="图片 4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" name="图片 46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4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5" w:name="_Toc12009"/>
      <w:r>
        <w:rPr>
          <w:rFonts w:hint="eastAsia"/>
          <w:lang w:val="en-US" w:eastAsia="zh-CN"/>
        </w:rPr>
        <w:t>二 变调音节标本声调</w:t>
      </w:r>
      <w:bookmarkEnd w:id="135"/>
    </w:p>
    <w:p>
      <w:pPr>
        <w:keepNext w:val="0"/>
        <w:keepLines w:val="0"/>
        <w:widowControl/>
        <w:suppressLineNumbers w:val="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变调音节标本声调 y</w:t>
      </w:r>
      <w:r>
        <w:rPr>
          <w:rFonts w:hint="eastAsia" w:ascii="仿宋" w:hAnsi="仿宋" w:eastAsia="仿宋"/>
          <w:sz w:val="32"/>
          <w:szCs w:val="32"/>
        </w:rPr>
        <w:t>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óu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一头</w:t>
      </w:r>
    </w:p>
    <w:p>
      <w:pPr>
        <w:ind w:left="3680" w:hanging="2415" w:hangingChars="1150"/>
        <w:jc w:val="center"/>
      </w:pPr>
      <w:r>
        <w:drawing>
          <wp:inline distT="0" distB="0" distL="114300" distR="114300">
            <wp:extent cx="409575" cy="704850"/>
            <wp:effectExtent l="0" t="0" r="9525" b="0"/>
            <wp:docPr id="46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4680" name="图片 4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" name="图片 468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468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46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46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6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变调音节标本声调 </w:t>
      </w:r>
      <w:r>
        <w:rPr>
          <w:rFonts w:hint="eastAsia" w:ascii="仿宋" w:hAnsi="仿宋" w:eastAsia="仿宋"/>
          <w:sz w:val="32"/>
          <w:szCs w:val="32"/>
        </w:rPr>
        <w:t>bù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zhì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y</w:t>
      </w:r>
      <w:r>
        <w:rPr>
          <w:rFonts w:hint="eastAsia" w:ascii="仿宋" w:hAnsi="仿宋" w:eastAsia="仿宋"/>
          <w:sz w:val="32"/>
          <w:szCs w:val="32"/>
        </w:rPr>
        <w:t>ú</w:t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3680" w:hanging="2415" w:hangingChars="1150"/>
        <w:jc w:val="center"/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4175" cy="706120"/>
            <wp:effectExtent l="0" t="0" r="15875" b="17780"/>
            <wp:docPr id="5356" name="图片 5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" name="图片 5356"/>
                    <pic:cNvPicPr>
                      <a:picLocks noChangeAspect="1"/>
                    </pic:cNvPicPr>
                  </pic:nvPicPr>
                  <pic:blipFill>
                    <a:blip r:embed="rId5"/>
                    <a:srcRect l="8056"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3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35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58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59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9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9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变调音节标本声调 </w:t>
      </w:r>
      <w:r>
        <w:rPr>
          <w:rFonts w:hint="eastAsia" w:ascii="仿宋" w:hAnsi="仿宋" w:eastAsia="仿宋"/>
          <w:sz w:val="32"/>
          <w:szCs w:val="32"/>
        </w:rPr>
        <w:t xml:space="preserve"> mǔ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dan </w:t>
      </w:r>
    </w:p>
    <w:p>
      <w:pPr>
        <w:ind w:left="3680" w:hanging="3680" w:hangingChars="1150"/>
        <w:jc w:val="center"/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drawing>
          <wp:inline distT="0" distB="0" distL="114300" distR="114300">
            <wp:extent cx="411480" cy="701040"/>
            <wp:effectExtent l="0" t="0" r="7620" b="3810"/>
            <wp:docPr id="5950" name="图片 5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" name="图片 59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9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9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596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5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971" name="图片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" name="图片 597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9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t</w:t>
      </w:r>
      <w:r>
        <w:rPr>
          <w:rFonts w:hint="eastAsia" w:ascii="仿宋" w:hAnsi="仿宋" w:eastAsia="仿宋"/>
          <w:sz w:val="32"/>
          <w:szCs w:val="32"/>
        </w:rPr>
        <w:t>ǔ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xīng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qì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土腥气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97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9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59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599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60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6016" name="图片 6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" name="图片 6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2425" cy="714375"/>
            <wp:effectExtent l="0" t="0" r="9525" b="9525"/>
            <wp:docPr id="60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0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607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0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chén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diàn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diàn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沉甸甸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60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60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608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17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6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618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18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6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61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1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br w:type="page"/>
      </w: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136" w:name="_Toc3363"/>
      <w:r>
        <w:rPr>
          <w:rFonts w:hint="eastAsia"/>
          <w:sz w:val="44"/>
          <w:szCs w:val="44"/>
          <w:lang w:val="en-US" w:eastAsia="zh-CN"/>
        </w:rPr>
        <w:t xml:space="preserve">第二课 声母 </w:t>
      </w:r>
      <w:r>
        <w:rPr>
          <w:rFonts w:hint="eastAsia" w:ascii="黑体" w:hAnsi="黑体" w:cstheme="minorBidi"/>
          <w:sz w:val="44"/>
          <w:szCs w:val="44"/>
          <w:lang w:val="en-US" w:eastAsia="zh-CN"/>
        </w:rPr>
        <w:t xml:space="preserve">b、p、m、f </w:t>
      </w:r>
      <w:r>
        <w:rPr>
          <w:rFonts w:hint="eastAsia"/>
          <w:sz w:val="44"/>
          <w:szCs w:val="44"/>
          <w:lang w:val="en-US" w:eastAsia="zh-CN"/>
        </w:rPr>
        <w:t>的省写规则</w:t>
      </w:r>
      <w:bookmarkEnd w:id="132"/>
      <w:bookmarkEnd w:id="136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7" w:name="_Toc13760"/>
      <w:bookmarkStart w:id="138" w:name="_Toc1923"/>
      <w:r>
        <w:rPr>
          <w:rFonts w:hint="eastAsia"/>
          <w:lang w:val="en-US" w:eastAsia="zh-CN"/>
        </w:rPr>
        <w:t>一 声母为b 的音节，去声符号省写</w:t>
      </w:r>
      <w:bookmarkEnd w:id="137"/>
      <w:bookmarkEnd w:id="138"/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声母b 去声省写 bàn </w:t>
      </w:r>
    </w:p>
    <w:p>
      <w:pPr>
        <w:jc w:val="center"/>
      </w:pPr>
      <w:r>
        <w:drawing>
          <wp:inline distT="0" distB="0" distL="114300" distR="114300">
            <wp:extent cx="421005" cy="706120"/>
            <wp:effectExtent l="0" t="0" r="17145" b="17780"/>
            <wp:docPr id="5443" name="图片 5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" name="图片 5443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5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4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声母b 去声省写 bì b</w:t>
      </w:r>
      <w:r>
        <w:rPr>
          <w:rFonts w:hint="eastAsia" w:ascii="仿宋" w:hAnsi="仿宋" w:eastAsia="仿宋"/>
          <w:sz w:val="32"/>
          <w:szCs w:val="32"/>
        </w:rPr>
        <w:t>èi</w:t>
      </w:r>
    </w:p>
    <w:p>
      <w:pPr>
        <w:jc w:val="center"/>
      </w:pPr>
      <w:r>
        <w:drawing>
          <wp:inline distT="0" distB="0" distL="114300" distR="114300">
            <wp:extent cx="421005" cy="706120"/>
            <wp:effectExtent l="0" t="0" r="17145" b="17780"/>
            <wp:docPr id="5449" name="图片 5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" name="图片 5449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4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5531" name="图片 5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" name="图片 5531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55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5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声母b 去声省写 b</w:t>
      </w:r>
      <w:r>
        <w:rPr>
          <w:rFonts w:hint="eastAsia" w:ascii="仿宋" w:hAnsi="仿宋" w:eastAsia="仿宋"/>
          <w:sz w:val="32"/>
          <w:szCs w:val="32"/>
        </w:rPr>
        <w:t>ìng</w:t>
      </w:r>
    </w:p>
    <w:p>
      <w:pPr>
        <w:jc w:val="center"/>
      </w:pPr>
      <w:r>
        <w:drawing>
          <wp:inline distT="0" distB="0" distL="114300" distR="114300">
            <wp:extent cx="421005" cy="706120"/>
            <wp:effectExtent l="0" t="0" r="17145" b="17780"/>
            <wp:docPr id="5528" name="图片 5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" name="图片 5528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5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5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b</w:t>
      </w:r>
      <w:r>
        <w:rPr>
          <w:rFonts w:hint="eastAsia" w:ascii="仿宋" w:hAnsi="仿宋" w:eastAsia="仿宋"/>
          <w:sz w:val="32"/>
          <w:szCs w:val="32"/>
        </w:rPr>
        <w:t>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b</w:t>
      </w:r>
      <w:r>
        <w:rPr>
          <w:rFonts w:hint="eastAsia" w:ascii="仿宋" w:hAnsi="仿宋" w:eastAsia="仿宋"/>
          <w:sz w:val="32"/>
          <w:szCs w:val="32"/>
        </w:rPr>
        <w:t>īng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1005" cy="706120"/>
            <wp:effectExtent l="0" t="0" r="17145" b="17780"/>
            <wp:docPr id="5472" name="图片 5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" name="图片 5472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54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5497" name="图片 5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" name="图片 5497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4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493" name="图片 5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" name="图片 549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5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9" w:name="_Toc5522"/>
      <w:bookmarkStart w:id="140" w:name="_Toc19814"/>
      <w:r>
        <w:rPr>
          <w:rFonts w:hint="eastAsia"/>
          <w:lang w:val="en-US" w:eastAsia="zh-CN"/>
        </w:rPr>
        <w:t>二 声母为p 的音节，阳平符号省写</w:t>
      </w:r>
      <w:bookmarkEnd w:id="139"/>
      <w:bookmarkEnd w:id="140"/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语音：声母p 阳平省写 p</w:t>
      </w:r>
      <w:r>
        <w:rPr>
          <w:rFonts w:hint="eastAsia" w:ascii="仿宋" w:hAnsi="仿宋" w:eastAsia="仿宋"/>
          <w:sz w:val="32"/>
          <w:szCs w:val="32"/>
        </w:rPr>
        <w:t>ó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5130" cy="691515"/>
            <wp:effectExtent l="0" t="0" r="13970" b="13335"/>
            <wp:docPr id="5506" name="图片 5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" name="图片 5506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5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语音：声母p 阳平省写 p</w:t>
      </w:r>
      <w:r>
        <w:rPr>
          <w:rFonts w:hint="eastAsia" w:ascii="仿宋" w:hAnsi="仿宋" w:eastAsia="仿宋"/>
          <w:sz w:val="32"/>
          <w:szCs w:val="32"/>
        </w:rPr>
        <w:t>éng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p</w:t>
      </w:r>
      <w:r>
        <w:rPr>
          <w:rFonts w:hint="eastAsia" w:ascii="仿宋" w:hAnsi="仿宋" w:eastAsia="仿宋"/>
          <w:sz w:val="32"/>
          <w:szCs w:val="32"/>
        </w:rPr>
        <w:t>ài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5130" cy="691515"/>
            <wp:effectExtent l="0" t="0" r="13970" b="13335"/>
            <wp:docPr id="5508" name="图片 5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" name="图片 5508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5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691515"/>
            <wp:effectExtent l="0" t="0" r="13970" b="13335"/>
            <wp:docPr id="5516" name="图片 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" name="图片 5516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5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5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5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语音：p</w:t>
      </w:r>
      <w:r>
        <w:rPr>
          <w:rFonts w:hint="eastAsia" w:ascii="仿宋" w:hAnsi="仿宋" w:eastAsia="仿宋"/>
          <w:sz w:val="32"/>
          <w:szCs w:val="32"/>
        </w:rPr>
        <w:t>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p</w:t>
      </w:r>
      <w:r>
        <w:rPr>
          <w:rFonts w:hint="eastAsia" w:ascii="仿宋" w:hAnsi="仿宋" w:eastAsia="仿宋"/>
          <w:sz w:val="32"/>
          <w:szCs w:val="32"/>
        </w:rPr>
        <w:t>íng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05130" cy="691515"/>
            <wp:effectExtent l="0" t="0" r="13970" b="13335"/>
            <wp:docPr id="5536" name="图片 5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" name="图片 5536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5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538" name="图片 5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" name="图片 55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691515"/>
            <wp:effectExtent l="0" t="0" r="13970" b="13335"/>
            <wp:docPr id="5539" name="图片 5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" name="图片 5539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5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5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语音：p</w:t>
      </w:r>
      <w:r>
        <w:rPr>
          <w:rFonts w:hint="eastAsia" w:ascii="仿宋" w:hAnsi="仿宋" w:eastAsia="仿宋"/>
          <w:sz w:val="32"/>
          <w:szCs w:val="32"/>
        </w:rPr>
        <w:t>ǐn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p</w:t>
      </w:r>
      <w:r>
        <w:rPr>
          <w:rFonts w:hint="eastAsia" w:ascii="仿宋" w:hAnsi="仿宋" w:eastAsia="仿宋"/>
          <w:sz w:val="32"/>
          <w:szCs w:val="32"/>
        </w:rPr>
        <w:t>ái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05130" cy="691515"/>
            <wp:effectExtent l="0" t="0" r="13970" b="13335"/>
            <wp:docPr id="5543" name="图片 5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" name="图片 5543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5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5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130" cy="691515"/>
            <wp:effectExtent l="0" t="0" r="13970" b="13335"/>
            <wp:docPr id="5550" name="图片 5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" name="图片 5550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5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5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41" w:name="_Toc4394"/>
      <w:bookmarkStart w:id="142" w:name="_Toc16423"/>
      <w:r>
        <w:rPr>
          <w:rFonts w:hint="eastAsia"/>
          <w:lang w:val="en-US" w:eastAsia="zh-CN"/>
        </w:rPr>
        <w:t>三 声母为m 的音节，阳平符号省写</w:t>
      </w:r>
      <w:bookmarkEnd w:id="141"/>
      <w:bookmarkEnd w:id="142"/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语音：声母m 阳平省写m</w:t>
      </w:r>
      <w:r>
        <w:rPr>
          <w:rFonts w:hint="eastAsia" w:ascii="仿宋" w:hAnsi="仿宋" w:eastAsia="仿宋"/>
          <w:sz w:val="32"/>
          <w:szCs w:val="32"/>
        </w:rPr>
        <w:t>ú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5553" name="图片 5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" name="图片 55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55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5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语音：声母m 阳平省写p</w:t>
      </w:r>
      <w:r>
        <w:rPr>
          <w:rFonts w:hint="eastAsia" w:ascii="仿宋" w:hAnsi="仿宋" w:eastAsia="仿宋"/>
          <w:sz w:val="32"/>
          <w:szCs w:val="32"/>
        </w:rPr>
        <w:t>íng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m</w:t>
      </w:r>
      <w:r>
        <w:rPr>
          <w:rFonts w:hint="eastAsia" w:ascii="仿宋" w:hAnsi="仿宋" w:eastAsia="仿宋"/>
          <w:sz w:val="32"/>
          <w:szCs w:val="32"/>
        </w:rPr>
        <w:t>ín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05130" cy="691515"/>
            <wp:effectExtent l="0" t="0" r="13970" b="13335"/>
            <wp:docPr id="5556" name="图片 5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" name="图片 5556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5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5559" name="图片 5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" name="图片 55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5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5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语音：g</w:t>
      </w:r>
      <w:r>
        <w:rPr>
          <w:rFonts w:hint="eastAsia" w:ascii="仿宋" w:hAnsi="仿宋" w:eastAsia="仿宋"/>
          <w:sz w:val="32"/>
          <w:szCs w:val="32"/>
        </w:rPr>
        <w:t>uāng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m</w:t>
      </w:r>
      <w:r>
        <w:rPr>
          <w:rFonts w:hint="eastAsia" w:ascii="仿宋" w:hAnsi="仿宋" w:eastAsia="仿宋"/>
          <w:sz w:val="32"/>
          <w:szCs w:val="32"/>
        </w:rPr>
        <w:t>íng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11480" cy="720725"/>
            <wp:effectExtent l="0" t="0" r="7620" b="3175"/>
            <wp:docPr id="55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55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566" name="图片 5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" name="图片 55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5567" name="图片 5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" name="图片 55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5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5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语音：m</w:t>
      </w:r>
      <w:r>
        <w:rPr>
          <w:rFonts w:hint="eastAsia" w:ascii="仿宋" w:hAnsi="仿宋" w:eastAsia="仿宋"/>
          <w:sz w:val="32"/>
          <w:szCs w:val="32"/>
        </w:rPr>
        <w:t>áng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w</w:t>
      </w:r>
      <w:r>
        <w:rPr>
          <w:rFonts w:hint="eastAsia" w:ascii="仿宋" w:hAnsi="仿宋" w:eastAsia="仿宋"/>
          <w:sz w:val="32"/>
          <w:szCs w:val="32"/>
        </w:rPr>
        <w:t>én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11480" cy="720725"/>
            <wp:effectExtent l="0" t="0" r="7620" b="3175"/>
            <wp:docPr id="5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55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55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57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5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43" w:name="_Toc6694"/>
      <w:bookmarkStart w:id="144" w:name="_Toc12375"/>
      <w:r>
        <w:rPr>
          <w:rFonts w:hint="eastAsia"/>
          <w:lang w:val="en-US" w:eastAsia="zh-CN"/>
        </w:rPr>
        <w:t>四 声母为f 的音节，阴平符号省写</w:t>
      </w:r>
      <w:bookmarkEnd w:id="143"/>
      <w:bookmarkEnd w:id="144"/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语音：声母f 阴平省写fā fān fāng</w:t>
      </w:r>
    </w:p>
    <w:p>
      <w:pPr>
        <w:bidi w:val="0"/>
        <w:jc w:val="center"/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5581" name="图片 5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" name="图片 558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688340"/>
            <wp:effectExtent l="0" t="0" r="2540" b="16510"/>
            <wp:docPr id="5582" name="图片 5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" name="图片 5582"/>
                    <pic:cNvPicPr>
                      <a:picLocks noChangeAspect="1"/>
                    </pic:cNvPicPr>
                  </pic:nvPicPr>
                  <pic:blipFill>
                    <a:blip r:embed="rId14"/>
                    <a:srcRect b="668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5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5577" name="图片 5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" name="图片 55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5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5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5583" name="图片 5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" name="图片 558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55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5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语音：声母f 阴平省写fēi fēn fēng</w:t>
      </w:r>
    </w:p>
    <w:p>
      <w:pPr>
        <w:bidi w:val="0"/>
        <w:jc w:val="center"/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5587" name="图片 5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" name="图片 558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55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5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5590" name="图片 5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" name="图片 559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5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5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5593" name="图片 5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" name="图片 559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5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59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语音：声母f 阴平省写f</w:t>
      </w:r>
      <w:r>
        <w:rPr>
          <w:rFonts w:hint="eastAsia" w:ascii="仿宋" w:hAnsi="仿宋" w:eastAsia="仿宋"/>
          <w:sz w:val="32"/>
          <w:szCs w:val="32"/>
        </w:rPr>
        <w:t>ū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5599" name="图片 5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" name="图片 559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56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6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语音：fāng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ǎ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5603" name="图片 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" name="图片 56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56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5605" name="图片 5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" name="图片 56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035" cy="664210"/>
            <wp:effectExtent l="0" t="0" r="12065" b="2540"/>
            <wp:docPr id="56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rcRect b="4693"/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17550"/>
            <wp:effectExtent l="0" t="0" r="11430" b="6350"/>
            <wp:docPr id="560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 b="317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6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语音：k</w:t>
      </w:r>
      <w:r>
        <w:rPr>
          <w:rFonts w:hint="eastAsia" w:ascii="仿宋" w:hAnsi="仿宋" w:eastAsia="仿宋"/>
          <w:sz w:val="32"/>
          <w:szCs w:val="32"/>
        </w:rPr>
        <w:t>āi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fā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23900"/>
            <wp:effectExtent l="0" t="0" r="0" b="0"/>
            <wp:docPr id="56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5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611" name="图片 5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" name="图片 56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5612" name="图片 5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" name="图片 56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688340"/>
            <wp:effectExtent l="0" t="0" r="2540" b="16510"/>
            <wp:docPr id="5613" name="图片 5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" name="图片 5613"/>
                    <pic:cNvPicPr>
                      <a:picLocks noChangeAspect="1"/>
                    </pic:cNvPicPr>
                  </pic:nvPicPr>
                  <pic:blipFill>
                    <a:blip r:embed="rId14"/>
                    <a:srcRect b="668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6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语音：b</w:t>
      </w:r>
      <w:r>
        <w:rPr>
          <w:rFonts w:hint="eastAsia" w:ascii="仿宋" w:hAnsi="仿宋" w:eastAsia="仿宋"/>
          <w:sz w:val="32"/>
          <w:szCs w:val="32"/>
        </w:rPr>
        <w:t>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f</w:t>
      </w:r>
      <w:r>
        <w:rPr>
          <w:rFonts w:hint="eastAsia" w:ascii="仿宋" w:hAnsi="仿宋" w:eastAsia="仿宋"/>
          <w:sz w:val="32"/>
          <w:szCs w:val="32"/>
        </w:rPr>
        <w:t>ù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21005" cy="706120"/>
            <wp:effectExtent l="0" t="0" r="17145" b="17780"/>
            <wp:docPr id="5615" name="图片 5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" name="图片 5615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56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5617" name="图片 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" name="图片 56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56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6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6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45" w:name="_Toc25877"/>
      <w:bookmarkStart w:id="146" w:name="_Toc1375"/>
      <w:r>
        <w:rPr>
          <w:rFonts w:hint="eastAsia"/>
          <w:lang w:val="en-US" w:eastAsia="zh-CN"/>
        </w:rPr>
        <w:t>五 读一读</w:t>
      </w:r>
      <w:bookmarkEnd w:id="145"/>
      <w:bookmarkEnd w:id="146"/>
    </w:p>
    <w:p>
      <w:pPr>
        <w:keepNext w:val="0"/>
        <w:keepLines w:val="0"/>
        <w:widowControl/>
        <w:suppressLineNumbers w:val="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bù bì  bù mén  bāo bàn  pí fū  fēi bào</w:t>
      </w:r>
    </w:p>
    <w:p>
      <w:pPr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796290"/>
            <wp:effectExtent l="0" t="0" r="5715" b="3810"/>
            <wp:docPr id="56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" name="图片 4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47" w:name="_Toc1810"/>
      <w:bookmarkStart w:id="148" w:name="_Toc22704"/>
      <w:r>
        <w:rPr>
          <w:rFonts w:hint="eastAsia"/>
          <w:lang w:val="en-US" w:eastAsia="zh-CN"/>
        </w:rPr>
        <w:t>六 简便记忆</w:t>
      </w:r>
      <w:bookmarkEnd w:id="147"/>
      <w:bookmarkEnd w:id="148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b 省4，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省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，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m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省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，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省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1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149" w:name="_Toc15214"/>
      <w:bookmarkStart w:id="150" w:name="_Toc24044"/>
      <w:r>
        <w:rPr>
          <w:rFonts w:hint="eastAsia"/>
          <w:sz w:val="44"/>
          <w:szCs w:val="44"/>
          <w:lang w:val="en-US" w:eastAsia="zh-CN"/>
        </w:rPr>
        <w:t xml:space="preserve">第三课 声母 </w:t>
      </w:r>
      <w:r>
        <w:rPr>
          <w:rFonts w:hint="eastAsia" w:ascii="黑体" w:hAnsi="黑体" w:cstheme="minorBidi"/>
          <w:sz w:val="44"/>
          <w:szCs w:val="44"/>
          <w:lang w:val="en-US" w:eastAsia="zh-CN"/>
        </w:rPr>
        <w:t xml:space="preserve">d、t、n、l </w:t>
      </w:r>
      <w:r>
        <w:rPr>
          <w:rFonts w:hint="eastAsia"/>
          <w:sz w:val="44"/>
          <w:szCs w:val="44"/>
          <w:lang w:val="en-US" w:eastAsia="zh-CN"/>
        </w:rPr>
        <w:t>的省写规则</w:t>
      </w:r>
      <w:bookmarkEnd w:id="149"/>
      <w:bookmarkEnd w:id="150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51" w:name="_Toc10059"/>
      <w:bookmarkStart w:id="152" w:name="_Toc11611"/>
      <w:r>
        <w:rPr>
          <w:rFonts w:hint="eastAsia"/>
          <w:lang w:val="en-US" w:eastAsia="zh-CN"/>
        </w:rPr>
        <w:t>一 声母为d 的音节，去声符号省写</w:t>
      </w:r>
      <w:bookmarkEnd w:id="151"/>
      <w:bookmarkEnd w:id="152"/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语音：声母d 去声省写 dà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ì</w:t>
      </w:r>
    </w:p>
    <w:p>
      <w:pPr>
        <w:jc w:val="center"/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drawing>
          <wp:inline distT="0" distB="0" distL="114300" distR="114300">
            <wp:extent cx="424180" cy="718820"/>
            <wp:effectExtent l="0" t="0" r="13970" b="5080"/>
            <wp:docPr id="56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560" cy="688340"/>
            <wp:effectExtent l="0" t="0" r="2540" b="16510"/>
            <wp:docPr id="5623" name="图片 5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" name="图片 5623"/>
                    <pic:cNvPicPr>
                      <a:picLocks noChangeAspect="1"/>
                    </pic:cNvPicPr>
                  </pic:nvPicPr>
                  <pic:blipFill>
                    <a:blip r:embed="rId14"/>
                    <a:srcRect b="668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56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6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6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语音：声母d 去声省写 d</w:t>
      </w:r>
      <w:r>
        <w:rPr>
          <w:rFonts w:hint="eastAsia" w:ascii="仿宋" w:hAnsi="仿宋" w:eastAsia="仿宋"/>
          <w:sz w:val="32"/>
          <w:szCs w:val="32"/>
        </w:rPr>
        <w:t>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ào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drawing>
          <wp:inline distT="0" distB="0" distL="114300" distR="114300">
            <wp:extent cx="424180" cy="718820"/>
            <wp:effectExtent l="0" t="0" r="13970" b="5080"/>
            <wp:docPr id="56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56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6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56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56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6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语音：diàn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ēng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drawing>
          <wp:inline distT="0" distB="0" distL="114300" distR="114300">
            <wp:extent cx="424180" cy="718820"/>
            <wp:effectExtent l="0" t="0" r="13970" b="5080"/>
            <wp:docPr id="56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563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6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643" name="图片 5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" name="图片 56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6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语音：d</w:t>
      </w:r>
      <w:r>
        <w:rPr>
          <w:rFonts w:hint="eastAsia" w:ascii="仿宋" w:hAnsi="仿宋" w:eastAsia="仿宋"/>
          <w:sz w:val="32"/>
          <w:szCs w:val="32"/>
        </w:rPr>
        <w:t>ěng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ài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24180" cy="718820"/>
            <wp:effectExtent l="0" t="0" r="13970" b="5080"/>
            <wp:docPr id="56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6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65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564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5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6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53" w:name="_Toc277"/>
      <w:bookmarkStart w:id="154" w:name="_Toc19352"/>
      <w:r>
        <w:rPr>
          <w:rFonts w:hint="eastAsia"/>
          <w:lang w:val="en-US" w:eastAsia="zh-CN"/>
        </w:rPr>
        <w:t>二 声母为t 的音节，阳平符号省写；tóu 是特例</w:t>
      </w:r>
      <w:r>
        <w:rPr>
          <w:rFonts w:hint="default"/>
          <w:lang w:val="en-US" w:eastAsia="zh-CN"/>
        </w:rPr>
        <w:t>不省写</w:t>
      </w:r>
      <w:bookmarkEnd w:id="153"/>
      <w:bookmarkEnd w:id="154"/>
    </w:p>
    <w:p>
      <w:pPr>
        <w:keepNext w:val="0"/>
        <w:keepLines w:val="0"/>
        <w:widowControl/>
        <w:suppressLineNumbers w:val="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语音：声母t 阳平省写 j</w:t>
      </w:r>
      <w:r>
        <w:rPr>
          <w:rFonts w:hint="eastAsia" w:ascii="仿宋" w:hAnsi="仿宋" w:eastAsia="仿宋"/>
          <w:sz w:val="32"/>
          <w:szCs w:val="32"/>
        </w:rPr>
        <w:t>iā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t</w:t>
      </w:r>
      <w:r>
        <w:rPr>
          <w:rFonts w:hint="eastAsia" w:ascii="仿宋" w:hAnsi="仿宋" w:eastAsia="仿宋"/>
          <w:sz w:val="32"/>
          <w:szCs w:val="32"/>
        </w:rPr>
        <w:t>íng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6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657" name="图片 5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" name="图片 56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65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56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6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语音：声母t 阳平省写 b</w:t>
      </w:r>
      <w:r>
        <w:rPr>
          <w:rFonts w:hint="eastAsia" w:ascii="仿宋" w:hAnsi="仿宋" w:eastAsia="仿宋"/>
          <w:sz w:val="32"/>
          <w:szCs w:val="32"/>
        </w:rPr>
        <w:t>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tóng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20370" cy="706120"/>
            <wp:effectExtent l="0" t="0" r="17780" b="17780"/>
            <wp:docPr id="5681" name="图片 5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" name="图片 5681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2110" cy="698500"/>
            <wp:effectExtent l="0" t="0" r="8890" b="6350"/>
            <wp:docPr id="56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11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8460" cy="699770"/>
            <wp:effectExtent l="0" t="0" r="2540" b="5080"/>
            <wp:docPr id="568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46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6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6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语音：tóu 是特例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不省写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ái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t</w:t>
      </w:r>
      <w:r>
        <w:rPr>
          <w:rFonts w:hint="eastAsia" w:ascii="仿宋" w:hAnsi="仿宋" w:eastAsia="仿宋"/>
          <w:sz w:val="32"/>
          <w:szCs w:val="32"/>
        </w:rPr>
        <w:t>óu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67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5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67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6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67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68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语音：tóu 是特例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不省写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t</w:t>
      </w:r>
      <w:r>
        <w:rPr>
          <w:rFonts w:hint="eastAsia" w:ascii="仿宋" w:hAnsi="仿宋" w:eastAsia="仿宋"/>
          <w:sz w:val="32"/>
          <w:szCs w:val="32"/>
        </w:rPr>
        <w:t>ián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t</w:t>
      </w:r>
      <w:r>
        <w:rPr>
          <w:rFonts w:hint="eastAsia" w:ascii="仿宋" w:hAnsi="仿宋" w:eastAsia="仿宋"/>
          <w:sz w:val="32"/>
          <w:szCs w:val="32"/>
        </w:rPr>
        <w:t>óu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田头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68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68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6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6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6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语音：tóu 是特例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不省写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d</w:t>
      </w:r>
      <w:r>
        <w:rPr>
          <w:rFonts w:hint="eastAsia" w:ascii="仿宋" w:hAnsi="仿宋" w:eastAsia="仿宋"/>
          <w:sz w:val="32"/>
          <w:szCs w:val="32"/>
        </w:rPr>
        <w:t>uì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t</w:t>
      </w:r>
      <w:r>
        <w:rPr>
          <w:rFonts w:hint="eastAsia" w:ascii="仿宋" w:hAnsi="仿宋" w:eastAsia="仿宋"/>
          <w:sz w:val="32"/>
          <w:szCs w:val="32"/>
        </w:rPr>
        <w:t>óu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对头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24180" cy="718820"/>
            <wp:effectExtent l="0" t="0" r="13970" b="5080"/>
            <wp:docPr id="566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56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67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6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67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6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语音：t</w:t>
      </w:r>
      <w:r>
        <w:rPr>
          <w:rFonts w:hint="eastAsia" w:ascii="仿宋" w:hAnsi="仿宋" w:eastAsia="仿宋"/>
          <w:sz w:val="32"/>
          <w:szCs w:val="32"/>
        </w:rPr>
        <w:t>ián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tou 甜头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“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头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”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轻声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69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69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6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6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语音：d</w:t>
      </w:r>
      <w:r>
        <w:rPr>
          <w:rFonts w:hint="eastAsia" w:ascii="仿宋" w:hAnsi="仿宋" w:eastAsia="仿宋"/>
          <w:sz w:val="32"/>
          <w:szCs w:val="32"/>
        </w:rPr>
        <w:t>uì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tou 对头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“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头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”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轻声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24180" cy="718820"/>
            <wp:effectExtent l="0" t="0" r="13970" b="5080"/>
            <wp:docPr id="566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56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66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6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6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9758" w:leftChars="0" w:hanging="9758" w:hangingChars="2700"/>
        <w:rPr>
          <w:rFonts w:hint="eastAsia"/>
          <w:lang w:val="en-US" w:eastAsia="zh-CN"/>
        </w:rPr>
      </w:pPr>
      <w:bookmarkStart w:id="155" w:name="_Toc13064"/>
      <w:bookmarkStart w:id="156" w:name="_Toc3440"/>
      <w:r>
        <w:rPr>
          <w:rFonts w:hint="eastAsia"/>
          <w:lang w:val="en-US" w:eastAsia="zh-CN"/>
        </w:rPr>
        <w:t>三 声母为n 的音节，阳平符号省写</w:t>
      </w:r>
      <w:bookmarkEnd w:id="155"/>
      <w:bookmarkEnd w:id="156"/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语音：声母n 阳平省写 n</w:t>
      </w:r>
      <w:r>
        <w:rPr>
          <w:rFonts w:hint="eastAsia" w:ascii="仿宋" w:hAnsi="仿宋" w:eastAsia="仿宋"/>
          <w:sz w:val="32"/>
          <w:szCs w:val="32"/>
        </w:rPr>
        <w:t>éng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5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7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7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语音：声母n 阳平省写 </w:t>
      </w:r>
      <w:r>
        <w:rPr>
          <w:rFonts w:hint="eastAsia" w:ascii="仿宋" w:hAnsi="仿宋" w:eastAsia="仿宋"/>
          <w:sz w:val="32"/>
          <w:szCs w:val="32"/>
        </w:rPr>
        <w:t>tóng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n</w:t>
      </w:r>
      <w:r>
        <w:rPr>
          <w:rFonts w:hint="eastAsia" w:ascii="仿宋" w:hAnsi="仿宋" w:eastAsia="仿宋"/>
          <w:sz w:val="32"/>
          <w:szCs w:val="32"/>
        </w:rPr>
        <w:t>ián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3545" cy="715645"/>
            <wp:effectExtent l="0" t="0" r="14605" b="8255"/>
            <wp:docPr id="570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7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7670" cy="693420"/>
            <wp:effectExtent l="0" t="0" r="11430" b="11430"/>
            <wp:docPr id="5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7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nóng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mín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429260" cy="693420"/>
            <wp:effectExtent l="0" t="0" r="8890" b="11430"/>
            <wp:docPr id="5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7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5844" name="图片 5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" name="图片 58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7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7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9758" w:leftChars="0" w:hanging="9758" w:hangingChars="2700"/>
        <w:rPr>
          <w:rFonts w:hint="eastAsia"/>
          <w:lang w:val="en-US" w:eastAsia="zh-CN"/>
        </w:rPr>
      </w:pPr>
      <w:bookmarkStart w:id="157" w:name="_Toc22759"/>
      <w:bookmarkStart w:id="158" w:name="_Toc27562"/>
      <w:r>
        <w:rPr>
          <w:rFonts w:hint="eastAsia"/>
          <w:lang w:val="en-US" w:eastAsia="zh-CN"/>
        </w:rPr>
        <w:t>四 声母为</w:t>
      </w:r>
      <w:r>
        <w:rPr>
          <w:rFonts w:hint="default" w:ascii="Times New Roman" w:hAnsi="Times New Roman" w:cs="Times New Roman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>的音节，去声符号省写,lè是特例</w:t>
      </w:r>
      <w:r>
        <w:rPr>
          <w:rFonts w:hint="default"/>
          <w:lang w:val="en-US" w:eastAsia="zh-CN"/>
        </w:rPr>
        <w:t>不省写</w:t>
      </w:r>
      <w:bookmarkEnd w:id="157"/>
      <w:bookmarkEnd w:id="158"/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 xml:space="preserve">l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去声省写 </w:t>
      </w:r>
      <w:r>
        <w:rPr>
          <w:rFonts w:hint="eastAsia" w:ascii="仿宋" w:hAnsi="仿宋" w:eastAsia="仿宋"/>
          <w:sz w:val="32"/>
          <w:szCs w:val="32"/>
        </w:rPr>
        <w:t>lì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liàng</w:t>
      </w:r>
    </w:p>
    <w:p>
      <w:pPr>
        <w:jc w:val="center"/>
      </w:pPr>
      <w:r>
        <w:drawing>
          <wp:inline distT="0" distB="0" distL="114300" distR="114300">
            <wp:extent cx="417830" cy="727075"/>
            <wp:effectExtent l="0" t="0" r="1270" b="15875"/>
            <wp:docPr id="57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7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7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7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7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 xml:space="preserve">l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去声省写 </w:t>
      </w:r>
      <w:r>
        <w:rPr>
          <w:rFonts w:hint="eastAsia" w:ascii="仿宋" w:hAnsi="仿宋" w:eastAsia="仿宋"/>
          <w:sz w:val="32"/>
          <w:szCs w:val="32"/>
        </w:rPr>
        <w:t>lǐ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l</w:t>
      </w:r>
      <w:r>
        <w:rPr>
          <w:rFonts w:hint="eastAsia" w:ascii="仿宋" w:hAnsi="仿宋" w:eastAsia="仿宋"/>
          <w:sz w:val="32"/>
          <w:szCs w:val="32"/>
        </w:rPr>
        <w:t>ùn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7830" cy="727075"/>
            <wp:effectExtent l="0" t="0" r="1270" b="15875"/>
            <wp:docPr id="575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7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75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76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57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7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fǎ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lǜ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685800"/>
            <wp:effectExtent l="0" t="0" r="9525" b="0"/>
            <wp:docPr id="5765" name="图片 5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" name="图片 57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0210" cy="701040"/>
            <wp:effectExtent l="0" t="0" r="8890" b="3810"/>
            <wp:docPr id="57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7195" cy="723900"/>
            <wp:effectExtent l="0" t="0" r="1905" b="0"/>
            <wp:docPr id="576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77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577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8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语音：d</w:t>
      </w:r>
      <w:r>
        <w:rPr>
          <w:rFonts w:hint="eastAsia" w:ascii="仿宋" w:hAnsi="仿宋" w:eastAsia="仿宋"/>
          <w:sz w:val="32"/>
          <w:szCs w:val="32"/>
        </w:rPr>
        <w:t>ào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lù</w:t>
      </w:r>
    </w:p>
    <w:p>
      <w:pPr>
        <w:ind w:left="2415" w:leftChars="50" w:hanging="2310" w:hangingChars="11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4180" cy="718820"/>
            <wp:effectExtent l="0" t="0" r="13970" b="5080"/>
            <wp:docPr id="57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57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80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8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8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语音：lè是特例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不省写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lè y</w:t>
      </w:r>
      <w:r>
        <w:rPr>
          <w:rFonts w:hint="eastAsia" w:ascii="仿宋" w:hAnsi="仿宋" w:eastAsia="仿宋"/>
          <w:sz w:val="32"/>
          <w:szCs w:val="32"/>
        </w:rPr>
        <w:t>uán</w:t>
      </w:r>
    </w:p>
    <w:p>
      <w:pPr>
        <w:ind w:left="2415" w:leftChars="50" w:hanging="2310" w:hangingChars="1100"/>
        <w:jc w:val="center"/>
      </w:pPr>
      <w:r>
        <w:drawing>
          <wp:inline distT="0" distB="0" distL="114300" distR="114300">
            <wp:extent cx="410210" cy="713740"/>
            <wp:effectExtent l="0" t="0" r="8890" b="10160"/>
            <wp:docPr id="58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8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8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8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59" w:name="_Toc1812"/>
      <w:bookmarkStart w:id="160" w:name="_Toc14697"/>
      <w:r>
        <w:rPr>
          <w:rFonts w:hint="eastAsia"/>
          <w:lang w:val="en-US" w:eastAsia="zh-CN"/>
        </w:rPr>
        <w:t>五 读一读</w:t>
      </w:r>
      <w:bookmarkEnd w:id="159"/>
      <w:bookmarkEnd w:id="160"/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uì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d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zhí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m</w:t>
      </w:r>
      <w:r>
        <w:rPr>
          <w:rFonts w:hint="eastAsia" w:ascii="仿宋" w:hAnsi="仿宋" w:eastAsia="仿宋"/>
          <w:sz w:val="32"/>
          <w:szCs w:val="32"/>
        </w:rPr>
        <w:t>īn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d</w:t>
      </w:r>
      <w:r>
        <w:rPr>
          <w:rFonts w:hint="eastAsia" w:ascii="仿宋" w:hAnsi="仿宋" w:eastAsia="仿宋"/>
          <w:sz w:val="32"/>
          <w:szCs w:val="32"/>
        </w:rPr>
        <w:t>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t</w:t>
      </w:r>
      <w:r>
        <w:rPr>
          <w:rFonts w:hint="eastAsia" w:ascii="仿宋" w:hAnsi="仿宋" w:eastAsia="仿宋"/>
          <w:sz w:val="32"/>
          <w:szCs w:val="32"/>
        </w:rPr>
        <w:t>iě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m</w:t>
      </w:r>
      <w:r>
        <w:rPr>
          <w:rFonts w:hint="eastAsia" w:ascii="仿宋" w:hAnsi="仿宋" w:eastAsia="仿宋"/>
          <w:sz w:val="32"/>
          <w:szCs w:val="32"/>
        </w:rPr>
        <w:t>ěilì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m</w:t>
      </w:r>
      <w:r>
        <w:rPr>
          <w:rFonts w:hint="eastAsia" w:ascii="仿宋" w:hAnsi="仿宋" w:eastAsia="仿宋"/>
          <w:sz w:val="32"/>
          <w:szCs w:val="32"/>
        </w:rPr>
        <w:t>ìng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í</w:t>
      </w:r>
    </w:p>
    <w:p>
      <w:pPr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135" cy="715010"/>
            <wp:effectExtent l="0" t="0" r="5715" b="8890"/>
            <wp:docPr id="58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" name="图片 10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61" w:name="_Toc25701"/>
      <w:bookmarkStart w:id="162" w:name="_Toc23511"/>
      <w:r>
        <w:rPr>
          <w:rFonts w:hint="eastAsia"/>
          <w:lang w:val="en-US" w:eastAsia="zh-CN"/>
        </w:rPr>
        <w:t>六 简便记忆</w:t>
      </w:r>
      <w:bookmarkEnd w:id="161"/>
      <w:bookmarkEnd w:id="162"/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D 省4，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省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，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省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，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省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。 </w:t>
      </w:r>
    </w:p>
    <w:p>
      <w:pPr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*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 xml:space="preserve">tóu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特例阳平不省写，“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tou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”没有声调时，肯定是 </w:t>
      </w:r>
    </w:p>
    <w:p>
      <w:pPr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轻声，不是阳平。 </w:t>
      </w:r>
    </w:p>
    <w:p>
      <w:pPr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*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lè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特例去声不省写，“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le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”没有声调时，肯定是轻声， </w:t>
      </w:r>
    </w:p>
    <w:p>
      <w:pPr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不是去声。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163" w:name="_Toc32602"/>
      <w:bookmarkStart w:id="164" w:name="_Toc17086"/>
      <w:r>
        <w:rPr>
          <w:rFonts w:hint="eastAsia"/>
          <w:sz w:val="44"/>
          <w:szCs w:val="44"/>
          <w:lang w:val="en-US" w:eastAsia="zh-CN"/>
        </w:rPr>
        <w:t>第四课 声母 g、k、h 的省写规则</w:t>
      </w:r>
      <w:bookmarkEnd w:id="163"/>
      <w:bookmarkEnd w:id="164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65" w:name="_Toc5744"/>
      <w:bookmarkStart w:id="166" w:name="_Toc4071"/>
      <w:r>
        <w:rPr>
          <w:rFonts w:hint="eastAsia"/>
          <w:lang w:val="en-US" w:eastAsia="zh-CN"/>
        </w:rPr>
        <w:t>一 声母为g 的音节，去声符号省写</w:t>
      </w:r>
      <w:bookmarkEnd w:id="165"/>
      <w:bookmarkEnd w:id="166"/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语音：声母g 去声省写 g</w:t>
      </w:r>
      <w:r>
        <w:rPr>
          <w:rFonts w:hint="eastAsia" w:ascii="仿宋" w:hAnsi="仿宋" w:eastAsia="仿宋"/>
          <w:sz w:val="32"/>
          <w:szCs w:val="32"/>
        </w:rPr>
        <w:t>àn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b</w:t>
      </w:r>
      <w:r>
        <w:rPr>
          <w:rFonts w:hint="eastAsia" w:ascii="仿宋" w:hAnsi="仿宋" w:eastAsia="仿宋"/>
          <w:sz w:val="32"/>
          <w:szCs w:val="32"/>
        </w:rPr>
        <w:t>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11480" cy="720725"/>
            <wp:effectExtent l="0" t="0" r="7620" b="3175"/>
            <wp:docPr id="4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4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354" name="图片 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" name="图片 4354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43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4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语音：声母g 去声省写 g</w:t>
      </w:r>
      <w:r>
        <w:rPr>
          <w:rFonts w:hint="eastAsia" w:ascii="仿宋" w:hAnsi="仿宋" w:eastAsia="仿宋"/>
          <w:sz w:val="32"/>
          <w:szCs w:val="32"/>
        </w:rPr>
        <w:t>ǎi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b</w:t>
      </w:r>
      <w:r>
        <w:rPr>
          <w:rFonts w:hint="eastAsia" w:ascii="仿宋" w:hAnsi="仿宋" w:eastAsia="仿宋"/>
          <w:sz w:val="32"/>
          <w:szCs w:val="32"/>
        </w:rPr>
        <w:t>iàn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drawing>
          <wp:inline distT="0" distB="0" distL="114300" distR="114300">
            <wp:extent cx="411480" cy="720725"/>
            <wp:effectExtent l="0" t="0" r="7620" b="3175"/>
            <wp:docPr id="4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4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459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" cy="706120"/>
            <wp:effectExtent l="0" t="0" r="17145" b="17780"/>
            <wp:docPr id="4519" name="图片 4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" name="图片 4519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4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45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语音：声母g 去声省写 g</w:t>
      </w:r>
      <w:r>
        <w:rPr>
          <w:rFonts w:hint="eastAsia" w:ascii="仿宋" w:hAnsi="仿宋" w:eastAsia="仿宋"/>
          <w:sz w:val="32"/>
          <w:szCs w:val="32"/>
        </w:rPr>
        <w:t>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d</w:t>
      </w:r>
      <w:r>
        <w:rPr>
          <w:rFonts w:hint="eastAsia" w:ascii="仿宋" w:hAnsi="仿宋" w:eastAsia="仿宋"/>
          <w:sz w:val="32"/>
          <w:szCs w:val="32"/>
        </w:rPr>
        <w:t>ìng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1480" cy="720725"/>
            <wp:effectExtent l="0" t="0" r="7620" b="3175"/>
            <wp:docPr id="5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47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53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3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4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语音：g</w:t>
      </w:r>
      <w:r>
        <w:rPr>
          <w:rFonts w:hint="eastAsia" w:ascii="仿宋" w:hAnsi="仿宋" w:eastAsia="仿宋"/>
          <w:sz w:val="32"/>
          <w:szCs w:val="32"/>
        </w:rPr>
        <w:t>ōng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g</w:t>
      </w:r>
      <w:r>
        <w:rPr>
          <w:rFonts w:hint="eastAsia" w:ascii="仿宋" w:hAnsi="仿宋" w:eastAsia="仿宋"/>
          <w:sz w:val="32"/>
          <w:szCs w:val="32"/>
        </w:rPr>
        <w:t>òng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11480" cy="720725"/>
            <wp:effectExtent l="0" t="0" r="7620" b="3175"/>
            <wp:docPr id="5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4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5408" name="图片 5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" name="图片 54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" cy="720725"/>
            <wp:effectExtent l="0" t="0" r="7620" b="3175"/>
            <wp:docPr id="5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54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5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gè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guó</w:t>
      </w:r>
    </w:p>
    <w:p>
      <w:pPr>
        <w:jc w:val="center"/>
        <w:rPr>
          <w:rFonts w:hint="eastAsia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5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20725"/>
            <wp:effectExtent l="0" t="0" r="7620" b="3175"/>
            <wp:docPr id="5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56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7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361" w:firstLineChars="100"/>
        <w:rPr>
          <w:rFonts w:hint="eastAsia"/>
          <w:lang w:val="en-US" w:eastAsia="zh-CN"/>
        </w:rPr>
      </w:pPr>
      <w:bookmarkStart w:id="167" w:name="_Toc22331"/>
      <w:bookmarkStart w:id="168" w:name="_Toc7551"/>
      <w:r>
        <w:rPr>
          <w:rFonts w:hint="eastAsia"/>
          <w:lang w:val="en-US" w:eastAsia="zh-CN"/>
        </w:rPr>
        <w:t>二 声母为k 的音节，去声符号省写</w:t>
      </w:r>
      <w:bookmarkEnd w:id="167"/>
      <w:bookmarkEnd w:id="168"/>
    </w:p>
    <w:p>
      <w:pPr>
        <w:keepNext w:val="0"/>
        <w:keepLines w:val="0"/>
        <w:widowControl/>
        <w:suppressLineNumbers w:val="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语音：声母k 去声省写 b</w:t>
      </w:r>
      <w:r>
        <w:rPr>
          <w:rFonts w:hint="eastAsia" w:ascii="仿宋" w:hAnsi="仿宋" w:eastAsia="仿宋"/>
          <w:sz w:val="32"/>
          <w:szCs w:val="32"/>
        </w:rPr>
        <w:t>āo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k</w:t>
      </w:r>
      <w:r>
        <w:rPr>
          <w:rFonts w:hint="eastAsia" w:ascii="仿宋" w:hAnsi="仿宋" w:eastAsia="仿宋"/>
          <w:sz w:val="32"/>
          <w:szCs w:val="32"/>
        </w:rPr>
        <w:t>uò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421005" cy="706120"/>
            <wp:effectExtent l="0" t="0" r="17145" b="17780"/>
            <wp:docPr id="5728" name="图片 5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" name="图片 5728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57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5716" name="图片 5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" name="图片 57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57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7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7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语音：声母k 去声省写 k</w:t>
      </w:r>
      <w:r>
        <w:rPr>
          <w:rFonts w:hint="eastAsia" w:ascii="仿宋" w:hAnsi="仿宋" w:eastAsia="仿宋"/>
          <w:sz w:val="32"/>
          <w:szCs w:val="32"/>
        </w:rPr>
        <w:t>ǎo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lǜ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00050" cy="723900"/>
            <wp:effectExtent l="0" t="0" r="0" b="0"/>
            <wp:docPr id="57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57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7195" cy="723900"/>
            <wp:effectExtent l="0" t="0" r="1905" b="0"/>
            <wp:docPr id="57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57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381000" cy="718820"/>
            <wp:effectExtent l="0" t="0" r="0" b="5080"/>
            <wp:docPr id="57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7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语音：声母k 去声省写</w:t>
      </w:r>
      <w:r>
        <w:rPr>
          <w:rFonts w:hint="eastAsia" w:ascii="仿宋" w:hAnsi="仿宋" w:eastAsia="仿宋"/>
          <w:sz w:val="32"/>
          <w:szCs w:val="32"/>
        </w:rPr>
        <w:t>kàn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dài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57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5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577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5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7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语音：t</w:t>
      </w:r>
      <w:r>
        <w:rPr>
          <w:rFonts w:hint="eastAsia" w:ascii="仿宋" w:hAnsi="仿宋" w:eastAsia="仿宋"/>
          <w:sz w:val="32"/>
          <w:szCs w:val="32"/>
        </w:rPr>
        <w:t>óu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kào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78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7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78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57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57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8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 xml:space="preserve"> mǎ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kè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sī</w:t>
      </w:r>
    </w:p>
    <w:p>
      <w:pPr>
        <w:jc w:val="center"/>
      </w:pPr>
      <w:r>
        <w:drawing>
          <wp:inline distT="0" distB="0" distL="114300" distR="114300">
            <wp:extent cx="384810" cy="676275"/>
            <wp:effectExtent l="0" t="0" r="15240" b="9525"/>
            <wp:docPr id="5803" name="图片 5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" name="图片 58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640" cy="680720"/>
            <wp:effectExtent l="0" t="0" r="16510" b="5080"/>
            <wp:docPr id="58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rcRect b="553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640" cy="733425"/>
            <wp:effectExtent l="0" t="0" r="16510" b="9525"/>
            <wp:docPr id="580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4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58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5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8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910" cy="738505"/>
            <wp:effectExtent l="0" t="0" r="15240" b="4445"/>
            <wp:docPr id="5812" name="图片 5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" name="图片 58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2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kuài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lè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23900"/>
            <wp:effectExtent l="0" t="0" r="0" b="0"/>
            <wp:docPr id="58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58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210" cy="713740"/>
            <wp:effectExtent l="0" t="0" r="8890" b="10160"/>
            <wp:docPr id="58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5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58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8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69" w:name="_Toc2279"/>
      <w:bookmarkStart w:id="170" w:name="_Toc25967"/>
      <w:r>
        <w:rPr>
          <w:rFonts w:hint="eastAsia"/>
          <w:lang w:val="en-US" w:eastAsia="zh-CN"/>
        </w:rPr>
        <w:t>三 声母为h 的音节，阳平符号省写</w:t>
      </w:r>
      <w:bookmarkEnd w:id="169"/>
      <w:bookmarkEnd w:id="170"/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语音：声母h 阳平省写 </w:t>
      </w:r>
      <w:r>
        <w:rPr>
          <w:rFonts w:hint="eastAsia" w:ascii="仿宋" w:hAnsi="仿宋" w:eastAsia="仿宋"/>
          <w:sz w:val="32"/>
          <w:szCs w:val="32"/>
        </w:rPr>
        <w:t>huó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dòng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03580"/>
            <wp:effectExtent l="0" t="0" r="0" b="1270"/>
            <wp:docPr id="58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58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58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58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8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语音：声母h 阳平省写 </w:t>
      </w:r>
      <w:r>
        <w:rPr>
          <w:rFonts w:hint="eastAsia" w:ascii="仿宋" w:hAnsi="仿宋" w:eastAsia="仿宋"/>
          <w:sz w:val="32"/>
          <w:szCs w:val="32"/>
        </w:rPr>
        <w:t>hù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háng 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58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58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58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3580"/>
            <wp:effectExtent l="0" t="0" r="0" b="1270"/>
            <wp:docPr id="58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58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8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语音：声母h 阳平省写 </w:t>
      </w:r>
      <w:r>
        <w:rPr>
          <w:rFonts w:hint="eastAsia" w:ascii="仿宋" w:hAnsi="仿宋" w:eastAsia="仿宋"/>
          <w:sz w:val="32"/>
          <w:szCs w:val="32"/>
        </w:rPr>
        <w:t>hé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píng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58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5130" cy="691515"/>
            <wp:effectExtent l="0" t="0" r="13970" b="13335"/>
            <wp:docPr id="5883" name="图片 5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" name="图片 5883"/>
                    <pic:cNvPicPr>
                      <a:picLocks noChangeAspect="1"/>
                    </pic:cNvPicPr>
                  </pic:nvPicPr>
                  <pic:blipFill>
                    <a:blip r:embed="rId6"/>
                    <a:srcRect b="424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8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88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25" w:leftChars="50" w:hanging="3520" w:hangingChars="110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 </w:t>
      </w: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>h</w:t>
      </w:r>
      <w:r>
        <w:rPr>
          <w:rFonts w:hint="eastAsia" w:ascii="仿宋" w:hAnsi="仿宋" w:eastAsia="仿宋"/>
          <w:sz w:val="32"/>
          <w:szCs w:val="32"/>
          <w:highlight w:val="none"/>
        </w:rPr>
        <w:t xml:space="preserve">éng </w:t>
      </w:r>
      <w:r>
        <w:rPr>
          <w:rFonts w:hint="eastAsia" w:ascii="仿宋" w:hAnsi="仿宋" w:eastAsia="仿宋"/>
          <w:sz w:val="32"/>
          <w:szCs w:val="32"/>
        </w:rPr>
        <w:t>kuà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59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9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59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33425"/>
            <wp:effectExtent l="0" t="0" r="9525" b="9525"/>
            <wp:docPr id="5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9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71" w:name="_Toc17710"/>
      <w:bookmarkStart w:id="172" w:name="_Toc2987"/>
      <w:r>
        <w:rPr>
          <w:rFonts w:hint="eastAsia"/>
          <w:lang w:val="en-US" w:eastAsia="zh-CN"/>
        </w:rPr>
        <w:t>四 读一读</w:t>
      </w:r>
      <w:bookmarkEnd w:id="171"/>
      <w:bookmarkEnd w:id="172"/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f</w:t>
      </w:r>
      <w:r>
        <w:rPr>
          <w:rFonts w:hint="eastAsia" w:ascii="仿宋" w:hAnsi="仿宋" w:eastAsia="仿宋"/>
          <w:sz w:val="32"/>
          <w:szCs w:val="32"/>
        </w:rPr>
        <w:t>ǎn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k</w:t>
      </w:r>
      <w:r>
        <w:rPr>
          <w:rFonts w:hint="eastAsia" w:ascii="仿宋" w:hAnsi="仿宋" w:eastAsia="仿宋"/>
          <w:sz w:val="32"/>
          <w:szCs w:val="32"/>
        </w:rPr>
        <w:t>àng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h</w:t>
      </w:r>
      <w:r>
        <w:rPr>
          <w:rFonts w:hint="eastAsia" w:ascii="仿宋" w:hAnsi="仿宋" w:eastAsia="仿宋"/>
          <w:sz w:val="32"/>
          <w:szCs w:val="32"/>
        </w:rPr>
        <w:t>uán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b</w:t>
      </w:r>
      <w:r>
        <w:rPr>
          <w:rFonts w:hint="eastAsia" w:ascii="仿宋" w:hAnsi="仿宋" w:eastAsia="仿宋"/>
          <w:sz w:val="32"/>
          <w:szCs w:val="32"/>
        </w:rPr>
        <w:t>ǎo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h</w:t>
      </w:r>
      <w:r>
        <w:rPr>
          <w:rFonts w:hint="eastAsia" w:ascii="仿宋" w:hAnsi="仿宋" w:eastAsia="仿宋"/>
          <w:sz w:val="32"/>
          <w:szCs w:val="32"/>
        </w:rPr>
        <w:t>áng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t</w:t>
      </w:r>
      <w:r>
        <w:rPr>
          <w:rFonts w:hint="eastAsia" w:ascii="仿宋" w:hAnsi="仿宋" w:eastAsia="仿宋"/>
          <w:sz w:val="32"/>
          <w:szCs w:val="32"/>
        </w:rPr>
        <w:t>iān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h</w:t>
      </w:r>
      <w:r>
        <w:rPr>
          <w:rFonts w:hint="eastAsia" w:ascii="仿宋" w:hAnsi="仿宋" w:eastAsia="仿宋"/>
          <w:sz w:val="32"/>
          <w:szCs w:val="32"/>
        </w:rPr>
        <w:t>uáng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g</w:t>
      </w:r>
      <w:r>
        <w:rPr>
          <w:rFonts w:hint="eastAsia" w:ascii="仿宋" w:hAnsi="仿宋" w:eastAsia="仿宋"/>
          <w:sz w:val="32"/>
          <w:szCs w:val="32"/>
        </w:rPr>
        <w:t>ōng</w:t>
      </w:r>
    </w:p>
    <w:p>
      <w:pPr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k</w:t>
      </w:r>
      <w:r>
        <w:rPr>
          <w:rFonts w:hint="eastAsia" w:ascii="仿宋" w:hAnsi="仿宋" w:eastAsia="仿宋"/>
          <w:sz w:val="32"/>
          <w:szCs w:val="32"/>
        </w:rPr>
        <w:t>è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t</w:t>
      </w:r>
      <w:r>
        <w:rPr>
          <w:rFonts w:hint="eastAsia" w:ascii="仿宋" w:hAnsi="仿宋" w:eastAsia="仿宋"/>
          <w:sz w:val="32"/>
          <w:szCs w:val="32"/>
        </w:rPr>
        <w:t>áng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h</w:t>
      </w:r>
      <w:r>
        <w:rPr>
          <w:rFonts w:hint="eastAsia" w:ascii="仿宋" w:hAnsi="仿宋" w:eastAsia="仿宋"/>
          <w:sz w:val="32"/>
          <w:szCs w:val="32"/>
        </w:rPr>
        <w:t>uà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t</w:t>
      </w:r>
      <w:r>
        <w:rPr>
          <w:rFonts w:hint="eastAsia" w:ascii="仿宋" w:hAnsi="仿宋" w:eastAsia="仿宋"/>
          <w:sz w:val="32"/>
          <w:szCs w:val="32"/>
        </w:rPr>
        <w:t>í</w:t>
      </w:r>
    </w:p>
    <w:p>
      <w:pPr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133975" cy="723900"/>
            <wp:effectExtent l="0" t="0" r="9525" b="0"/>
            <wp:docPr id="59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" name="图片 5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73" w:name="_Toc21545"/>
      <w:bookmarkStart w:id="174" w:name="_Toc28225"/>
      <w:r>
        <w:rPr>
          <w:rFonts w:hint="eastAsia"/>
          <w:lang w:val="en-US" w:eastAsia="zh-CN"/>
        </w:rPr>
        <w:t>五 简便记忆</w:t>
      </w:r>
      <w:bookmarkEnd w:id="173"/>
      <w:bookmarkEnd w:id="174"/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g 省4，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k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省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，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h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省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175" w:name="_Toc29875"/>
      <w:bookmarkStart w:id="176" w:name="_Toc6228"/>
      <w:r>
        <w:rPr>
          <w:rFonts w:hint="eastAsia"/>
          <w:sz w:val="44"/>
          <w:szCs w:val="44"/>
          <w:lang w:val="en-US" w:eastAsia="zh-CN"/>
        </w:rPr>
        <w:t>第五课 声母 j、q、x 的省写规则</w:t>
      </w:r>
      <w:bookmarkEnd w:id="175"/>
      <w:bookmarkEnd w:id="176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77" w:name="_Toc8147"/>
      <w:bookmarkStart w:id="178" w:name="_Toc28552"/>
      <w:r>
        <w:rPr>
          <w:rFonts w:hint="eastAsia"/>
          <w:lang w:val="en-US" w:eastAsia="zh-CN"/>
        </w:rPr>
        <w:t>一 声母为j 的音节，去声符号省写</w:t>
      </w:r>
      <w:bookmarkEnd w:id="177"/>
      <w:bookmarkEnd w:id="178"/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语音：声母j 去声省写 </w:t>
      </w:r>
      <w:r>
        <w:rPr>
          <w:rFonts w:hint="eastAsia" w:ascii="仿宋" w:hAnsi="仿宋" w:eastAsia="仿宋"/>
          <w:sz w:val="32"/>
          <w:szCs w:val="32"/>
        </w:rPr>
        <w:t>jià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gé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9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5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5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9100" cy="688340"/>
            <wp:effectExtent l="0" t="0" r="0" b="16510"/>
            <wp:docPr id="59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0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语音：声母j 去声省写 </w:t>
      </w:r>
      <w:r>
        <w:rPr>
          <w:rFonts w:hint="eastAsia" w:ascii="仿宋" w:hAnsi="仿宋" w:eastAsia="仿宋"/>
          <w:sz w:val="32"/>
          <w:szCs w:val="32"/>
        </w:rPr>
        <w:t>tiáo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jiàn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597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59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60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6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0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语音：声母j 去声省写 </w:t>
      </w:r>
      <w:r>
        <w:rPr>
          <w:rFonts w:hint="eastAsia" w:ascii="仿宋" w:hAnsi="仿宋" w:eastAsia="仿宋"/>
          <w:sz w:val="32"/>
          <w:szCs w:val="32"/>
        </w:rPr>
        <w:t>jù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tǐ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60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8820"/>
            <wp:effectExtent l="0" t="0" r="0" b="5080"/>
            <wp:docPr id="60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60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60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60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0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jīng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jì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60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60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6041" name="图片 6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" name="图片 60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60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0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0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gè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jiè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11480" cy="720725"/>
            <wp:effectExtent l="0" t="0" r="7620" b="3175"/>
            <wp:docPr id="6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6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60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60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79" w:name="_Toc22700"/>
      <w:bookmarkStart w:id="180" w:name="_Toc18643"/>
      <w:r>
        <w:rPr>
          <w:rFonts w:hint="eastAsia"/>
          <w:lang w:val="en-US" w:eastAsia="zh-CN"/>
        </w:rPr>
        <w:t>二 声母为q 的音节，阳平符号省写</w:t>
      </w:r>
      <w:bookmarkEnd w:id="179"/>
      <w:bookmarkEnd w:id="180"/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语音：声母q 阳平省写 h</w:t>
      </w:r>
      <w:r>
        <w:rPr>
          <w:rFonts w:hint="eastAsia" w:ascii="仿宋" w:hAnsi="仿宋" w:eastAsia="仿宋"/>
          <w:sz w:val="32"/>
          <w:szCs w:val="32"/>
        </w:rPr>
        <w:t>óng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qí</w:t>
      </w:r>
    </w:p>
    <w:p>
      <w:pPr>
        <w:jc w:val="center"/>
        <w:rPr>
          <w:rFonts w:hint="eastAsia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61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61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2425" cy="714375"/>
            <wp:effectExtent l="0" t="0" r="9525" b="9525"/>
            <wp:docPr id="61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1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语音：声母q 阳平省写 q</w:t>
      </w:r>
      <w:r>
        <w:rPr>
          <w:rFonts w:hint="eastAsia" w:ascii="仿宋" w:hAnsi="仿宋" w:eastAsia="仿宋"/>
          <w:sz w:val="32"/>
          <w:szCs w:val="32"/>
        </w:rPr>
        <w:t>uán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qiú</w:t>
      </w:r>
    </w:p>
    <w:p>
      <w:pPr>
        <w:jc w:val="center"/>
        <w:rPr>
          <w:rFonts w:hint="eastAsia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2425" cy="714375"/>
            <wp:effectExtent l="0" t="0" r="9525" b="9525"/>
            <wp:docPr id="61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29260" cy="704850"/>
            <wp:effectExtent l="0" t="0" r="8890" b="0"/>
            <wp:docPr id="6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61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61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1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语音：声母q 阳平省写 </w:t>
      </w:r>
      <w:r>
        <w:rPr>
          <w:rFonts w:hint="eastAsia" w:ascii="仿宋" w:hAnsi="仿宋" w:eastAsia="仿宋"/>
          <w:sz w:val="32"/>
          <w:szCs w:val="32"/>
        </w:rPr>
        <w:t>qián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tí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616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6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350" cy="715645"/>
            <wp:effectExtent l="0" t="0" r="12700" b="8255"/>
            <wp:docPr id="618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61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2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jí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qí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62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2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62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6080" cy="714375"/>
            <wp:effectExtent l="0" t="0" r="13970" b="9525"/>
            <wp:docPr id="62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2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2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jiā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q</w:t>
      </w:r>
      <w:r>
        <w:rPr>
          <w:rFonts w:hint="eastAsia" w:ascii="仿宋" w:hAnsi="仿宋" w:eastAsia="仿宋"/>
          <w:sz w:val="32"/>
          <w:szCs w:val="32"/>
        </w:rPr>
        <w:t>iáng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62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6234" name="图片 6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" name="图片 62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3225" cy="714375"/>
            <wp:effectExtent l="0" t="0" r="15875" b="9525"/>
            <wp:docPr id="62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62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2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81" w:name="_Toc7720"/>
      <w:bookmarkStart w:id="182" w:name="_Toc17071"/>
      <w:r>
        <w:rPr>
          <w:rFonts w:hint="eastAsia"/>
          <w:lang w:val="en-US" w:eastAsia="zh-CN"/>
        </w:rPr>
        <w:t>三 声母为x 的音节，去声符号省写</w:t>
      </w:r>
      <w:bookmarkEnd w:id="181"/>
      <w:bookmarkEnd w:id="182"/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语音：声母x 去声省写 </w:t>
      </w:r>
      <w:r>
        <w:rPr>
          <w:rFonts w:hint="eastAsia" w:ascii="仿宋" w:hAnsi="仿宋" w:eastAsia="仿宋"/>
          <w:sz w:val="32"/>
          <w:szCs w:val="32"/>
        </w:rPr>
        <w:t>xìn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xīn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 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627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62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626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62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" name="图片 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6268" name="图片 6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" name="图片 62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2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语音：声母x 去声省写 </w:t>
      </w:r>
      <w:r>
        <w:rPr>
          <w:rFonts w:hint="eastAsia" w:ascii="仿宋" w:hAnsi="仿宋" w:eastAsia="仿宋"/>
          <w:sz w:val="32"/>
          <w:szCs w:val="32"/>
        </w:rPr>
        <w:t>xiàn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dài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628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6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29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6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3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语音：声母x 去声省写 </w:t>
      </w:r>
      <w:r>
        <w:rPr>
          <w:rFonts w:hint="eastAsia" w:ascii="仿宋" w:hAnsi="仿宋" w:eastAsia="仿宋"/>
          <w:sz w:val="32"/>
          <w:szCs w:val="32"/>
        </w:rPr>
        <w:t>fāng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xiàng</w:t>
      </w:r>
    </w:p>
    <w:p>
      <w:pPr>
        <w:ind w:left="3680" w:hanging="2415" w:hangingChars="115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6311" name="图片 6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" name="图片 63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63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63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63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3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xùn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liàn</w:t>
      </w:r>
    </w:p>
    <w:p>
      <w:pPr>
        <w:ind w:left="2415" w:leftChars="50" w:hanging="2310" w:hangingChars="1100"/>
        <w:jc w:val="center"/>
        <w:rPr>
          <w:rFonts w:hint="eastAsia"/>
        </w:rPr>
      </w:pPr>
      <w:r>
        <w:drawing>
          <wp:inline distT="0" distB="0" distL="114300" distR="114300">
            <wp:extent cx="381000" cy="723900"/>
            <wp:effectExtent l="0" t="0" r="0" b="0"/>
            <wp:docPr id="63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63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" name="图片 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830" cy="727075"/>
            <wp:effectExtent l="0" t="0" r="1270" b="15875"/>
            <wp:docPr id="634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6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3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 xml:space="preserve"> xiàjiàng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23900"/>
            <wp:effectExtent l="0" t="0" r="0" b="0"/>
            <wp:docPr id="63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63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63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3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3" w:name="_Toc24972"/>
      <w:bookmarkStart w:id="184" w:name="_Toc7313"/>
      <w:r>
        <w:rPr>
          <w:rFonts w:hint="eastAsia"/>
          <w:lang w:val="en-US" w:eastAsia="zh-CN"/>
        </w:rPr>
        <w:t>四 读一读</w:t>
      </w:r>
      <w:bookmarkEnd w:id="183"/>
      <w:bookmarkEnd w:id="184"/>
    </w:p>
    <w:p>
      <w:pPr>
        <w:jc w:val="left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j</w:t>
      </w:r>
      <w:r>
        <w:rPr>
          <w:rFonts w:hint="eastAsia" w:ascii="仿宋" w:hAnsi="仿宋" w:eastAsia="仿宋"/>
          <w:sz w:val="32"/>
          <w:szCs w:val="32"/>
        </w:rPr>
        <w:t>ìn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xíng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chūn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xià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qiū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dōng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qǐ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l</w:t>
      </w:r>
      <w:r>
        <w:rPr>
          <w:rFonts w:hint="eastAsia" w:ascii="仿宋" w:hAnsi="仿宋" w:eastAsia="仿宋"/>
          <w:sz w:val="32"/>
          <w:szCs w:val="32"/>
        </w:rPr>
        <w:t>uò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j</w:t>
      </w:r>
      <w:r>
        <w:rPr>
          <w:rFonts w:hint="eastAsia" w:ascii="仿宋" w:hAnsi="仿宋" w:eastAsia="仿宋"/>
          <w:sz w:val="32"/>
          <w:szCs w:val="32"/>
        </w:rPr>
        <w:t>ià</w:t>
      </w:r>
    </w:p>
    <w:p>
      <w:pPr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quán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jiā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fǔ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xiàng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qí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j</w:t>
      </w:r>
      <w:r>
        <w:rPr>
          <w:rFonts w:hint="eastAsia" w:ascii="仿宋" w:hAnsi="仿宋" w:eastAsia="仿宋"/>
          <w:sz w:val="32"/>
          <w:szCs w:val="32"/>
        </w:rPr>
        <w:t>ià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qī</w:t>
      </w:r>
    </w:p>
    <w:p>
      <w:pPr>
        <w:jc w:val="lef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j</w:t>
      </w:r>
      <w:r>
        <w:rPr>
          <w:rFonts w:hint="eastAsia" w:ascii="仿宋" w:hAnsi="仿宋" w:eastAsia="仿宋"/>
          <w:sz w:val="32"/>
          <w:szCs w:val="32"/>
        </w:rPr>
        <w:t>ìn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qǔ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xīn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86325" cy="1076325"/>
            <wp:effectExtent l="0" t="0" r="9525" b="9525"/>
            <wp:docPr id="63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" name="图片 9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5" w:name="_Toc28681"/>
      <w:bookmarkStart w:id="186" w:name="_Toc28284"/>
      <w:r>
        <w:rPr>
          <w:rFonts w:hint="eastAsia"/>
          <w:lang w:val="en-US" w:eastAsia="zh-CN"/>
        </w:rPr>
        <w:t>五 简便记忆</w:t>
      </w:r>
      <w:bookmarkEnd w:id="185"/>
      <w:bookmarkEnd w:id="186"/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j 省4，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q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省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，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x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省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187" w:name="_Toc15877"/>
      <w:bookmarkStart w:id="188" w:name="_Toc30774"/>
      <w:r>
        <w:rPr>
          <w:rFonts w:hint="eastAsia"/>
          <w:sz w:val="44"/>
          <w:szCs w:val="44"/>
          <w:lang w:val="en-US" w:eastAsia="zh-CN"/>
        </w:rPr>
        <w:t>第六课 声母 zh、ch、sh、r 的省写规则</w:t>
      </w:r>
      <w:bookmarkEnd w:id="187"/>
      <w:bookmarkEnd w:id="188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89" w:name="_Toc7531"/>
      <w:bookmarkStart w:id="190" w:name="_Toc16905"/>
      <w:r>
        <w:rPr>
          <w:rFonts w:hint="eastAsia"/>
          <w:lang w:val="en-US" w:eastAsia="zh-CN"/>
        </w:rPr>
        <w:t>一 声母为zh 的音节，去声符号省写</w:t>
      </w:r>
      <w:bookmarkEnd w:id="189"/>
      <w:bookmarkEnd w:id="190"/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语音：声母zh 去声省写 </w:t>
      </w:r>
      <w:r>
        <w:rPr>
          <w:rFonts w:hint="eastAsia" w:ascii="仿宋" w:hAnsi="仿宋" w:eastAsia="仿宋"/>
          <w:sz w:val="32"/>
          <w:szCs w:val="32"/>
        </w:rPr>
        <w:t>zhèng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zhì</w:t>
      </w:r>
    </w:p>
    <w:p>
      <w:pPr>
        <w:ind w:left="2415" w:leftChars="50" w:hanging="2310" w:hangingChars="1100"/>
        <w:jc w:val="center"/>
        <w:rPr>
          <w:rFonts w:hint="eastAsia"/>
        </w:rPr>
      </w:pPr>
      <w:r>
        <w:drawing>
          <wp:inline distT="0" distB="0" distL="114300" distR="114300">
            <wp:extent cx="400050" cy="714375"/>
            <wp:effectExtent l="0" t="0" r="0" b="9525"/>
            <wp:docPr id="6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63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6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4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语音：声母zh 去声省写 </w:t>
      </w:r>
      <w:r>
        <w:rPr>
          <w:rFonts w:hint="eastAsia" w:ascii="仿宋" w:hAnsi="仿宋" w:eastAsia="仿宋"/>
          <w:sz w:val="32"/>
          <w:szCs w:val="32"/>
        </w:rPr>
        <w:t>zhuàng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kuàng</w:t>
      </w:r>
    </w:p>
    <w:p>
      <w:pPr>
        <w:ind w:left="2415" w:leftChars="50" w:hanging="2310" w:hangingChars="1100"/>
        <w:jc w:val="center"/>
        <w:rPr>
          <w:rFonts w:hint="eastAsia"/>
        </w:rPr>
      </w:pPr>
      <w:r>
        <w:drawing>
          <wp:inline distT="0" distB="0" distL="114300" distR="114300">
            <wp:extent cx="400050" cy="714375"/>
            <wp:effectExtent l="0" t="0" r="0" b="9525"/>
            <wp:docPr id="6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64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64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64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2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qún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zh</w:t>
      </w:r>
      <w:r>
        <w:rPr>
          <w:rFonts w:hint="eastAsia" w:ascii="仿宋" w:hAnsi="仿宋" w:eastAsia="仿宋"/>
          <w:sz w:val="32"/>
          <w:szCs w:val="32"/>
        </w:rPr>
        <w:t>òng</w:t>
      </w:r>
    </w:p>
    <w:p>
      <w:pPr>
        <w:ind w:left="2415" w:leftChars="50" w:hanging="2310" w:hangingChars="1100"/>
        <w:jc w:val="center"/>
        <w:rPr>
          <w:rFonts w:hint="eastAsia"/>
        </w:rPr>
      </w:pPr>
      <w:r>
        <w:drawing>
          <wp:inline distT="0" distB="0" distL="114300" distR="114300">
            <wp:extent cx="352425" cy="714375"/>
            <wp:effectExtent l="0" t="0" r="9525" b="9525"/>
            <wp:docPr id="64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64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" name="图片 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2275" cy="714375"/>
            <wp:effectExtent l="0" t="0" r="15875" b="9525"/>
            <wp:docPr id="6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64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4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zhōng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zhóu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xiàn</w:t>
      </w:r>
    </w:p>
    <w:p>
      <w:pPr>
        <w:ind w:left="2415" w:leftChars="50" w:hanging="2310" w:hangingChars="1100"/>
        <w:jc w:val="center"/>
        <w:rPr>
          <w:rFonts w:hint="eastAsia"/>
        </w:rPr>
      </w:pPr>
      <w:r>
        <w:drawing>
          <wp:inline distT="0" distB="0" distL="114300" distR="114300">
            <wp:extent cx="422275" cy="714375"/>
            <wp:effectExtent l="0" t="0" r="15875" b="9525"/>
            <wp:docPr id="6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64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6411" name="图片 6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" name="图片 64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6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64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64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692150"/>
            <wp:effectExtent l="0" t="0" r="8890" b="12700"/>
            <wp:docPr id="64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rcRect b="438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6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4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91" w:name="_Toc16920"/>
      <w:bookmarkStart w:id="192" w:name="_Toc16190"/>
      <w:r>
        <w:rPr>
          <w:rFonts w:hint="eastAsia"/>
          <w:lang w:val="en-US" w:eastAsia="zh-CN"/>
        </w:rPr>
        <w:t>二 声母为ch 的音节，阳平符号省写</w:t>
      </w:r>
      <w:bookmarkEnd w:id="191"/>
      <w:bookmarkEnd w:id="192"/>
      <w:r>
        <w:rPr>
          <w:rFonts w:hint="eastAsia"/>
          <w:lang w:val="en-US" w:eastAsia="zh-CN"/>
        </w:rPr>
        <w:t xml:space="preserve"> </w:t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语音：声母ch 阳平省写 </w:t>
      </w:r>
      <w:r>
        <w:rPr>
          <w:rFonts w:hint="eastAsia" w:ascii="仿宋" w:hAnsi="仿宋" w:eastAsia="仿宋"/>
          <w:sz w:val="32"/>
          <w:szCs w:val="32"/>
        </w:rPr>
        <w:t>fēi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cháng</w:t>
      </w:r>
    </w:p>
    <w:p>
      <w:pPr>
        <w:ind w:left="3680" w:hanging="2415" w:hangingChars="115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6500" name="图片 6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" name="图片 65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742950"/>
            <wp:effectExtent l="0" t="0" r="0" b="0"/>
            <wp:docPr id="65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65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65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5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语音：声母ch 阳平省写 </w:t>
      </w:r>
      <w:r>
        <w:rPr>
          <w:rFonts w:hint="eastAsia" w:ascii="仿宋" w:hAnsi="仿宋" w:eastAsia="仿宋"/>
          <w:sz w:val="32"/>
          <w:szCs w:val="32"/>
        </w:rPr>
        <w:t>chún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zhèng</w:t>
      </w:r>
    </w:p>
    <w:p>
      <w:pPr>
        <w:ind w:left="3680" w:hanging="2415" w:hangingChars="1150"/>
        <w:jc w:val="center"/>
      </w:pP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65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65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6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65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5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 </w:t>
      </w:r>
      <w:r>
        <w:rPr>
          <w:rFonts w:hint="eastAsia" w:ascii="仿宋" w:hAnsi="仿宋" w:eastAsia="仿宋"/>
          <w:sz w:val="32"/>
          <w:szCs w:val="32"/>
        </w:rPr>
        <w:t>chìchéng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09575" cy="704850"/>
            <wp:effectExtent l="0" t="0" r="9525" b="0"/>
            <wp:docPr id="65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655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65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65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5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 </w:t>
      </w:r>
      <w:r>
        <w:rPr>
          <w:rFonts w:hint="eastAsia" w:ascii="仿宋" w:hAnsi="仿宋" w:eastAsia="仿宋"/>
          <w:sz w:val="32"/>
          <w:szCs w:val="32"/>
        </w:rPr>
        <w:t>zhòng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chén</w:t>
      </w:r>
    </w:p>
    <w:p>
      <w:pPr>
        <w:ind w:left="2415" w:leftChars="50" w:hanging="2310" w:hangingChars="1100"/>
        <w:jc w:val="center"/>
        <w:rPr>
          <w:rFonts w:hint="eastAsia"/>
        </w:rPr>
      </w:pPr>
      <w:r>
        <w:drawing>
          <wp:inline distT="0" distB="0" distL="114300" distR="114300">
            <wp:extent cx="422275" cy="714375"/>
            <wp:effectExtent l="0" t="0" r="15875" b="9525"/>
            <wp:docPr id="6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656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65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65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58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93" w:name="_Toc28325"/>
      <w:bookmarkStart w:id="194" w:name="_Toc18561"/>
      <w:r>
        <w:rPr>
          <w:rFonts w:hint="eastAsia"/>
          <w:lang w:val="en-US" w:eastAsia="zh-CN"/>
        </w:rPr>
        <w:t>三 声母为sh 的音节，去声符号省写</w:t>
      </w:r>
      <w:bookmarkEnd w:id="193"/>
      <w:bookmarkEnd w:id="194"/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语音：声母sh 去声省写 </w:t>
      </w:r>
      <w:r>
        <w:rPr>
          <w:rFonts w:hint="eastAsia" w:ascii="仿宋" w:hAnsi="仿宋" w:eastAsia="仿宋"/>
          <w:sz w:val="32"/>
          <w:szCs w:val="32"/>
        </w:rPr>
        <w:t>shǎo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shù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684530"/>
            <wp:effectExtent l="0" t="0" r="0" b="1270"/>
            <wp:docPr id="65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rcRect b="543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65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26720" cy="741045"/>
            <wp:effectExtent l="0" t="0" r="11430" b="1905"/>
            <wp:docPr id="66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66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6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6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语音：声母sh 去声省写 </w:t>
      </w:r>
      <w:r>
        <w:rPr>
          <w:rFonts w:hint="eastAsia" w:ascii="仿宋" w:hAnsi="仿宋" w:eastAsia="仿宋"/>
          <w:sz w:val="32"/>
          <w:szCs w:val="32"/>
        </w:rPr>
        <w:t>shè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shì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dù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23900"/>
            <wp:effectExtent l="0" t="0" r="0" b="0"/>
            <wp:docPr id="66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6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66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66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1000" cy="714375"/>
            <wp:effectExtent l="0" t="0" r="0" b="9525"/>
            <wp:docPr id="66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6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shùn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chàng</w:t>
      </w:r>
    </w:p>
    <w:p>
      <w:pPr>
        <w:ind w:left="2415" w:leftChars="50" w:hanging="2310" w:hangingChars="110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66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66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66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695325"/>
            <wp:effectExtent l="0" t="0" r="0" b="9525"/>
            <wp:docPr id="66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75285" cy="734060"/>
            <wp:effectExtent l="0" t="0" r="5715" b="8890"/>
            <wp:docPr id="668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6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shèn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zhì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66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66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6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7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95" w:name="_Toc12212"/>
      <w:bookmarkStart w:id="196" w:name="_Toc14147"/>
      <w:r>
        <w:rPr>
          <w:rFonts w:hint="eastAsia"/>
          <w:lang w:val="en-US" w:eastAsia="zh-CN"/>
        </w:rPr>
        <w:t>四 声母为r 的音节，阳平符号省写</w:t>
      </w:r>
      <w:bookmarkEnd w:id="195"/>
      <w:bookmarkEnd w:id="196"/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语音：声母r 阳平省写 </w:t>
      </w:r>
      <w:r>
        <w:rPr>
          <w:rFonts w:hint="eastAsia" w:ascii="仿宋" w:hAnsi="仿宋" w:eastAsia="仿宋"/>
          <w:sz w:val="32"/>
          <w:szCs w:val="32"/>
          <w:highlight w:val="none"/>
        </w:rPr>
        <w:t>réng</w:t>
      </w: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  <w:highlight w:val="none"/>
        </w:rPr>
        <w:t>rán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68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68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68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6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2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语音：声母r 阳平省写 </w:t>
      </w:r>
      <w:r>
        <w:rPr>
          <w:rFonts w:hint="eastAsia" w:ascii="仿宋" w:hAnsi="仿宋" w:eastAsia="仿宋"/>
          <w:sz w:val="32"/>
          <w:szCs w:val="32"/>
        </w:rPr>
        <w:t>jì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chéng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rén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67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67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67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67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67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67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7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 </w:t>
      </w:r>
      <w:r>
        <w:rPr>
          <w:rFonts w:hint="eastAsia" w:ascii="仿宋" w:hAnsi="仿宋" w:eastAsia="仿宋"/>
          <w:sz w:val="32"/>
          <w:szCs w:val="32"/>
        </w:rPr>
        <w:t>nèi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róng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75920" cy="693420"/>
            <wp:effectExtent l="0" t="0" r="5080" b="11430"/>
            <wp:docPr id="6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742950"/>
            <wp:effectExtent l="0" t="0" r="0" b="0"/>
            <wp:docPr id="67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" name="图片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67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6880" cy="714375"/>
            <wp:effectExtent l="0" t="0" r="1270" b="9525"/>
            <wp:docPr id="67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67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2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语音： </w:t>
      </w:r>
      <w:r>
        <w:rPr>
          <w:rFonts w:hint="eastAsia" w:ascii="仿宋" w:hAnsi="仿宋" w:eastAsia="仿宋"/>
          <w:sz w:val="32"/>
          <w:szCs w:val="32"/>
        </w:rPr>
        <w:t>kàng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rì</w:t>
      </w:r>
    </w:p>
    <w:p>
      <w:pPr>
        <w:ind w:left="3680" w:hanging="2415" w:hangingChars="1150"/>
        <w:jc w:val="center"/>
      </w:pPr>
      <w:r>
        <w:drawing>
          <wp:inline distT="0" distB="0" distL="114300" distR="114300">
            <wp:extent cx="400050" cy="723900"/>
            <wp:effectExtent l="0" t="0" r="0" b="0"/>
            <wp:docPr id="67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67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" name="图片 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67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67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7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15" w:leftChars="50" w:hanging="2310" w:hangingChars="1100"/>
        <w:jc w:val="center"/>
        <w:rPr>
          <w:rFonts w:hint="eastAsia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97" w:name="_Toc5393"/>
      <w:bookmarkStart w:id="198" w:name="_Toc25547"/>
      <w:r>
        <w:rPr>
          <w:rFonts w:hint="eastAsia"/>
          <w:lang w:val="en-US" w:eastAsia="zh-CN"/>
        </w:rPr>
        <w:t>五 读一读</w:t>
      </w:r>
      <w:bookmarkEnd w:id="197"/>
      <w:bookmarkEnd w:id="198"/>
    </w:p>
    <w:p>
      <w:pPr>
        <w:jc w:val="both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c</w:t>
      </w:r>
      <w:r>
        <w:rPr>
          <w:rFonts w:hint="eastAsia" w:ascii="仿宋" w:hAnsi="仿宋" w:eastAsia="仿宋"/>
          <w:sz w:val="32"/>
          <w:szCs w:val="32"/>
        </w:rPr>
        <w:t>huán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r</w:t>
      </w:r>
      <w:r>
        <w:rPr>
          <w:rFonts w:hint="eastAsia" w:ascii="仿宋" w:hAnsi="仿宋" w:eastAsia="仿宋"/>
          <w:sz w:val="32"/>
          <w:szCs w:val="32"/>
        </w:rPr>
        <w:t>ǎn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xìng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/>
          <w:sz w:val="32"/>
          <w:szCs w:val="32"/>
        </w:rPr>
        <w:t>fēng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  <w:highlight w:val="none"/>
        </w:rPr>
        <w:t>chuī</w:t>
      </w:r>
      <w:r>
        <w:rPr>
          <w:rFonts w:hint="eastAsia" w:ascii="仿宋" w:hAnsi="仿宋" w:eastAsia="仿宋"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rénxīn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rén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kǒu</w:t>
      </w:r>
    </w:p>
    <w:p>
      <w:pPr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677535" cy="399415"/>
            <wp:effectExtent l="0" t="0" r="18415" b="635"/>
            <wp:docPr id="68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" name="图片 14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99" w:name="_Toc13644"/>
      <w:bookmarkStart w:id="200" w:name="_Toc27258"/>
      <w:r>
        <w:rPr>
          <w:rFonts w:hint="eastAsia"/>
          <w:lang w:val="en-US" w:eastAsia="zh-CN"/>
        </w:rPr>
        <w:t>六 简便记忆</w:t>
      </w:r>
      <w:bookmarkEnd w:id="199"/>
      <w:bookmarkEnd w:id="200"/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zh 省4，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ch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省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，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sh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省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，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r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省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201" w:name="_Toc17876"/>
      <w:bookmarkStart w:id="202" w:name="_Toc3465"/>
      <w:r>
        <w:rPr>
          <w:rFonts w:hint="eastAsia"/>
          <w:sz w:val="44"/>
          <w:szCs w:val="44"/>
          <w:lang w:val="en-US" w:eastAsia="zh-CN"/>
        </w:rPr>
        <w:t>第七课 声母 z、c、s 的省写规则</w:t>
      </w:r>
      <w:bookmarkEnd w:id="201"/>
      <w:bookmarkEnd w:id="202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3" w:name="_Toc23044"/>
      <w:bookmarkStart w:id="204" w:name="_Toc11062"/>
      <w:r>
        <w:rPr>
          <w:rFonts w:hint="eastAsia"/>
          <w:lang w:val="en-US" w:eastAsia="zh-CN"/>
        </w:rPr>
        <w:t>一 声母为z 的音节，去声符号省写；zì是特例</w:t>
      </w:r>
      <w:r>
        <w:rPr>
          <w:rFonts w:hint="default"/>
          <w:lang w:val="en-US" w:eastAsia="zh-CN"/>
        </w:rPr>
        <w:t>不省写</w:t>
      </w:r>
      <w:bookmarkEnd w:id="203"/>
      <w:bookmarkEnd w:id="204"/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语音：声母z 去声省写 </w:t>
      </w:r>
      <w:r>
        <w:rPr>
          <w:rFonts w:hint="eastAsia" w:ascii="仿宋" w:hAnsi="仿宋" w:eastAsia="仿宋"/>
          <w:sz w:val="32"/>
          <w:szCs w:val="32"/>
        </w:rPr>
        <w:t>xiàn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z</w:t>
      </w:r>
      <w:r>
        <w:rPr>
          <w:rFonts w:hint="eastAsia" w:ascii="仿宋" w:hAnsi="仿宋" w:eastAsia="仿宋"/>
          <w:sz w:val="32"/>
          <w:szCs w:val="32"/>
        </w:rPr>
        <w:t>ài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/>
        </w:rPr>
        <w:drawing>
          <wp:inline distT="0" distB="0" distL="114300" distR="114300">
            <wp:extent cx="410210" cy="692150"/>
            <wp:effectExtent l="0" t="0" r="8890" b="12700"/>
            <wp:docPr id="68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rcRect b="438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6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6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6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8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语音：声母z 去声省写 </w:t>
      </w:r>
      <w:r>
        <w:rPr>
          <w:rFonts w:hint="eastAsia" w:ascii="仿宋" w:hAnsi="仿宋" w:eastAsia="仿宋"/>
          <w:sz w:val="32"/>
          <w:szCs w:val="32"/>
        </w:rPr>
        <w:t xml:space="preserve"> zuò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fēng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6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68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8145" cy="667385"/>
            <wp:effectExtent l="0" t="0" r="1905" b="18415"/>
            <wp:docPr id="6864" name="图片 6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" name="图片 68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68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8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highlight w:val="none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语音：声母z 去声省写 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áo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  <w:highlight w:val="none"/>
        </w:rPr>
        <w:t>zuì</w:t>
      </w:r>
    </w:p>
    <w:p>
      <w:pPr>
        <w:ind w:left="2415" w:leftChars="50" w:hanging="2310" w:hangingChars="110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689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68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6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68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9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zōng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jiào</w:t>
      </w:r>
    </w:p>
    <w:p>
      <w:pPr>
        <w:ind w:left="3680" w:hanging="2415" w:hangingChars="115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4815" cy="704850"/>
            <wp:effectExtent l="0" t="0" r="13335" b="0"/>
            <wp:docPr id="6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69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6908" name="图片 6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" name="图片 69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69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23900"/>
            <wp:effectExtent l="0" t="0" r="0" b="0"/>
            <wp:docPr id="69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9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语音：sūn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zǐ</w:t>
      </w:r>
    </w:p>
    <w:p>
      <w:pPr>
        <w:ind w:left="3680" w:hanging="2415" w:hangingChars="1150"/>
        <w:jc w:val="center"/>
      </w:pP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69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69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6941" name="图片 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" name="图片 69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6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695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9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语音：zì是特例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不省写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w</w:t>
      </w:r>
      <w:r>
        <w:rPr>
          <w:rFonts w:hint="eastAsia" w:ascii="仿宋" w:hAnsi="仿宋" w:eastAsia="仿宋"/>
          <w:sz w:val="32"/>
          <w:szCs w:val="32"/>
        </w:rPr>
        <w:t>én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zì</w:t>
      </w:r>
    </w:p>
    <w:p>
      <w:pPr>
        <w:ind w:left="3680" w:hanging="2415" w:hangingChars="1150"/>
        <w:jc w:val="center"/>
      </w:pPr>
      <w:r>
        <w:drawing>
          <wp:inline distT="0" distB="0" distL="114300" distR="114300">
            <wp:extent cx="400050" cy="695325"/>
            <wp:effectExtent l="0" t="0" r="0" b="9525"/>
            <wp:docPr id="69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69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6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69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9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语音：b</w:t>
      </w:r>
      <w:r>
        <w:rPr>
          <w:rFonts w:hint="eastAsia" w:ascii="仿宋" w:hAnsi="仿宋" w:eastAsia="仿宋"/>
          <w:sz w:val="32"/>
          <w:szCs w:val="32"/>
        </w:rPr>
        <w:t>āo z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i 包子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“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子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”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轻声</w:t>
      </w:r>
    </w:p>
    <w:p>
      <w:pPr>
        <w:ind w:left="3680" w:hanging="2415" w:hangingChars="115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21005" cy="706120"/>
            <wp:effectExtent l="0" t="0" r="17145" b="17780"/>
            <wp:docPr id="6954" name="图片 6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" name="图片 6954"/>
                    <pic:cNvPicPr>
                      <a:picLocks noChangeAspect="1"/>
                    </pic:cNvPicPr>
                  </pic:nvPicPr>
                  <pic:blipFill>
                    <a:blip r:embed="rId5"/>
                    <a:srcRect r="7917" b="878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23900"/>
            <wp:effectExtent l="0" t="0" r="9525" b="0"/>
            <wp:docPr id="69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6956" name="图片 6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" name="图片 69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6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9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bookmarkStart w:id="205" w:name="_Toc16330"/>
      <w:bookmarkStart w:id="206" w:name="_Toc30998"/>
      <w:r>
        <w:rPr>
          <w:rFonts w:hint="eastAsia"/>
          <w:lang w:val="en-US" w:eastAsia="zh-CN"/>
        </w:rPr>
        <w:t>二 声母为c 的音节，阳平符号省写</w:t>
      </w:r>
      <w:bookmarkEnd w:id="205"/>
      <w:bookmarkEnd w:id="206"/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语音：声母c 阳平省写 </w:t>
      </w:r>
      <w:r>
        <w:rPr>
          <w:rFonts w:hint="eastAsia" w:ascii="仿宋" w:hAnsi="仿宋" w:eastAsia="仿宋"/>
          <w:sz w:val="32"/>
          <w:szCs w:val="32"/>
        </w:rPr>
        <w:t xml:space="preserve">rén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c</w:t>
      </w:r>
      <w:r>
        <w:rPr>
          <w:rFonts w:hint="eastAsia" w:ascii="仿宋" w:hAnsi="仿宋" w:eastAsia="仿宋"/>
          <w:sz w:val="32"/>
          <w:szCs w:val="32"/>
        </w:rPr>
        <w:t>ái</w:t>
      </w:r>
    </w:p>
    <w:p>
      <w:pPr>
        <w:jc w:val="center"/>
      </w:pP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69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69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69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42950"/>
            <wp:effectExtent l="0" t="0" r="9525" b="0"/>
            <wp:docPr id="6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9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语音：声母c 阳平省写 </w:t>
      </w:r>
      <w:r>
        <w:rPr>
          <w:rFonts w:hint="eastAsia" w:ascii="仿宋" w:hAnsi="仿宋" w:eastAsia="仿宋"/>
          <w:sz w:val="32"/>
          <w:szCs w:val="32"/>
        </w:rPr>
        <w:t xml:space="preserve"> cóng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cǐ</w:t>
      </w:r>
    </w:p>
    <w:p>
      <w:pPr>
        <w:ind w:left="3680" w:hanging="2415" w:hangingChars="1150"/>
        <w:jc w:val="center"/>
      </w:pPr>
      <w:r>
        <w:rPr>
          <w:rFonts w:hint="eastAsia"/>
        </w:rPr>
        <w:drawing>
          <wp:inline distT="0" distB="0" distL="114300" distR="114300">
            <wp:extent cx="429260" cy="704850"/>
            <wp:effectExtent l="0" t="0" r="8890" b="0"/>
            <wp:docPr id="69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695325"/>
            <wp:effectExtent l="0" t="0" r="0" b="9525"/>
            <wp:docPr id="69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" cy="704850"/>
            <wp:effectExtent l="0" t="0" r="9525" b="0"/>
            <wp:docPr id="69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320" cy="696595"/>
            <wp:effectExtent l="0" t="0" r="17780" b="8255"/>
            <wp:docPr id="69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9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cán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jí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rén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69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6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4850"/>
            <wp:effectExtent l="0" t="0" r="0" b="0"/>
            <wp:docPr id="69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70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19100" cy="688340"/>
            <wp:effectExtent l="0" t="0" r="0" b="16510"/>
            <wp:docPr id="70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70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70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0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语音：d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qì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  <w:highlight w:val="none"/>
        </w:rPr>
        <w:t>céng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8305" cy="691515"/>
            <wp:effectExtent l="0" t="0" r="10795" b="13335"/>
            <wp:docPr id="700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845" cy="702945"/>
            <wp:effectExtent l="0" t="0" r="8255" b="1905"/>
            <wp:docPr id="70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4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52425" cy="714375"/>
            <wp:effectExtent l="0" t="0" r="9525" b="9525"/>
            <wp:docPr id="70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70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375285" cy="734060"/>
            <wp:effectExtent l="0" t="0" r="5715" b="8890"/>
            <wp:docPr id="70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70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70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" name="图片 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2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bookmarkStart w:id="207" w:name="_Toc3176"/>
      <w:bookmarkStart w:id="208" w:name="_Toc10352"/>
      <w:r>
        <w:rPr>
          <w:rFonts w:hint="eastAsia"/>
          <w:lang w:val="en-US" w:eastAsia="zh-CN"/>
        </w:rPr>
        <w:t>三 声母为s 的音节，去声符号省写</w:t>
      </w:r>
      <w:bookmarkEnd w:id="207"/>
      <w:bookmarkEnd w:id="208"/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语音：声母s 去声省写 </w:t>
      </w:r>
      <w:r>
        <w:rPr>
          <w:rFonts w:hint="eastAsia" w:ascii="仿宋" w:hAnsi="仿宋" w:eastAsia="仿宋"/>
          <w:sz w:val="32"/>
          <w:szCs w:val="32"/>
        </w:rPr>
        <w:t>zàn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sòng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71475" cy="704850"/>
            <wp:effectExtent l="0" t="0" r="9525" b="0"/>
            <wp:docPr id="7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23900"/>
            <wp:effectExtent l="0" t="0" r="9525" b="0"/>
            <wp:docPr id="7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70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1000" cy="695325"/>
            <wp:effectExtent l="0" t="0" r="0" b="9525"/>
            <wp:docPr id="70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" name="图片 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706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语音：声母s 去声省写 s</w:t>
      </w:r>
      <w:r>
        <w:rPr>
          <w:rFonts w:hint="eastAsia" w:ascii="仿宋" w:hAnsi="仿宋" w:eastAsia="仿宋"/>
          <w:sz w:val="32"/>
          <w:szCs w:val="32"/>
        </w:rPr>
        <w:t>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d</w:t>
      </w:r>
      <w:r>
        <w:rPr>
          <w:rFonts w:hint="eastAsia" w:ascii="仿宋" w:hAnsi="仿宋" w:eastAsia="仿宋"/>
          <w:sz w:val="32"/>
          <w:szCs w:val="32"/>
        </w:rPr>
        <w:t>ù</w:t>
      </w:r>
    </w:p>
    <w:p>
      <w:pPr>
        <w:ind w:left="3680" w:hanging="2415" w:hangingChars="115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2435" cy="704850"/>
            <wp:effectExtent l="0" t="0" r="5715" b="0"/>
            <wp:docPr id="70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70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4180" cy="718820"/>
            <wp:effectExtent l="0" t="0" r="13970" b="5080"/>
            <wp:docPr id="708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70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70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tè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sè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87350" cy="715645"/>
            <wp:effectExtent l="0" t="0" r="12700" b="8255"/>
            <wp:docPr id="708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7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70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0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704850"/>
            <wp:effectExtent l="0" t="0" r="9525" b="0"/>
            <wp:docPr id="7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0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suǒ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s</w:t>
      </w:r>
      <w:r>
        <w:rPr>
          <w:rFonts w:hint="eastAsia" w:ascii="仿宋" w:hAnsi="仿宋" w:eastAsia="仿宋"/>
          <w:sz w:val="32"/>
          <w:szCs w:val="32"/>
        </w:rPr>
        <w:t>uì</w:t>
      </w:r>
    </w:p>
    <w:p>
      <w:pPr>
        <w:ind w:left="2415" w:leftChars="50" w:hanging="2310" w:hangingChars="1100"/>
        <w:jc w:val="center"/>
      </w:pPr>
      <w:r>
        <w:drawing>
          <wp:inline distT="0" distB="0" distL="114300" distR="114300">
            <wp:extent cx="390525" cy="704850"/>
            <wp:effectExtent l="0" t="0" r="9525" b="0"/>
            <wp:docPr id="709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70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71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1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33425"/>
            <wp:effectExtent l="0" t="0" r="9525" b="9525"/>
            <wp:docPr id="71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71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09" w:name="_Toc15847"/>
      <w:bookmarkStart w:id="210" w:name="_Toc26214"/>
      <w:r>
        <w:rPr>
          <w:rFonts w:hint="eastAsia"/>
          <w:lang w:val="en-US" w:eastAsia="zh-CN"/>
        </w:rPr>
        <w:t>四 读一读</w:t>
      </w:r>
      <w:bookmarkEnd w:id="209"/>
      <w:bookmarkEnd w:id="210"/>
    </w:p>
    <w:p>
      <w:pPr>
        <w:jc w:val="left"/>
        <w:rPr>
          <w:rFonts w:hint="default" w:eastAsia="仿宋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zì r</w:t>
      </w:r>
      <w:r>
        <w:rPr>
          <w:rFonts w:hint="eastAsia" w:ascii="仿宋" w:hAnsi="仿宋" w:eastAsia="仿宋"/>
          <w:sz w:val="32"/>
          <w:szCs w:val="32"/>
        </w:rPr>
        <w:t>án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j</w:t>
      </w:r>
      <w:r>
        <w:rPr>
          <w:rFonts w:hint="eastAsia" w:ascii="仿宋" w:hAnsi="仿宋" w:eastAsia="仿宋"/>
          <w:sz w:val="32"/>
          <w:szCs w:val="32"/>
        </w:rPr>
        <w:t>iè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z</w:t>
      </w:r>
      <w:r>
        <w:rPr>
          <w:rFonts w:hint="eastAsia" w:ascii="仿宋" w:hAnsi="仿宋" w:eastAsia="仿宋"/>
          <w:sz w:val="32"/>
          <w:szCs w:val="32"/>
        </w:rPr>
        <w:t>ěn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m</w:t>
      </w:r>
      <w:r>
        <w:rPr>
          <w:rFonts w:hint="eastAsia" w:ascii="仿宋" w:hAnsi="仿宋" w:eastAsia="仿宋"/>
          <w:sz w:val="32"/>
          <w:szCs w:val="32"/>
        </w:rPr>
        <w:t>ó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b</w:t>
      </w:r>
      <w:r>
        <w:rPr>
          <w:rFonts w:hint="eastAsia" w:ascii="仿宋" w:hAnsi="仿宋" w:eastAsia="仿宋"/>
          <w:sz w:val="32"/>
          <w:szCs w:val="32"/>
        </w:rPr>
        <w:t>àn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09925" cy="285750"/>
            <wp:effectExtent l="0" t="0" r="9525" b="0"/>
            <wp:docPr id="71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" name="图片 18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11" w:name="_Toc28626"/>
      <w:bookmarkStart w:id="212" w:name="_Toc17316"/>
      <w:r>
        <w:rPr>
          <w:rFonts w:hint="eastAsia"/>
          <w:lang w:val="en-US" w:eastAsia="zh-CN"/>
        </w:rPr>
        <w:t>五 简便记忆</w:t>
      </w:r>
      <w:bookmarkEnd w:id="211"/>
      <w:bookmarkEnd w:id="212"/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z 省4，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c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省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，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s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省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* zì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特例去声不省写，“zi”没有声调时，肯定是 </w:t>
      </w:r>
    </w:p>
    <w:p>
      <w:pPr>
        <w:jc w:val="lef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轻声，不是去声。 </w:t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br w:type="page"/>
      </w: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213" w:name="_Toc13559"/>
      <w:r>
        <w:rPr>
          <w:rFonts w:hint="eastAsia"/>
          <w:sz w:val="44"/>
          <w:szCs w:val="44"/>
          <w:lang w:val="en-US" w:eastAsia="zh-CN"/>
        </w:rPr>
        <w:t>第八课 韵母自成音节的省写规则</w:t>
      </w:r>
      <w:bookmarkEnd w:id="213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14" w:name="_Toc6790"/>
      <w:r>
        <w:rPr>
          <w:rFonts w:hint="eastAsia"/>
          <w:lang w:val="en-US" w:eastAsia="zh-CN"/>
        </w:rPr>
        <w:t>一 韵母自成的音节，去声符号省写</w:t>
      </w:r>
      <w:bookmarkEnd w:id="214"/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语音：韵母自成音节去声省写 ài guó</w:t>
      </w:r>
    </w:p>
    <w:p>
      <w:pPr>
        <w:ind w:left="3680" w:hanging="2415" w:hangingChars="1150"/>
        <w:jc w:val="center"/>
        <w:rPr>
          <w:rFonts w:hint="eastAsia"/>
        </w:rPr>
      </w:pPr>
      <w:r>
        <w:drawing>
          <wp:inline distT="0" distB="0" distL="114300" distR="114300">
            <wp:extent cx="390525" cy="702945"/>
            <wp:effectExtent l="0" t="0" r="9525" b="1905"/>
            <wp:docPr id="4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rcRect t="3248" b="21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12470"/>
            <wp:effectExtent l="0" t="0" r="7620" b="11430"/>
            <wp:docPr id="4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rcRect b="114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14375"/>
            <wp:effectExtent l="0" t="0" r="0" b="9525"/>
            <wp:docPr id="41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9100" cy="688340"/>
            <wp:effectExtent l="0" t="0" r="0" b="16510"/>
            <wp:docPr id="46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46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语音：韵母自成音节去声省写 w</w:t>
      </w:r>
      <w:r>
        <w:rPr>
          <w:rFonts w:hint="eastAsia" w:ascii="仿宋" w:hAnsi="仿宋" w:eastAsia="仿宋"/>
          <w:sz w:val="32"/>
          <w:szCs w:val="32"/>
        </w:rPr>
        <w:t>àng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y</w:t>
      </w:r>
      <w:r>
        <w:rPr>
          <w:rFonts w:hint="eastAsia" w:ascii="仿宋" w:hAnsi="仿宋" w:eastAsia="仿宋"/>
          <w:sz w:val="32"/>
          <w:szCs w:val="32"/>
        </w:rPr>
        <w:t>uǎn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jìng</w:t>
      </w:r>
    </w:p>
    <w:p>
      <w:pPr>
        <w:jc w:val="center"/>
      </w:pPr>
      <w:r>
        <w:drawing>
          <wp:inline distT="0" distB="0" distL="114300" distR="114300">
            <wp:extent cx="400050" cy="695325"/>
            <wp:effectExtent l="0" t="0" r="0" b="9525"/>
            <wp:docPr id="47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5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3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59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59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9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语音：韵母自成音节去声省写 w</w:t>
      </w:r>
      <w:r>
        <w:rPr>
          <w:rFonts w:hint="eastAsia" w:ascii="仿宋" w:hAnsi="仿宋" w:eastAsia="仿宋"/>
          <w:sz w:val="32"/>
          <w:szCs w:val="32"/>
        </w:rPr>
        <w:t>ài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y</w:t>
      </w:r>
      <w:r>
        <w:rPr>
          <w:rFonts w:hint="eastAsia" w:ascii="仿宋" w:hAnsi="仿宋" w:eastAsia="仿宋"/>
          <w:sz w:val="32"/>
          <w:szCs w:val="32"/>
        </w:rPr>
        <w:t>ǔ</w:t>
      </w:r>
    </w:p>
    <w:p>
      <w:pPr>
        <w:ind w:left="2415" w:leftChars="50" w:hanging="2310" w:hangingChars="1100"/>
        <w:jc w:val="center"/>
      </w:pPr>
      <w:r>
        <w:drawing>
          <wp:inline distT="0" distB="0" distL="114300" distR="114300">
            <wp:extent cx="400050" cy="695325"/>
            <wp:effectExtent l="0" t="0" r="0" b="9525"/>
            <wp:docPr id="59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59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59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9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语音：y</w:t>
      </w:r>
      <w:r>
        <w:rPr>
          <w:rFonts w:hint="eastAsia" w:ascii="仿宋" w:hAnsi="仿宋" w:eastAsia="仿宋"/>
          <w:sz w:val="32"/>
          <w:szCs w:val="32"/>
        </w:rPr>
        <w:t>ùn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y</w:t>
      </w:r>
      <w:r>
        <w:rPr>
          <w:rFonts w:hint="eastAsia" w:ascii="仿宋" w:hAnsi="仿宋" w:eastAsia="仿宋"/>
          <w:sz w:val="32"/>
          <w:szCs w:val="32"/>
        </w:rPr>
        <w:t>òng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0525" cy="714375"/>
            <wp:effectExtent l="0" t="0" r="9525" b="9525"/>
            <wp:docPr id="59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" name="图片 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59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" name="图片 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9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语音：y</w:t>
      </w:r>
      <w:r>
        <w:rPr>
          <w:rFonts w:hint="eastAsia" w:ascii="仿宋" w:hAnsi="仿宋" w:eastAsia="仿宋"/>
          <w:sz w:val="32"/>
          <w:szCs w:val="32"/>
        </w:rPr>
        <w:t>í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w</w:t>
      </w:r>
      <w:r>
        <w:rPr>
          <w:rFonts w:hint="eastAsia" w:ascii="仿宋" w:hAnsi="仿宋" w:eastAsia="仿宋"/>
          <w:sz w:val="32"/>
          <w:szCs w:val="32"/>
        </w:rPr>
        <w:t>àng</w:t>
      </w:r>
    </w:p>
    <w:p>
      <w:pPr>
        <w:jc w:val="center"/>
      </w:pPr>
      <w:r>
        <w:drawing>
          <wp:inline distT="0" distB="0" distL="114300" distR="114300">
            <wp:extent cx="409575" cy="704850"/>
            <wp:effectExtent l="0" t="0" r="9525" b="0"/>
            <wp:docPr id="59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59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59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59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àn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shì</w:t>
      </w:r>
    </w:p>
    <w:p>
      <w:pPr>
        <w:ind w:left="3680" w:hanging="2415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90525" cy="723900"/>
            <wp:effectExtent l="0" t="0" r="9525" b="0"/>
            <wp:docPr id="5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" name="图片 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23900"/>
            <wp:effectExtent l="0" t="0" r="0" b="0"/>
            <wp:docPr id="59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0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 </w:t>
      </w:r>
      <w:r>
        <w:rPr>
          <w:rFonts w:hint="eastAsia" w:ascii="仿宋" w:hAnsi="仿宋" w:eastAsia="仿宋"/>
          <w:sz w:val="32"/>
          <w:szCs w:val="32"/>
        </w:rPr>
        <w:t>huà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hé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w</w:t>
      </w:r>
      <w:r>
        <w:rPr>
          <w:rFonts w:hint="eastAsia" w:ascii="仿宋" w:hAnsi="仿宋" w:eastAsia="仿宋"/>
          <w:sz w:val="32"/>
          <w:szCs w:val="32"/>
        </w:rPr>
        <w:t>ù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91160" cy="688340"/>
            <wp:effectExtent l="0" t="0" r="8890" b="16510"/>
            <wp:docPr id="58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39116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1675"/>
            <wp:effectExtent l="0" t="0" r="9525" b="3175"/>
            <wp:docPr id="5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rcRect b="432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02310"/>
            <wp:effectExtent l="0" t="0" r="5715" b="2540"/>
            <wp:docPr id="59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b="432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0050" cy="703580"/>
            <wp:effectExtent l="0" t="0" r="0" b="1270"/>
            <wp:docPr id="59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rcRect b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  <w:lang w:val="en-US" w:eastAsia="zh-CN"/>
        </w:rPr>
        <w:drawing>
          <wp:inline distT="0" distB="0" distL="114300" distR="114300">
            <wp:extent cx="409575" cy="704850"/>
            <wp:effectExtent l="0" t="0" r="9525" b="0"/>
            <wp:docPr id="5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4375"/>
            <wp:effectExtent l="0" t="0" r="0" b="9525"/>
            <wp:docPr id="59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1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15" w:name="_Toc32562"/>
      <w:r>
        <w:rPr>
          <w:rFonts w:hint="eastAsia"/>
          <w:lang w:val="en-US" w:eastAsia="zh-CN"/>
        </w:rPr>
        <w:t>二 特例wǒ、yě、yǒu、yī、ér 声调符号省写，</w:t>
      </w:r>
      <w:r>
        <w:rPr>
          <w:rFonts w:hint="default"/>
          <w:lang w:val="en-US" w:eastAsia="zh-CN"/>
        </w:rPr>
        <w:t>它们对应的其他声调符号不省写</w:t>
      </w:r>
      <w:bookmarkEnd w:id="215"/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语音：特例wǒ 上声省写，w</w:t>
      </w:r>
      <w:r>
        <w:rPr>
          <w:rFonts w:hint="eastAsia" w:ascii="仿宋" w:hAnsi="仿宋" w:eastAsia="仿宋"/>
          <w:sz w:val="32"/>
          <w:szCs w:val="32"/>
        </w:rPr>
        <w:t>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w</w:t>
      </w:r>
      <w:r>
        <w:rPr>
          <w:rFonts w:hint="eastAsia" w:ascii="仿宋" w:hAnsi="仿宋" w:eastAsia="仿宋"/>
          <w:sz w:val="32"/>
          <w:szCs w:val="32"/>
        </w:rPr>
        <w:t>ò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不省写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0050" cy="714375"/>
            <wp:effectExtent l="0" t="0" r="0" b="9525"/>
            <wp:docPr id="60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6004" name="图片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" name="图片 6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0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60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0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60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60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0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语音：特例wǒ 上声省写, wǒ </w:t>
      </w:r>
      <w:r>
        <w:rPr>
          <w:rFonts w:hint="eastAsia" w:ascii="仿宋" w:hAnsi="仿宋" w:eastAsia="仿宋"/>
          <w:sz w:val="32"/>
          <w:szCs w:val="32"/>
        </w:rPr>
        <w:t>m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e</w:t>
      </w:r>
      <w:r>
        <w:rPr>
          <w:rFonts w:hint="eastAsia" w:ascii="仿宋" w:hAnsi="仿宋" w:eastAsia="仿宋"/>
          <w:sz w:val="32"/>
          <w:szCs w:val="32"/>
        </w:rPr>
        <w:t>n</w:t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60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6014" name="图片 6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" name="图片 60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60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1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语音：特例yě 上声省写，y</w:t>
      </w:r>
      <w:r>
        <w:rPr>
          <w:rFonts w:hint="eastAsia" w:ascii="仿宋" w:hAnsi="仿宋" w:eastAsia="仿宋"/>
          <w:sz w:val="32"/>
          <w:szCs w:val="32"/>
        </w:rPr>
        <w:t>ē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y</w:t>
      </w:r>
      <w:r>
        <w:rPr>
          <w:rFonts w:hint="eastAsia" w:ascii="仿宋" w:hAnsi="仿宋" w:eastAsia="仿宋"/>
          <w:sz w:val="32"/>
          <w:szCs w:val="32"/>
        </w:rPr>
        <w:t>é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y</w:t>
      </w:r>
      <w:r>
        <w:rPr>
          <w:rFonts w:hint="eastAsia" w:ascii="仿宋" w:hAnsi="仿宋" w:eastAsia="仿宋"/>
          <w:sz w:val="32"/>
          <w:szCs w:val="32"/>
        </w:rPr>
        <w:t>è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不省写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04850"/>
            <wp:effectExtent l="0" t="0" r="0" b="0"/>
            <wp:docPr id="60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6026" name="图片 6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" name="图片 60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0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60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60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0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60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0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60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60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0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语音：特例yě 上声省写 </w:t>
      </w:r>
      <w:r>
        <w:rPr>
          <w:rFonts w:hint="eastAsia" w:ascii="仿宋" w:hAnsi="仿宋" w:eastAsia="仿宋"/>
          <w:sz w:val="32"/>
          <w:szCs w:val="32"/>
        </w:rPr>
        <w:t>tián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yě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604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6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60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1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语音：特例yǒu 上声省写，y</w:t>
      </w:r>
      <w:r>
        <w:rPr>
          <w:rFonts w:hint="eastAsia" w:ascii="仿宋" w:hAnsi="仿宋" w:eastAsia="仿宋"/>
          <w:sz w:val="32"/>
          <w:szCs w:val="32"/>
        </w:rPr>
        <w:t xml:space="preserve">ōu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y</w:t>
      </w:r>
      <w:r>
        <w:rPr>
          <w:rFonts w:hint="eastAsia" w:ascii="仿宋" w:hAnsi="仿宋" w:eastAsia="仿宋"/>
          <w:sz w:val="32"/>
          <w:szCs w:val="32"/>
        </w:rPr>
        <w:t xml:space="preserve">óu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y</w:t>
      </w:r>
      <w:r>
        <w:rPr>
          <w:rFonts w:hint="eastAsia" w:ascii="仿宋" w:hAnsi="仿宋" w:eastAsia="仿宋"/>
          <w:sz w:val="32"/>
          <w:szCs w:val="32"/>
        </w:rPr>
        <w:t>òu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不省写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60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6054" name="图片 6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" name="图片 60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0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60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60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0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60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0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14375"/>
            <wp:effectExtent l="0" t="0" r="0" b="9525"/>
            <wp:docPr id="606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60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0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语音：特例yī 上声省写，y</w:t>
      </w:r>
      <w:r>
        <w:rPr>
          <w:rFonts w:hint="eastAsia" w:ascii="仿宋" w:hAnsi="仿宋" w:eastAsia="仿宋"/>
          <w:sz w:val="32"/>
          <w:szCs w:val="32"/>
        </w:rPr>
        <w:t>í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y</w:t>
      </w:r>
      <w:r>
        <w:rPr>
          <w:rFonts w:hint="eastAsia" w:ascii="仿宋" w:hAnsi="仿宋" w:eastAsia="仿宋"/>
          <w:sz w:val="32"/>
          <w:szCs w:val="32"/>
        </w:rPr>
        <w:t>ǐ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y</w:t>
      </w:r>
      <w:r>
        <w:rPr>
          <w:rFonts w:hint="eastAsia" w:ascii="仿宋" w:hAnsi="仿宋" w:eastAsia="仿宋"/>
          <w:sz w:val="32"/>
          <w:szCs w:val="32"/>
        </w:rPr>
        <w:t>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不省写</w:t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61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1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61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61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1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61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61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1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61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617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1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语音：特例yǒu 上声省写，yǒu y</w:t>
      </w:r>
      <w:r>
        <w:rPr>
          <w:rFonts w:hint="eastAsia" w:ascii="仿宋" w:hAnsi="仿宋" w:eastAsia="仿宋"/>
          <w:sz w:val="32"/>
          <w:szCs w:val="32"/>
        </w:rPr>
        <w:t>ì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0050" cy="714375"/>
            <wp:effectExtent l="0" t="0" r="0" b="9525"/>
            <wp:docPr id="60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60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60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1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语音：特例yī 上声省写，</w:t>
      </w:r>
      <w:r>
        <w:rPr>
          <w:rFonts w:hint="default" w:ascii="仿宋" w:hAnsi="仿宋" w:eastAsia="仿宋"/>
          <w:sz w:val="32"/>
          <w:szCs w:val="32"/>
          <w:lang w:val="en-US"/>
        </w:rPr>
        <w:t>y</w:t>
      </w:r>
      <w:r>
        <w:rPr>
          <w:rFonts w:hint="eastAsia" w:ascii="仿宋" w:hAnsi="仿宋" w:eastAsia="仿宋"/>
          <w:sz w:val="32"/>
          <w:szCs w:val="32"/>
        </w:rPr>
        <w:t>ī</w:t>
      </w:r>
      <w:ins w:id="864" w:author="杨文珍" w:date="2020-08-18T07:58:35Z">
        <w:r>
          <w:rPr>
            <w:rFonts w:hint="default" w:ascii="仿宋" w:hAnsi="仿宋" w:eastAsia="仿宋"/>
            <w:sz w:val="32"/>
            <w:szCs w:val="32"/>
            <w:lang w:val="en-US"/>
          </w:rPr>
          <w:t xml:space="preserve"> </w:t>
        </w:r>
      </w:ins>
      <w:r>
        <w:rPr>
          <w:rFonts w:hint="eastAsia" w:ascii="仿宋" w:hAnsi="仿宋" w:eastAsia="仿宋"/>
          <w:sz w:val="32"/>
          <w:szCs w:val="32"/>
        </w:rPr>
        <w:t>fu</w:t>
      </w:r>
      <w:ins w:id="865" w:author="杨文珍" w:date="2020-08-18T09:15:42Z">
        <w:r>
          <w:rPr>
            <w:rFonts w:hint="eastAsia" w:ascii="仿宋" w:hAnsi="仿宋" w:eastAsia="仿宋"/>
            <w:sz w:val="32"/>
            <w:szCs w:val="32"/>
            <w:lang w:val="en-US" w:eastAsia="zh-CN"/>
          </w:rPr>
          <w:t xml:space="preserve">  </w:t>
        </w:r>
      </w:ins>
      <w:r>
        <w:rPr>
          <w:rFonts w:hint="eastAsia" w:ascii="仿宋" w:hAnsi="仿宋" w:eastAsia="仿宋"/>
          <w:sz w:val="32"/>
          <w:szCs w:val="32"/>
        </w:rPr>
        <w:t>衣服</w:t>
      </w:r>
      <w:r>
        <w:rPr>
          <w:rFonts w:hint="default" w:ascii="仿宋" w:hAnsi="仿宋" w:eastAsia="仿宋"/>
          <w:sz w:val="32"/>
          <w:szCs w:val="32"/>
          <w:lang w:val="en-US"/>
        </w:rPr>
        <w:t xml:space="preserve"> </w:t>
      </w:r>
    </w:p>
    <w:p>
      <w:pPr>
        <w:ind w:left="3840" w:hanging="252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60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735" cy="698500"/>
            <wp:effectExtent l="0" t="0" r="18415" b="6350"/>
            <wp:docPr id="6087" name="图片 6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" name="图片 608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3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87985" cy="714375"/>
            <wp:effectExtent l="0" t="0" r="12065" b="9525"/>
            <wp:docPr id="60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98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90525" cy="704850"/>
            <wp:effectExtent l="0" t="0" r="9525" b="0"/>
            <wp:docPr id="60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语音：特例ér 阳平省写，</w:t>
      </w:r>
      <w:r>
        <w:rPr>
          <w:rFonts w:hint="eastAsia" w:ascii="仿宋" w:hAnsi="仿宋" w:eastAsia="仿宋"/>
          <w:sz w:val="32"/>
          <w:szCs w:val="32"/>
        </w:rPr>
        <w:t xml:space="preserve">ěr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èr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不省写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90525" cy="714375"/>
            <wp:effectExtent l="0" t="0" r="9525" b="9525"/>
            <wp:docPr id="609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" name="图片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0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609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" name="图片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609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0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14375"/>
            <wp:effectExtent l="0" t="0" r="9525" b="9525"/>
            <wp:docPr id="609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" name="图片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609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1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语音：特例ér 阳平省写，ér y</w:t>
      </w:r>
      <w:r>
        <w:rPr>
          <w:rFonts w:hint="eastAsia" w:ascii="仿宋" w:hAnsi="仿宋" w:eastAsia="仿宋"/>
          <w:sz w:val="32"/>
          <w:szCs w:val="32"/>
        </w:rPr>
        <w:t>ǐ</w:t>
      </w:r>
    </w:p>
    <w:p>
      <w:pPr>
        <w:jc w:val="center"/>
      </w:pPr>
      <w:r>
        <w:drawing>
          <wp:inline distT="0" distB="0" distL="114300" distR="114300">
            <wp:extent cx="390525" cy="714375"/>
            <wp:effectExtent l="0" t="0" r="9525" b="9525"/>
            <wp:docPr id="610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" name="图片 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61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610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90525" cy="704850"/>
            <wp:effectExtent l="0" t="0" r="9525" b="0"/>
            <wp:docPr id="61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16" w:name="_Toc2900"/>
      <w:r>
        <w:rPr>
          <w:rFonts w:hint="eastAsia"/>
          <w:lang w:val="en-US" w:eastAsia="zh-CN"/>
        </w:rPr>
        <w:t>三 特例</w:t>
      </w:r>
      <w:r>
        <w:rPr>
          <w:rFonts w:hint="default"/>
          <w:lang w:val="en-US" w:eastAsia="zh-CN"/>
        </w:rPr>
        <w:t xml:space="preserve">音节 </w:t>
      </w:r>
      <w:r>
        <w:rPr>
          <w:rFonts w:hint="eastAsia"/>
          <w:lang w:val="en-US" w:eastAsia="zh-CN"/>
        </w:rPr>
        <w:t>ō ó ǒ ò</w:t>
      </w:r>
      <w:r>
        <w:rPr>
          <w:rFonts w:hint="default"/>
          <w:lang w:val="en-US" w:eastAsia="zh-CN"/>
        </w:rPr>
        <w:t xml:space="preserve"> 的声调符号省写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音节</w:t>
      </w:r>
      <w:r>
        <w:rPr>
          <w:rFonts w:hint="eastAsia"/>
          <w:lang w:val="en-US" w:eastAsia="zh-CN"/>
        </w:rPr>
        <w:t xml:space="preserve"> ē é ě è</w:t>
      </w:r>
      <w:r>
        <w:rPr>
          <w:rFonts w:hint="default"/>
          <w:lang w:val="en-US" w:eastAsia="zh-CN"/>
        </w:rPr>
        <w:t>的声调符号不省写</w:t>
      </w:r>
      <w:bookmarkEnd w:id="216"/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语音：ō ó ǒ ò自成音节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声调省写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6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1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6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1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6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1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6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1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语音：ē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é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ě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è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自成音节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声调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不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省写</w:t>
      </w:r>
    </w:p>
    <w:p>
      <w:r>
        <w:drawing>
          <wp:inline distT="0" distB="0" distL="114300" distR="114300">
            <wp:extent cx="409575" cy="704850"/>
            <wp:effectExtent l="0" t="0" r="9525" b="0"/>
            <wp:docPr id="6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6119" name="图片 6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" name="图片 61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1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6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61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1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6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61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1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6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61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1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tiān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é</w:t>
      </w:r>
    </w:p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613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0050" cy="704850"/>
            <wp:effectExtent l="0" t="0" r="0" b="0"/>
            <wp:docPr id="6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" name="图片 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6141" name="图片 6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" name="图片 61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6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61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1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è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y</w:t>
      </w:r>
      <w:r>
        <w:rPr>
          <w:rFonts w:hint="eastAsia" w:ascii="仿宋" w:hAnsi="仿宋" w:eastAsia="仿宋"/>
          <w:sz w:val="32"/>
          <w:szCs w:val="32"/>
        </w:rPr>
        <w:t>ú</w:t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09575" cy="704850"/>
            <wp:effectExtent l="0" t="0" r="9525" b="0"/>
            <wp:docPr id="6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" cy="734060"/>
            <wp:effectExtent l="0" t="0" r="5715" b="8890"/>
            <wp:docPr id="615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0" cy="718820"/>
            <wp:effectExtent l="0" t="0" r="0" b="5080"/>
            <wp:docPr id="61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rcRect b="199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688340"/>
            <wp:effectExtent l="0" t="0" r="0" b="16510"/>
            <wp:docPr id="61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b="507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1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17" w:name="_Toc2540"/>
      <w:r>
        <w:rPr>
          <w:rFonts w:hint="eastAsia"/>
          <w:lang w:val="en-US" w:eastAsia="zh-CN"/>
        </w:rPr>
        <w:t>四 读一读</w:t>
      </w:r>
      <w:bookmarkEnd w:id="217"/>
    </w:p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ào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y</w:t>
      </w:r>
      <w:r>
        <w:rPr>
          <w:rFonts w:hint="eastAsia" w:ascii="仿宋" w:hAnsi="仿宋" w:eastAsia="仿宋"/>
          <w:sz w:val="32"/>
          <w:szCs w:val="32"/>
        </w:rPr>
        <w:t>ùn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huì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y</w:t>
      </w:r>
      <w:r>
        <w:rPr>
          <w:rFonts w:hint="eastAsia" w:ascii="仿宋" w:hAnsi="仿宋" w:eastAsia="仿宋"/>
          <w:sz w:val="32"/>
          <w:szCs w:val="32"/>
        </w:rPr>
        <w:t>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e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lái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y</w:t>
      </w:r>
      <w:r>
        <w:rPr>
          <w:rFonts w:hint="eastAsia" w:ascii="仿宋" w:hAnsi="仿宋" w:eastAsia="仿宋"/>
          <w:sz w:val="32"/>
          <w:szCs w:val="32"/>
        </w:rPr>
        <w:t>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e  w</w:t>
      </w:r>
      <w:r>
        <w:rPr>
          <w:rFonts w:hint="eastAsia" w:ascii="仿宋" w:hAnsi="仿宋" w:eastAsia="仿宋"/>
          <w:sz w:val="32"/>
          <w:szCs w:val="32"/>
        </w:rPr>
        <w:t>uǐ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àn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24375" cy="290195"/>
            <wp:effectExtent l="0" t="0" r="9525" b="14605"/>
            <wp:docPr id="61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" name="图片 2"/>
                    <pic:cNvPicPr>
                      <a:picLocks noChangeAspect="1"/>
                    </pic:cNvPicPr>
                  </pic:nvPicPr>
                  <pic:blipFill>
                    <a:blip r:embed="rId75"/>
                    <a:srcRect t="44531" b="2589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( 付老师，yùe前是否多了一个空方？？？)</w:t>
      </w:r>
    </w:p>
    <w:p>
      <w:pPr>
        <w:jc w:val="center"/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br w:type="page"/>
      </w: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218" w:name="_Toc28887"/>
      <w:r>
        <w:rPr>
          <w:rFonts w:hint="eastAsia"/>
          <w:sz w:val="44"/>
          <w:szCs w:val="44"/>
          <w:lang w:val="en-US" w:eastAsia="zh-CN"/>
        </w:rPr>
        <w:t>第九课 区分音节界限的特殊规则</w:t>
      </w:r>
      <w:bookmarkEnd w:id="218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19" w:name="_Toc28910"/>
      <w:bookmarkStart w:id="220" w:name="_Toc8589"/>
      <w:r>
        <w:rPr>
          <w:rFonts w:hint="eastAsia"/>
          <w:lang w:val="en-US" w:eastAsia="zh-CN"/>
        </w:rPr>
        <w:t>一 声母自成音节后面连写韵母自成音节时，声母自成音节的</w:t>
      </w:r>
      <w:r>
        <w:rPr>
          <w:rFonts w:hint="default"/>
          <w:lang w:val="en-US" w:eastAsia="zh-CN"/>
        </w:rPr>
        <w:t>声调符号一律不省写</w:t>
      </w:r>
      <w:bookmarkEnd w:id="219"/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语音：声母自成音节后面连写韵母自成音节时，</w:t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语音：声母自成音节的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声调符号一律不省写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。</w:t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cí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ài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cí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的阳平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不省写</w:t>
      </w:r>
    </w:p>
    <w:p>
      <w:pPr>
        <w:ind w:left="3680" w:hanging="2415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71475" cy="704850"/>
            <wp:effectExtent l="0" t="0" r="9525" b="0"/>
            <wp:docPr id="61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7195" cy="721995"/>
            <wp:effectExtent l="0" t="0" r="1905" b="1905"/>
            <wp:docPr id="61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42950"/>
            <wp:effectExtent l="0" t="0" r="9525" b="0"/>
            <wp:docPr id="6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2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eastAsia" w:ascii="仿宋" w:hAnsi="仿宋" w:eastAsia="仿宋"/>
          <w:sz w:val="32"/>
          <w:szCs w:val="32"/>
        </w:rPr>
        <w:t>shì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y</w:t>
      </w:r>
      <w:r>
        <w:rPr>
          <w:rFonts w:hint="eastAsia" w:ascii="仿宋" w:hAnsi="仿宋" w:eastAsia="仿宋"/>
          <w:sz w:val="32"/>
          <w:szCs w:val="32"/>
        </w:rPr>
        <w:t>è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shì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的去声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不省写</w:t>
      </w:r>
    </w:p>
    <w:p>
      <w:pPr>
        <w:ind w:left="3680" w:hanging="2415" w:hangingChars="1150"/>
        <w:jc w:val="center"/>
      </w:pPr>
      <w:r>
        <w:drawing>
          <wp:inline distT="0" distB="0" distL="114300" distR="114300">
            <wp:extent cx="400050" cy="723900"/>
            <wp:effectExtent l="0" t="0" r="0" b="0"/>
            <wp:docPr id="62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62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62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" name="图片 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62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2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语音：zh</w:t>
      </w:r>
      <w:r>
        <w:rPr>
          <w:rFonts w:hint="eastAsia" w:ascii="仿宋" w:hAnsi="仿宋" w:eastAsia="仿宋"/>
          <w:sz w:val="32"/>
          <w:szCs w:val="32"/>
        </w:rPr>
        <w:t>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w</w:t>
      </w:r>
      <w:r>
        <w:rPr>
          <w:rFonts w:hint="eastAsia" w:ascii="仿宋" w:hAnsi="仿宋" w:eastAsia="仿宋"/>
          <w:sz w:val="32"/>
          <w:szCs w:val="32"/>
        </w:rPr>
        <w:t>è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  zh</w:t>
      </w:r>
      <w:r>
        <w:rPr>
          <w:rFonts w:hint="eastAsia" w:ascii="仿宋" w:hAnsi="仿宋" w:eastAsia="仿宋"/>
          <w:sz w:val="32"/>
          <w:szCs w:val="32"/>
        </w:rPr>
        <w:t>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的去声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不省写</w:t>
      </w:r>
    </w:p>
    <w:p>
      <w:pPr>
        <w:ind w:left="3680" w:hanging="2415" w:hangingChars="1150"/>
        <w:jc w:val="center"/>
      </w:pPr>
      <w:r>
        <w:drawing>
          <wp:inline distT="0" distB="0" distL="114300" distR="114300">
            <wp:extent cx="400050" cy="714375"/>
            <wp:effectExtent l="0" t="0" r="0" b="9525"/>
            <wp:docPr id="6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62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695325"/>
            <wp:effectExtent l="0" t="0" r="0" b="9525"/>
            <wp:docPr id="62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" name="图片 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2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语音：s</w:t>
      </w:r>
      <w:r>
        <w:rPr>
          <w:rFonts w:hint="eastAsia" w:ascii="仿宋" w:hAnsi="仿宋" w:eastAsia="仿宋"/>
          <w:sz w:val="32"/>
          <w:szCs w:val="32"/>
        </w:rPr>
        <w:t>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y</w:t>
      </w:r>
      <w:r>
        <w:rPr>
          <w:rFonts w:hint="eastAsia" w:ascii="仿宋" w:hAnsi="仿宋" w:eastAsia="仿宋"/>
          <w:sz w:val="32"/>
          <w:szCs w:val="32"/>
        </w:rPr>
        <w:t>uàn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s</w:t>
      </w:r>
      <w:r>
        <w:rPr>
          <w:rFonts w:hint="eastAsia" w:ascii="仿宋" w:hAnsi="仿宋" w:eastAsia="仿宋"/>
          <w:sz w:val="32"/>
          <w:szCs w:val="32"/>
        </w:rPr>
        <w:t>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的去声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不省写</w:t>
      </w:r>
    </w:p>
    <w:p>
      <w:pPr>
        <w:ind w:left="3680" w:hanging="2415" w:hangingChars="1150"/>
        <w:jc w:val="center"/>
      </w:pPr>
      <w:r>
        <w:drawing>
          <wp:inline distT="0" distB="0" distL="114300" distR="114300">
            <wp:extent cx="390525" cy="704850"/>
            <wp:effectExtent l="0" t="0" r="9525" b="0"/>
            <wp:docPr id="62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70" cy="721995"/>
            <wp:effectExtent l="0" t="0" r="11430" b="1905"/>
            <wp:docPr id="62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6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" name="图片 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25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2415" w:hangingChars="1150"/>
        <w:jc w:val="center"/>
        <w:rPr>
          <w:rFonts w:hint="default"/>
          <w:lang w:val="en-US" w:eastAsia="zh-CN"/>
        </w:rPr>
      </w:pPr>
    </w:p>
    <w:p>
      <w:pPr>
        <w:ind w:left="3680" w:hanging="2415" w:hangingChars="1150"/>
        <w:jc w:val="center"/>
        <w:rPr>
          <w:rFonts w:hint="default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br w:type="page"/>
      </w:r>
    </w:p>
    <w:p>
      <w:pPr>
        <w:pStyle w:val="2"/>
        <w:bidi w:val="0"/>
        <w:rPr>
          <w:rFonts w:hint="eastAsia"/>
          <w:sz w:val="44"/>
          <w:szCs w:val="44"/>
          <w:lang w:val="en-US" w:eastAsia="zh-CN"/>
        </w:rPr>
      </w:pPr>
      <w:bookmarkStart w:id="221" w:name="_Toc31569"/>
      <w:r>
        <w:rPr>
          <w:rFonts w:hint="eastAsia"/>
          <w:sz w:val="44"/>
          <w:szCs w:val="44"/>
          <w:lang w:val="en-US" w:eastAsia="zh-CN"/>
        </w:rPr>
        <w:t>第十课 定字简写规则</w:t>
      </w:r>
      <w:bookmarkEnd w:id="221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22" w:name="_Toc164"/>
      <w:r>
        <w:rPr>
          <w:rFonts w:hint="eastAsia"/>
          <w:lang w:val="en-US" w:eastAsia="zh-CN"/>
        </w:rPr>
        <w:t xml:space="preserve">一 </w:t>
      </w:r>
      <w:r>
        <w:rPr>
          <w:rFonts w:hint="default"/>
          <w:lang w:val="en-US" w:eastAsia="zh-CN"/>
        </w:rPr>
        <w:t>下列汉字简写定字</w:t>
      </w:r>
      <w:bookmarkEnd w:id="222"/>
      <w:r>
        <w:rPr>
          <w:rFonts w:hint="eastAsia"/>
          <w:lang w:val="en-US" w:eastAsia="zh-CN"/>
        </w:rPr>
        <w:t xml:space="preserve"> </w:t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定字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有“的、么、你、他、她、它”</w:t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语音：“的”1 4 5点和2 6点简写为1 4 5点</w:t>
      </w:r>
    </w:p>
    <w:p>
      <w:pPr>
        <w:ind w:left="3680" w:hanging="2415" w:hangingChars="1150"/>
        <w:jc w:val="center"/>
      </w:pPr>
      <w:r>
        <w:drawing>
          <wp:inline distT="0" distB="0" distL="114300" distR="114300">
            <wp:extent cx="408305" cy="691515"/>
            <wp:effectExtent l="0" t="0" r="10795" b="13335"/>
            <wp:docPr id="625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3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语音：我 的</w:t>
      </w:r>
    </w:p>
    <w:p>
      <w:pPr>
        <w:ind w:left="3680" w:hanging="2415" w:hangingChars="1150"/>
        <w:jc w:val="center"/>
      </w:pPr>
      <w:r>
        <w:drawing>
          <wp:inline distT="0" distB="0" distL="114300" distR="114300">
            <wp:extent cx="400050" cy="714375"/>
            <wp:effectExtent l="0" t="0" r="0" b="9525"/>
            <wp:docPr id="62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" name="图片 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2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8305" cy="691515"/>
            <wp:effectExtent l="0" t="0" r="10795" b="13335"/>
            <wp:docPr id="62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3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语音：“么”1 3 4点和2 6点简写为1 3 4点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6263" name="图片 6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" name="图片 6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3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语音：怎么</w:t>
      </w:r>
    </w:p>
    <w:p>
      <w:pPr>
        <w:ind w:left="3680" w:hanging="2415" w:hangingChars="115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6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62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62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6272" name="图片 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" name="图片 62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3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语音：“你”1 3 4 5点2 4点3点简写1 3 4 5点</w:t>
      </w:r>
    </w:p>
    <w:p>
      <w:pPr>
        <w:ind w:left="3680" w:hanging="2415" w:hangingChars="1150"/>
        <w:jc w:val="center"/>
      </w:pPr>
      <w:r>
        <w:drawing>
          <wp:inline distT="0" distB="0" distL="114300" distR="114300">
            <wp:extent cx="404495" cy="693420"/>
            <wp:effectExtent l="0" t="0" r="14605" b="11430"/>
            <wp:docPr id="6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3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语音：你们</w:t>
      </w:r>
    </w:p>
    <w:p>
      <w:pPr>
        <w:ind w:left="3680" w:hanging="2415" w:hangingChars="1150"/>
        <w:jc w:val="center"/>
      </w:pPr>
      <w:r>
        <w:drawing>
          <wp:inline distT="0" distB="0" distL="114300" distR="114300">
            <wp:extent cx="404495" cy="693420"/>
            <wp:effectExtent l="0" t="0" r="14605" b="11430"/>
            <wp:docPr id="6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9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6289" name="图片 6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" name="图片 628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629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3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语音：男的“他”简写为2 3 4 5点</w:t>
      </w:r>
    </w:p>
    <w:p>
      <w:pPr>
        <w:ind w:left="3680" w:hanging="2415" w:hangingChars="115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629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3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语音：他乡</w:t>
      </w:r>
    </w:p>
    <w:p>
      <w:pPr>
        <w:ind w:left="3680" w:hanging="2415" w:hangingChars="115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629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0210" cy="723900"/>
            <wp:effectExtent l="0" t="0" r="8890" b="0"/>
            <wp:docPr id="629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09575" cy="704850"/>
            <wp:effectExtent l="0" t="0" r="9525" b="0"/>
            <wp:docPr id="62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6296" name="图片 6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" name="图片 629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3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语音：女的“她”简写为2 3 4 5点和1点</w:t>
      </w:r>
    </w:p>
    <w:p>
      <w:pPr>
        <w:ind w:left="3680" w:hanging="2415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629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6300" name="图片 6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" name="图片 63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3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语音：她们</w:t>
      </w:r>
    </w:p>
    <w:p>
      <w:pPr>
        <w:ind w:left="3680" w:hanging="2415" w:hangingChars="1150"/>
        <w:jc w:val="center"/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630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6302" name="图片 6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" name="图片 63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6303" name="图片 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" name="图片 63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63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34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语音：物的“它”简写为1点和2 3 4 5点</w:t>
      </w:r>
    </w:p>
    <w:p>
      <w:pPr>
        <w:ind w:left="3680" w:hanging="2415" w:hangingChars="115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6306" name="图片 6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" name="图片 63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630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3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语音：它们</w:t>
      </w:r>
    </w:p>
    <w:p>
      <w:pPr>
        <w:ind w:left="3680" w:hanging="2415" w:hangingChars="115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3385" cy="721995"/>
            <wp:effectExtent l="0" t="0" r="5715" b="1905"/>
            <wp:docPr id="6307" name="图片 6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" name="图片 63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630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6309" name="图片 6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" name="图片 63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63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3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23" w:name="_Toc30180"/>
      <w:r>
        <w:rPr>
          <w:rFonts w:hint="eastAsia"/>
          <w:lang w:val="en-US" w:eastAsia="zh-CN"/>
        </w:rPr>
        <w:t xml:space="preserve">二 </w:t>
      </w:r>
      <w:r>
        <w:rPr>
          <w:rFonts w:hint="default"/>
          <w:lang w:val="en-US" w:eastAsia="zh-CN"/>
        </w:rPr>
        <w:t>当“的、么、你、他、它”后面连写韵母自成音节时，一律不简写定字。</w:t>
      </w:r>
      <w:bookmarkEnd w:id="223"/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定字连写韵母自成音节时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，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不简写</w:t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语音：他用，“他”不简写</w:t>
      </w:r>
    </w:p>
    <w:p>
      <w:pPr>
        <w:ind w:left="3680" w:hanging="2415" w:hangingChars="1150"/>
        <w:jc w:val="center"/>
      </w:pPr>
      <w:r>
        <w:rPr>
          <w:rFonts w:hint="eastAsia"/>
        </w:rPr>
        <w:drawing>
          <wp:inline distT="0" distB="0" distL="114300" distR="114300">
            <wp:extent cx="387350" cy="715645"/>
            <wp:effectExtent l="0" t="0" r="12700" b="8255"/>
            <wp:docPr id="63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845" cy="702945"/>
            <wp:effectExtent l="0" t="0" r="8255" b="1905"/>
            <wp:docPr id="63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4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704850"/>
            <wp:effectExtent l="0" t="0" r="9525" b="0"/>
            <wp:docPr id="63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" name="图片 3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语音：怎么样，“么”不简写</w:t>
      </w:r>
    </w:p>
    <w:p>
      <w:pPr>
        <w:ind w:left="3680" w:hanging="2415" w:hangingChars="1150"/>
        <w:jc w:val="center"/>
      </w:pPr>
      <w:r>
        <w:rPr>
          <w:rFonts w:hint="eastAsia"/>
        </w:rPr>
        <w:drawing>
          <wp:inline distT="0" distB="0" distL="114300" distR="114300">
            <wp:extent cx="403225" cy="704850"/>
            <wp:effectExtent l="0" t="0" r="15875" b="0"/>
            <wp:docPr id="6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704850"/>
            <wp:effectExtent l="0" t="0" r="0" b="0"/>
            <wp:docPr id="63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" name="图片 3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720" cy="741045"/>
            <wp:effectExtent l="0" t="0" r="11430" b="1905"/>
            <wp:docPr id="63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411480" cy="701040"/>
            <wp:effectExtent l="0" t="0" r="7620" b="3810"/>
            <wp:docPr id="6323" name="图片 6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" name="图片 63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6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385" cy="721995"/>
            <wp:effectExtent l="0" t="0" r="5715" b="1905"/>
            <wp:docPr id="6325" name="图片 6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" name="图片 63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704850"/>
            <wp:effectExtent l="0" t="0" r="9525" b="0"/>
            <wp:docPr id="63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24" w:name="_Toc28265"/>
      <w:r>
        <w:rPr>
          <w:rFonts w:hint="eastAsia"/>
          <w:lang w:val="en-US" w:eastAsia="zh-CN"/>
        </w:rPr>
        <w:t>三 读一读</w:t>
      </w:r>
      <w:bookmarkEnd w:id="224"/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吉他  坍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塌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踏实  维他命 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fldChar w:fldCharType="begin"/>
      </w:r>
      <w:r>
        <w:rPr>
          <w:rFonts w:hint="default" w:ascii="仿宋" w:hAnsi="仿宋" w:eastAsia="仿宋"/>
          <w:sz w:val="32"/>
          <w:szCs w:val="32"/>
          <w:lang w:val="en-US" w:eastAsia="zh-CN"/>
        </w:rPr>
        <w:instrText xml:space="preserve"> HYPERLINK "https://www.baidu.com/s?wd=%E6%9C%89%E7%9A%84%E6%98%AF&amp;f=12&amp;rsp=0&amp;oq=you de shi&amp;ie=utf-8&amp;usm=1&amp;rsv_pq=9da0387500006fcd&amp;rsv_t=f9248ksTDFXAAmNf6M+zkF1WbTESoYkwAOABm4tq5OeXPul7NPN2YbzVt7w&amp;rqlang=cn" </w:instrText>
      </w:r>
      <w:r>
        <w:rPr>
          <w:rFonts w:hint="default" w:ascii="仿宋" w:hAnsi="仿宋" w:eastAsia="仿宋"/>
          <w:sz w:val="32"/>
          <w:szCs w:val="32"/>
          <w:lang w:val="en-US" w:eastAsia="zh-CN"/>
        </w:rPr>
        <w:fldChar w:fldCharType="separate"/>
      </w:r>
      <w:r>
        <w:rPr>
          <w:rFonts w:hint="default" w:ascii="仿宋" w:hAnsi="仿宋" w:eastAsia="仿宋"/>
          <w:sz w:val="32"/>
          <w:szCs w:val="32"/>
          <w:lang w:val="en-US" w:eastAsia="zh-CN"/>
        </w:rPr>
        <w:t>有的是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fldChar w:fldCharType="end"/>
      </w:r>
      <w:r>
        <w:rPr>
          <w:rFonts w:hint="default" w:ascii="仿宋" w:hAnsi="仿宋" w:eastAsia="仿宋"/>
          <w:sz w:val="32"/>
          <w:szCs w:val="32"/>
          <w:lang w:val="en-US" w:eastAsia="zh-CN"/>
        </w:rPr>
        <w:t>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按摩</w:t>
      </w:r>
    </w:p>
    <w:p>
      <w:pPr>
        <w:pStyle w:val="10"/>
        <w:keepNext w:val="0"/>
        <w:keepLines w:val="0"/>
        <w:widowControl/>
        <w:suppressLineNumbers w:val="0"/>
        <w:wordWrap w:val="0"/>
        <w:jc w:val="left"/>
        <w:rPr>
          <w:rFonts w:hint="eastAsia"/>
          <w:lang w:val="en-US" w:eastAsia="zh-CN"/>
        </w:rPr>
      </w:pPr>
    </w:p>
    <w:p>
      <w:pPr>
        <w:ind w:left="3680" w:hanging="2415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230" cy="764540"/>
            <wp:effectExtent l="0" t="0" r="7620" b="16510"/>
            <wp:docPr id="63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" name="图片 6"/>
                    <pic:cNvPicPr>
                      <a:picLocks noChangeAspect="1"/>
                    </pic:cNvPicPr>
                  </pic:nvPicPr>
                  <pic:blipFill>
                    <a:blip r:embed="rId76"/>
                    <a:srcRect t="298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25" w:name="_Toc1085"/>
      <w:r>
        <w:rPr>
          <w:rFonts w:hint="eastAsia"/>
          <w:lang w:val="en-US" w:eastAsia="zh-CN"/>
        </w:rPr>
        <w:t>四 简便记忆</w:t>
      </w:r>
      <w:bookmarkEnd w:id="225"/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轻声“的、么”省略韵母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e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；</w:t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“他、她、它”省略韵母 </w:t>
      </w:r>
      <w:r>
        <w:rPr>
          <w:rFonts w:hint="default" w:ascii="仿宋" w:hAnsi="仿宋" w:eastAsia="仿宋"/>
          <w:sz w:val="32"/>
          <w:szCs w:val="32"/>
          <w:lang w:val="en-US" w:eastAsia="zh-CN"/>
        </w:rPr>
        <w:t>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； </w:t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“你、我、他”都 1 方；</w:t>
      </w:r>
    </w:p>
    <w:p>
      <w:pPr>
        <w:ind w:left="3680" w:hanging="3680" w:hangingChars="1150"/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“你”省略韵母和声调。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both"/>
        <w:rPr>
          <w:rFonts w:hint="eastAsia"/>
          <w:lang w:val="en-US" w:eastAsia="zh-CN"/>
        </w:rPr>
      </w:pPr>
      <w:bookmarkStart w:id="226" w:name="_Toc27655"/>
      <w:r>
        <w:rPr>
          <w:rFonts w:hint="eastAsia"/>
          <w:lang w:val="en-US" w:eastAsia="zh-CN"/>
        </w:rPr>
        <w:t>附录</w:t>
      </w:r>
      <w:bookmarkEnd w:id="220"/>
      <w:bookmarkEnd w:id="226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27" w:name="_Toc9691"/>
      <w:bookmarkStart w:id="228" w:name="_Toc646"/>
      <w:r>
        <w:rPr>
          <w:rFonts w:hint="eastAsia"/>
          <w:lang w:val="en-US" w:eastAsia="zh-CN"/>
        </w:rPr>
        <w:t>附一 盲文点位</w:t>
      </w:r>
      <w:bookmarkEnd w:id="227"/>
      <w:bookmarkEnd w:id="228"/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bookmarkStart w:id="229" w:name="_Toc32395"/>
      <w:bookmarkStart w:id="230" w:name="_Toc14435"/>
      <w:r>
        <w:rPr>
          <w:rFonts w:hint="eastAsia"/>
          <w:lang w:val="en-US" w:eastAsia="zh-CN"/>
        </w:rPr>
        <w:t>附二 国家通用盲文记忆卡</w:t>
      </w:r>
      <w:bookmarkEnd w:id="229"/>
      <w:bookmarkEnd w:id="230"/>
    </w:p>
    <w:p>
      <w:pPr>
        <w:rPr>
          <w:rFonts w:hint="eastAsia"/>
          <w:lang w:val="en-US" w:eastAsia="zh-CN"/>
        </w:rPr>
      </w:pPr>
      <w:bookmarkStart w:id="231" w:name="_Toc5583"/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both"/>
        <w:rPr>
          <w:rFonts w:hint="eastAsia"/>
          <w:lang w:val="en-US" w:eastAsia="zh-CN"/>
        </w:rPr>
      </w:pPr>
      <w:bookmarkStart w:id="232" w:name="_Toc16872"/>
      <w:r>
        <w:rPr>
          <w:rFonts w:hint="eastAsia"/>
          <w:lang w:val="en-US" w:eastAsia="zh-CN"/>
        </w:rPr>
        <w:t>参考文献</w:t>
      </w:r>
      <w:bookmarkEnd w:id="231"/>
      <w:bookmarkEnd w:id="232"/>
    </w:p>
    <w:p>
      <w:pPr>
        <w:pStyle w:val="25"/>
        <w:widowControl w:val="0"/>
        <w:numPr>
          <w:ilvl w:val="0"/>
          <w:numId w:val="2"/>
        </w:numPr>
        <w:adjustRightInd/>
        <w:snapToGrid/>
        <w:ind w:left="480" w:hanging="420" w:hangingChars="200"/>
        <w:rPr>
          <w:rFonts w:hint="eastAsia"/>
        </w:rPr>
      </w:pPr>
      <w:bookmarkStart w:id="233" w:name="_Ref25390718"/>
      <w:r>
        <w:rPr>
          <w:rFonts w:hint="eastAsia"/>
        </w:rPr>
        <w:t>张伟</w:t>
      </w:r>
      <w:r>
        <w:t xml:space="preserve">. </w:t>
      </w:r>
      <w:r>
        <w:rPr>
          <w:rFonts w:hint="eastAsia"/>
        </w:rPr>
        <w:t>中国盲文出版事业的回顾与思考</w:t>
      </w:r>
      <w:r>
        <w:t xml:space="preserve">[J]. </w:t>
      </w:r>
      <w:r>
        <w:rPr>
          <w:rFonts w:hint="eastAsia"/>
        </w:rPr>
        <w:t>中国出版史研究</w:t>
      </w:r>
      <w:r>
        <w:t>, 2018, 14(4):35-51.</w:t>
      </w:r>
      <w:bookmarkEnd w:id="2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both"/>
        <w:rPr>
          <w:rFonts w:hint="eastAsia"/>
          <w:lang w:val="en-US" w:eastAsia="zh-CN"/>
        </w:rPr>
      </w:pPr>
      <w:bookmarkStart w:id="234" w:name="_Toc7798"/>
      <w:r>
        <w:rPr>
          <w:rFonts w:hint="eastAsia"/>
          <w:lang w:val="en-US" w:eastAsia="zh-CN"/>
        </w:rPr>
        <w:t>后记</w:t>
      </w:r>
      <w:bookmarkEnd w:id="23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ngLiU_HKSCS-ExtB">
    <w:panose1 w:val="02020500000000000000"/>
    <w:charset w:val="88"/>
    <w:family w:val="roman"/>
    <w:pitch w:val="default"/>
    <w:sig w:usb0="8000002F" w:usb1="02000008" w:usb2="00000000" w:usb3="00000000" w:csb0="001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302" name="文本框 4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0lY7tAAAAAFAQAADwAAAAAAAAAB&#10;ACAAAAAiAAAAZHJzL2Rvd25yZXYueG1sUEsBAhQAFAAAAAgAh07iQI2jVxkYAgAAGQQAAA4AAAAA&#10;AAAAAQAgAAAAHw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A42105"/>
    <w:multiLevelType w:val="singleLevel"/>
    <w:tmpl w:val="A9A42105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481C101F"/>
    <w:multiLevelType w:val="multilevel"/>
    <w:tmpl w:val="481C101F"/>
    <w:lvl w:ilvl="0" w:tentative="0">
      <w:start w:val="1"/>
      <w:numFmt w:val="decimal"/>
      <w:lvlText w:val="[%1]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杨文珍">
    <w15:presenceInfo w15:providerId="WPS Office" w15:userId="28272504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4723"/>
    <w:rsid w:val="000B65BE"/>
    <w:rsid w:val="002F33BC"/>
    <w:rsid w:val="003D5F69"/>
    <w:rsid w:val="004E3AC0"/>
    <w:rsid w:val="0053693A"/>
    <w:rsid w:val="00890F4F"/>
    <w:rsid w:val="00AB51EF"/>
    <w:rsid w:val="00B15273"/>
    <w:rsid w:val="00DB2B0E"/>
    <w:rsid w:val="00FB22AC"/>
    <w:rsid w:val="01084039"/>
    <w:rsid w:val="010B2F9D"/>
    <w:rsid w:val="011434AC"/>
    <w:rsid w:val="01574122"/>
    <w:rsid w:val="018706E6"/>
    <w:rsid w:val="01935BD1"/>
    <w:rsid w:val="01DA3934"/>
    <w:rsid w:val="02222386"/>
    <w:rsid w:val="02417884"/>
    <w:rsid w:val="02525AB7"/>
    <w:rsid w:val="02591E05"/>
    <w:rsid w:val="0283562D"/>
    <w:rsid w:val="02B74F84"/>
    <w:rsid w:val="02D3618F"/>
    <w:rsid w:val="02EB6902"/>
    <w:rsid w:val="02F67AD5"/>
    <w:rsid w:val="037D6AEB"/>
    <w:rsid w:val="03D0534B"/>
    <w:rsid w:val="03D87E09"/>
    <w:rsid w:val="03FD61C8"/>
    <w:rsid w:val="048219F5"/>
    <w:rsid w:val="048D0D2C"/>
    <w:rsid w:val="04C17E9E"/>
    <w:rsid w:val="04F14778"/>
    <w:rsid w:val="05063D47"/>
    <w:rsid w:val="050D518E"/>
    <w:rsid w:val="05191AE6"/>
    <w:rsid w:val="051C094F"/>
    <w:rsid w:val="052001DF"/>
    <w:rsid w:val="053D4332"/>
    <w:rsid w:val="05445401"/>
    <w:rsid w:val="058400A0"/>
    <w:rsid w:val="05873DB1"/>
    <w:rsid w:val="065E2AD0"/>
    <w:rsid w:val="06A03C6A"/>
    <w:rsid w:val="06A73F96"/>
    <w:rsid w:val="06B10585"/>
    <w:rsid w:val="06B8445B"/>
    <w:rsid w:val="06D54D7D"/>
    <w:rsid w:val="06F668CA"/>
    <w:rsid w:val="074F6C06"/>
    <w:rsid w:val="075B578D"/>
    <w:rsid w:val="07744C90"/>
    <w:rsid w:val="07894645"/>
    <w:rsid w:val="07A539DA"/>
    <w:rsid w:val="07C55881"/>
    <w:rsid w:val="07C74007"/>
    <w:rsid w:val="07ED1005"/>
    <w:rsid w:val="07EE3EEC"/>
    <w:rsid w:val="07F97641"/>
    <w:rsid w:val="08077031"/>
    <w:rsid w:val="081B0D82"/>
    <w:rsid w:val="08280880"/>
    <w:rsid w:val="08282146"/>
    <w:rsid w:val="082B5A0E"/>
    <w:rsid w:val="08476F0A"/>
    <w:rsid w:val="084A1898"/>
    <w:rsid w:val="085A75EE"/>
    <w:rsid w:val="085B07CE"/>
    <w:rsid w:val="0876128E"/>
    <w:rsid w:val="088547AC"/>
    <w:rsid w:val="089B3FCA"/>
    <w:rsid w:val="08A0068D"/>
    <w:rsid w:val="08AC3B92"/>
    <w:rsid w:val="08B9121D"/>
    <w:rsid w:val="08D912ED"/>
    <w:rsid w:val="08E30FA4"/>
    <w:rsid w:val="08FF3432"/>
    <w:rsid w:val="09035FF1"/>
    <w:rsid w:val="090C7315"/>
    <w:rsid w:val="093C790F"/>
    <w:rsid w:val="094A0DCA"/>
    <w:rsid w:val="094F4AA8"/>
    <w:rsid w:val="098B01FE"/>
    <w:rsid w:val="0A1E4335"/>
    <w:rsid w:val="0A235A20"/>
    <w:rsid w:val="0A2D191E"/>
    <w:rsid w:val="0A47278A"/>
    <w:rsid w:val="0A622E22"/>
    <w:rsid w:val="0A7A4443"/>
    <w:rsid w:val="0AA03510"/>
    <w:rsid w:val="0AAA791B"/>
    <w:rsid w:val="0AAB42F1"/>
    <w:rsid w:val="0B51026B"/>
    <w:rsid w:val="0B5B4224"/>
    <w:rsid w:val="0B8134C6"/>
    <w:rsid w:val="0B9F3B11"/>
    <w:rsid w:val="0BB769A4"/>
    <w:rsid w:val="0BCA41A2"/>
    <w:rsid w:val="0BEE1175"/>
    <w:rsid w:val="0C15747D"/>
    <w:rsid w:val="0C2A2107"/>
    <w:rsid w:val="0C330AD0"/>
    <w:rsid w:val="0C364904"/>
    <w:rsid w:val="0C9A483E"/>
    <w:rsid w:val="0CDA2C0A"/>
    <w:rsid w:val="0CDD7289"/>
    <w:rsid w:val="0CE935FE"/>
    <w:rsid w:val="0CEF14C1"/>
    <w:rsid w:val="0D13486C"/>
    <w:rsid w:val="0D263F69"/>
    <w:rsid w:val="0D447CED"/>
    <w:rsid w:val="0D58003B"/>
    <w:rsid w:val="0D7E2CF3"/>
    <w:rsid w:val="0D922BA4"/>
    <w:rsid w:val="0DA171F0"/>
    <w:rsid w:val="0DA53522"/>
    <w:rsid w:val="0E005175"/>
    <w:rsid w:val="0E3E315F"/>
    <w:rsid w:val="0E764A35"/>
    <w:rsid w:val="0E7E276A"/>
    <w:rsid w:val="0E847C37"/>
    <w:rsid w:val="0EA72EE9"/>
    <w:rsid w:val="0EAB3107"/>
    <w:rsid w:val="0EC50FBA"/>
    <w:rsid w:val="0ECA1D84"/>
    <w:rsid w:val="0ED66D43"/>
    <w:rsid w:val="0F175D1D"/>
    <w:rsid w:val="0F1E148A"/>
    <w:rsid w:val="0F473BC0"/>
    <w:rsid w:val="0F687161"/>
    <w:rsid w:val="0FBA5765"/>
    <w:rsid w:val="0FE02D4D"/>
    <w:rsid w:val="0FED6D0B"/>
    <w:rsid w:val="0FFF6CF5"/>
    <w:rsid w:val="104D5405"/>
    <w:rsid w:val="107D1D12"/>
    <w:rsid w:val="109377B5"/>
    <w:rsid w:val="10A831CC"/>
    <w:rsid w:val="10BE5DA9"/>
    <w:rsid w:val="10E633B8"/>
    <w:rsid w:val="10F63BF1"/>
    <w:rsid w:val="112125A0"/>
    <w:rsid w:val="11496F84"/>
    <w:rsid w:val="11643DD5"/>
    <w:rsid w:val="12163E9F"/>
    <w:rsid w:val="121A437C"/>
    <w:rsid w:val="1221758E"/>
    <w:rsid w:val="12687D00"/>
    <w:rsid w:val="127179B6"/>
    <w:rsid w:val="128E6211"/>
    <w:rsid w:val="129C6A31"/>
    <w:rsid w:val="12A96F6A"/>
    <w:rsid w:val="12B7239B"/>
    <w:rsid w:val="12BF7B13"/>
    <w:rsid w:val="12D24856"/>
    <w:rsid w:val="12DD29FE"/>
    <w:rsid w:val="12E700D5"/>
    <w:rsid w:val="12FE022B"/>
    <w:rsid w:val="131C6A57"/>
    <w:rsid w:val="132B669F"/>
    <w:rsid w:val="13330585"/>
    <w:rsid w:val="13566DB8"/>
    <w:rsid w:val="137B7910"/>
    <w:rsid w:val="138B1349"/>
    <w:rsid w:val="13D2487A"/>
    <w:rsid w:val="13EE2AF1"/>
    <w:rsid w:val="14090B2B"/>
    <w:rsid w:val="14094DD3"/>
    <w:rsid w:val="145E2AF6"/>
    <w:rsid w:val="146F57A2"/>
    <w:rsid w:val="14764026"/>
    <w:rsid w:val="147F278F"/>
    <w:rsid w:val="1484519C"/>
    <w:rsid w:val="14AD68D7"/>
    <w:rsid w:val="150115A1"/>
    <w:rsid w:val="15344A52"/>
    <w:rsid w:val="1538695A"/>
    <w:rsid w:val="157D7AE5"/>
    <w:rsid w:val="158814AE"/>
    <w:rsid w:val="15D87D48"/>
    <w:rsid w:val="15E817A1"/>
    <w:rsid w:val="16295C4C"/>
    <w:rsid w:val="163B2835"/>
    <w:rsid w:val="164F238B"/>
    <w:rsid w:val="165410C6"/>
    <w:rsid w:val="16711E6E"/>
    <w:rsid w:val="16F90E72"/>
    <w:rsid w:val="173B05BF"/>
    <w:rsid w:val="180128D8"/>
    <w:rsid w:val="180260CC"/>
    <w:rsid w:val="18147AFF"/>
    <w:rsid w:val="183A7DE0"/>
    <w:rsid w:val="187020DA"/>
    <w:rsid w:val="18AD3D87"/>
    <w:rsid w:val="193C46E9"/>
    <w:rsid w:val="19423F96"/>
    <w:rsid w:val="19820891"/>
    <w:rsid w:val="1A4B5E1B"/>
    <w:rsid w:val="1A634140"/>
    <w:rsid w:val="1A7D7DFB"/>
    <w:rsid w:val="1A7F1881"/>
    <w:rsid w:val="1A9E1CFC"/>
    <w:rsid w:val="1AB428CB"/>
    <w:rsid w:val="1AEA399D"/>
    <w:rsid w:val="1AF015A4"/>
    <w:rsid w:val="1B151728"/>
    <w:rsid w:val="1B1F3640"/>
    <w:rsid w:val="1B367002"/>
    <w:rsid w:val="1B4E6037"/>
    <w:rsid w:val="1B9E578E"/>
    <w:rsid w:val="1BA35642"/>
    <w:rsid w:val="1BB660B1"/>
    <w:rsid w:val="1BCB7D8F"/>
    <w:rsid w:val="1BDC6D1F"/>
    <w:rsid w:val="1BE53B9C"/>
    <w:rsid w:val="1C1C6D0B"/>
    <w:rsid w:val="1C343B3A"/>
    <w:rsid w:val="1C87681B"/>
    <w:rsid w:val="1C891E69"/>
    <w:rsid w:val="1C906DD6"/>
    <w:rsid w:val="1CB45471"/>
    <w:rsid w:val="1CB61C76"/>
    <w:rsid w:val="1CC30E3F"/>
    <w:rsid w:val="1CFC5AFA"/>
    <w:rsid w:val="1D225358"/>
    <w:rsid w:val="1D2F632E"/>
    <w:rsid w:val="1D3F159D"/>
    <w:rsid w:val="1D732678"/>
    <w:rsid w:val="1DB953BC"/>
    <w:rsid w:val="1DBA17B5"/>
    <w:rsid w:val="1DF130AA"/>
    <w:rsid w:val="1E240E08"/>
    <w:rsid w:val="1E431497"/>
    <w:rsid w:val="1E734871"/>
    <w:rsid w:val="1E886CC2"/>
    <w:rsid w:val="1E9F6059"/>
    <w:rsid w:val="1F184B1B"/>
    <w:rsid w:val="1F344C13"/>
    <w:rsid w:val="1FA61FFB"/>
    <w:rsid w:val="1FAA2D05"/>
    <w:rsid w:val="20003D67"/>
    <w:rsid w:val="200C691D"/>
    <w:rsid w:val="204C7A53"/>
    <w:rsid w:val="20557647"/>
    <w:rsid w:val="20BB4FF8"/>
    <w:rsid w:val="20C079C1"/>
    <w:rsid w:val="20F760A2"/>
    <w:rsid w:val="20F80771"/>
    <w:rsid w:val="21280BEF"/>
    <w:rsid w:val="213C1A18"/>
    <w:rsid w:val="214F05CC"/>
    <w:rsid w:val="21645704"/>
    <w:rsid w:val="21655DA7"/>
    <w:rsid w:val="218D66C3"/>
    <w:rsid w:val="21AB7369"/>
    <w:rsid w:val="21BC4BB7"/>
    <w:rsid w:val="21BD28D5"/>
    <w:rsid w:val="21D02ADB"/>
    <w:rsid w:val="21D1264D"/>
    <w:rsid w:val="21F158E6"/>
    <w:rsid w:val="224A5FED"/>
    <w:rsid w:val="225719B5"/>
    <w:rsid w:val="22632388"/>
    <w:rsid w:val="22AD78DD"/>
    <w:rsid w:val="22AF75D9"/>
    <w:rsid w:val="22DF7488"/>
    <w:rsid w:val="22E15151"/>
    <w:rsid w:val="22E74EE9"/>
    <w:rsid w:val="232656C8"/>
    <w:rsid w:val="238465C0"/>
    <w:rsid w:val="239D3A37"/>
    <w:rsid w:val="23CB6E2D"/>
    <w:rsid w:val="24024E56"/>
    <w:rsid w:val="2414629B"/>
    <w:rsid w:val="248E2D1B"/>
    <w:rsid w:val="24914A45"/>
    <w:rsid w:val="24A5635F"/>
    <w:rsid w:val="253C32EF"/>
    <w:rsid w:val="2555724A"/>
    <w:rsid w:val="25582A4D"/>
    <w:rsid w:val="255A0C83"/>
    <w:rsid w:val="257906CD"/>
    <w:rsid w:val="25886E0B"/>
    <w:rsid w:val="258947F2"/>
    <w:rsid w:val="25A61657"/>
    <w:rsid w:val="25DA2E98"/>
    <w:rsid w:val="25E417C4"/>
    <w:rsid w:val="25F7006B"/>
    <w:rsid w:val="26092CF5"/>
    <w:rsid w:val="26213BCF"/>
    <w:rsid w:val="2635332C"/>
    <w:rsid w:val="263860B2"/>
    <w:rsid w:val="265D437F"/>
    <w:rsid w:val="26771790"/>
    <w:rsid w:val="26CC013E"/>
    <w:rsid w:val="26CC0F1E"/>
    <w:rsid w:val="26EB666E"/>
    <w:rsid w:val="271645F9"/>
    <w:rsid w:val="271E0B57"/>
    <w:rsid w:val="273A16EC"/>
    <w:rsid w:val="2754728A"/>
    <w:rsid w:val="27593F6A"/>
    <w:rsid w:val="276C1966"/>
    <w:rsid w:val="28046A89"/>
    <w:rsid w:val="281F7719"/>
    <w:rsid w:val="282962C9"/>
    <w:rsid w:val="283543A8"/>
    <w:rsid w:val="2876497C"/>
    <w:rsid w:val="287C5450"/>
    <w:rsid w:val="28BE790F"/>
    <w:rsid w:val="28D40A24"/>
    <w:rsid w:val="28FD1669"/>
    <w:rsid w:val="29012F3B"/>
    <w:rsid w:val="29052201"/>
    <w:rsid w:val="29455DE6"/>
    <w:rsid w:val="29636380"/>
    <w:rsid w:val="298512A8"/>
    <w:rsid w:val="2A3B6AC7"/>
    <w:rsid w:val="2A7B0EF0"/>
    <w:rsid w:val="2A8F33CC"/>
    <w:rsid w:val="2AE577E1"/>
    <w:rsid w:val="2AF51C7D"/>
    <w:rsid w:val="2B1A643C"/>
    <w:rsid w:val="2B637B57"/>
    <w:rsid w:val="2BCA27BD"/>
    <w:rsid w:val="2BDD66DC"/>
    <w:rsid w:val="2C4C043E"/>
    <w:rsid w:val="2C5623F9"/>
    <w:rsid w:val="2C65738B"/>
    <w:rsid w:val="2C9614DD"/>
    <w:rsid w:val="2C9741C1"/>
    <w:rsid w:val="2C9F3FAE"/>
    <w:rsid w:val="2CA72385"/>
    <w:rsid w:val="2CA8485D"/>
    <w:rsid w:val="2CB27EA3"/>
    <w:rsid w:val="2CB75A29"/>
    <w:rsid w:val="2CBF7204"/>
    <w:rsid w:val="2CE60EEB"/>
    <w:rsid w:val="2D1D2283"/>
    <w:rsid w:val="2D2B6B92"/>
    <w:rsid w:val="2D4C2F93"/>
    <w:rsid w:val="2D8D05D1"/>
    <w:rsid w:val="2D962755"/>
    <w:rsid w:val="2DB91283"/>
    <w:rsid w:val="2DC22724"/>
    <w:rsid w:val="2DC9099F"/>
    <w:rsid w:val="2DE87152"/>
    <w:rsid w:val="2E034B6C"/>
    <w:rsid w:val="2E076C45"/>
    <w:rsid w:val="2E0E1F22"/>
    <w:rsid w:val="2E1C3685"/>
    <w:rsid w:val="2E304C74"/>
    <w:rsid w:val="2E4C0A68"/>
    <w:rsid w:val="2E95120D"/>
    <w:rsid w:val="2EA45325"/>
    <w:rsid w:val="2EA824E3"/>
    <w:rsid w:val="2EAC34A8"/>
    <w:rsid w:val="2EC32B7A"/>
    <w:rsid w:val="2F627BF7"/>
    <w:rsid w:val="2F7F2DD1"/>
    <w:rsid w:val="2F92767E"/>
    <w:rsid w:val="2F9A5C8E"/>
    <w:rsid w:val="302455FC"/>
    <w:rsid w:val="302D1342"/>
    <w:rsid w:val="303B6724"/>
    <w:rsid w:val="304E2ADD"/>
    <w:rsid w:val="30520986"/>
    <w:rsid w:val="30650C98"/>
    <w:rsid w:val="30723F9F"/>
    <w:rsid w:val="309D3834"/>
    <w:rsid w:val="30C65DF5"/>
    <w:rsid w:val="30DD286D"/>
    <w:rsid w:val="30F84AE0"/>
    <w:rsid w:val="313C7DD7"/>
    <w:rsid w:val="31732482"/>
    <w:rsid w:val="317C3A71"/>
    <w:rsid w:val="318C719C"/>
    <w:rsid w:val="3194015F"/>
    <w:rsid w:val="319D471A"/>
    <w:rsid w:val="31C1754B"/>
    <w:rsid w:val="31CA1921"/>
    <w:rsid w:val="321E4575"/>
    <w:rsid w:val="32282EF4"/>
    <w:rsid w:val="32392C24"/>
    <w:rsid w:val="32836534"/>
    <w:rsid w:val="328B2470"/>
    <w:rsid w:val="32B0372F"/>
    <w:rsid w:val="32CD3007"/>
    <w:rsid w:val="32FD5265"/>
    <w:rsid w:val="330A59AE"/>
    <w:rsid w:val="33634025"/>
    <w:rsid w:val="336F43F6"/>
    <w:rsid w:val="338C4D89"/>
    <w:rsid w:val="33AB012D"/>
    <w:rsid w:val="33AD1B11"/>
    <w:rsid w:val="33B43280"/>
    <w:rsid w:val="33BA6EE6"/>
    <w:rsid w:val="33C56262"/>
    <w:rsid w:val="33C97001"/>
    <w:rsid w:val="33D57A40"/>
    <w:rsid w:val="33DA083E"/>
    <w:rsid w:val="33F2447B"/>
    <w:rsid w:val="33FB0271"/>
    <w:rsid w:val="34073D19"/>
    <w:rsid w:val="340C76D2"/>
    <w:rsid w:val="342D2BCD"/>
    <w:rsid w:val="3467128A"/>
    <w:rsid w:val="347E37CA"/>
    <w:rsid w:val="34A00BA3"/>
    <w:rsid w:val="34B850BC"/>
    <w:rsid w:val="356D6BEC"/>
    <w:rsid w:val="35842B54"/>
    <w:rsid w:val="361A031A"/>
    <w:rsid w:val="361E0E1E"/>
    <w:rsid w:val="36686ABA"/>
    <w:rsid w:val="36AD610E"/>
    <w:rsid w:val="36B85D46"/>
    <w:rsid w:val="36D86404"/>
    <w:rsid w:val="36DD6ADA"/>
    <w:rsid w:val="3736530E"/>
    <w:rsid w:val="374E70EF"/>
    <w:rsid w:val="374F3FC0"/>
    <w:rsid w:val="3795446E"/>
    <w:rsid w:val="379C10FD"/>
    <w:rsid w:val="37A151C6"/>
    <w:rsid w:val="37AE60B6"/>
    <w:rsid w:val="37DF3B9B"/>
    <w:rsid w:val="38191F36"/>
    <w:rsid w:val="381A58E2"/>
    <w:rsid w:val="382063E6"/>
    <w:rsid w:val="38C64F1D"/>
    <w:rsid w:val="38D65974"/>
    <w:rsid w:val="38EB1CB5"/>
    <w:rsid w:val="390F3EED"/>
    <w:rsid w:val="3925274C"/>
    <w:rsid w:val="396231D0"/>
    <w:rsid w:val="39B04EA6"/>
    <w:rsid w:val="39DA5666"/>
    <w:rsid w:val="39F01978"/>
    <w:rsid w:val="3A2C6B4A"/>
    <w:rsid w:val="3A327D45"/>
    <w:rsid w:val="3A580C34"/>
    <w:rsid w:val="3A6D5999"/>
    <w:rsid w:val="3A814102"/>
    <w:rsid w:val="3A823879"/>
    <w:rsid w:val="3AC70337"/>
    <w:rsid w:val="3AED19A0"/>
    <w:rsid w:val="3B272F79"/>
    <w:rsid w:val="3B2A6F40"/>
    <w:rsid w:val="3B4D6172"/>
    <w:rsid w:val="3B8C5E9B"/>
    <w:rsid w:val="3BC82978"/>
    <w:rsid w:val="3BDF4104"/>
    <w:rsid w:val="3C0A32A1"/>
    <w:rsid w:val="3CB10685"/>
    <w:rsid w:val="3CBB4670"/>
    <w:rsid w:val="3D5D34B0"/>
    <w:rsid w:val="3DAA4BC4"/>
    <w:rsid w:val="3DBE35F1"/>
    <w:rsid w:val="3E0264C9"/>
    <w:rsid w:val="3E116F79"/>
    <w:rsid w:val="3E126B96"/>
    <w:rsid w:val="3E2A030E"/>
    <w:rsid w:val="3E3441BD"/>
    <w:rsid w:val="3E367C40"/>
    <w:rsid w:val="3E405547"/>
    <w:rsid w:val="3E4A1A1A"/>
    <w:rsid w:val="3E653073"/>
    <w:rsid w:val="3ECA024B"/>
    <w:rsid w:val="3EDB6DD8"/>
    <w:rsid w:val="3F237514"/>
    <w:rsid w:val="3F721EF3"/>
    <w:rsid w:val="3F9A1BCB"/>
    <w:rsid w:val="3FAB69FB"/>
    <w:rsid w:val="3FC246A4"/>
    <w:rsid w:val="3FE916B8"/>
    <w:rsid w:val="3FED5772"/>
    <w:rsid w:val="3FEF4EB9"/>
    <w:rsid w:val="3FF045B0"/>
    <w:rsid w:val="40466C87"/>
    <w:rsid w:val="40486B3E"/>
    <w:rsid w:val="40575472"/>
    <w:rsid w:val="406A719A"/>
    <w:rsid w:val="406A7528"/>
    <w:rsid w:val="40A039C3"/>
    <w:rsid w:val="40E37DB8"/>
    <w:rsid w:val="40E545B8"/>
    <w:rsid w:val="415531E0"/>
    <w:rsid w:val="4160077D"/>
    <w:rsid w:val="41817A35"/>
    <w:rsid w:val="41A04C61"/>
    <w:rsid w:val="422679F4"/>
    <w:rsid w:val="42340749"/>
    <w:rsid w:val="425E3903"/>
    <w:rsid w:val="42925D11"/>
    <w:rsid w:val="429D6657"/>
    <w:rsid w:val="42B309F6"/>
    <w:rsid w:val="42C147E3"/>
    <w:rsid w:val="430340C2"/>
    <w:rsid w:val="432C3D7A"/>
    <w:rsid w:val="434F2661"/>
    <w:rsid w:val="43661ABA"/>
    <w:rsid w:val="438357ED"/>
    <w:rsid w:val="43910667"/>
    <w:rsid w:val="4399667C"/>
    <w:rsid w:val="43A26449"/>
    <w:rsid w:val="43D97FAE"/>
    <w:rsid w:val="441B794B"/>
    <w:rsid w:val="442672E6"/>
    <w:rsid w:val="4448361A"/>
    <w:rsid w:val="449036BE"/>
    <w:rsid w:val="44CA19EB"/>
    <w:rsid w:val="44F04C7E"/>
    <w:rsid w:val="45091725"/>
    <w:rsid w:val="4539450B"/>
    <w:rsid w:val="454B088F"/>
    <w:rsid w:val="457E3C50"/>
    <w:rsid w:val="4586431A"/>
    <w:rsid w:val="45AA3413"/>
    <w:rsid w:val="45FA3214"/>
    <w:rsid w:val="461A19F6"/>
    <w:rsid w:val="46701217"/>
    <w:rsid w:val="46707BAE"/>
    <w:rsid w:val="4687354A"/>
    <w:rsid w:val="46A128A6"/>
    <w:rsid w:val="46B67F96"/>
    <w:rsid w:val="46D6240A"/>
    <w:rsid w:val="470431CF"/>
    <w:rsid w:val="470A2AC9"/>
    <w:rsid w:val="471215BA"/>
    <w:rsid w:val="4744077E"/>
    <w:rsid w:val="476471D9"/>
    <w:rsid w:val="476666C5"/>
    <w:rsid w:val="476D4566"/>
    <w:rsid w:val="476D5E0A"/>
    <w:rsid w:val="47A965E0"/>
    <w:rsid w:val="47CA07A8"/>
    <w:rsid w:val="48192122"/>
    <w:rsid w:val="48785390"/>
    <w:rsid w:val="487C7B62"/>
    <w:rsid w:val="487E2C40"/>
    <w:rsid w:val="488751BC"/>
    <w:rsid w:val="48B659F9"/>
    <w:rsid w:val="48E50B9D"/>
    <w:rsid w:val="48F1326B"/>
    <w:rsid w:val="48FB078A"/>
    <w:rsid w:val="4936613B"/>
    <w:rsid w:val="496E558E"/>
    <w:rsid w:val="49F604DB"/>
    <w:rsid w:val="4A563CB4"/>
    <w:rsid w:val="4A5924CA"/>
    <w:rsid w:val="4A6F4452"/>
    <w:rsid w:val="4A99129C"/>
    <w:rsid w:val="4AC937D9"/>
    <w:rsid w:val="4ACB692E"/>
    <w:rsid w:val="4B17619A"/>
    <w:rsid w:val="4B182357"/>
    <w:rsid w:val="4B1F5A72"/>
    <w:rsid w:val="4B2F3A49"/>
    <w:rsid w:val="4B356F05"/>
    <w:rsid w:val="4B4A2554"/>
    <w:rsid w:val="4B4F7560"/>
    <w:rsid w:val="4B856767"/>
    <w:rsid w:val="4B8F42AF"/>
    <w:rsid w:val="4B9F3AA1"/>
    <w:rsid w:val="4BC147E6"/>
    <w:rsid w:val="4BD20ECE"/>
    <w:rsid w:val="4BD806DD"/>
    <w:rsid w:val="4C073B4B"/>
    <w:rsid w:val="4C393B7B"/>
    <w:rsid w:val="4C5F1E6B"/>
    <w:rsid w:val="4C612633"/>
    <w:rsid w:val="4C644EEB"/>
    <w:rsid w:val="4C6D1A4B"/>
    <w:rsid w:val="4C9C1D78"/>
    <w:rsid w:val="4CC03D34"/>
    <w:rsid w:val="4CDD2E77"/>
    <w:rsid w:val="4D3B3059"/>
    <w:rsid w:val="4D4B678D"/>
    <w:rsid w:val="4D9A1D85"/>
    <w:rsid w:val="4DEA0C08"/>
    <w:rsid w:val="4E2440E0"/>
    <w:rsid w:val="4E413C0B"/>
    <w:rsid w:val="4E5819B1"/>
    <w:rsid w:val="4E59078D"/>
    <w:rsid w:val="4E9D380C"/>
    <w:rsid w:val="4EB369E2"/>
    <w:rsid w:val="4EE130C9"/>
    <w:rsid w:val="4F127B05"/>
    <w:rsid w:val="4F2B6530"/>
    <w:rsid w:val="4F4B5345"/>
    <w:rsid w:val="4F507C45"/>
    <w:rsid w:val="4F5924CA"/>
    <w:rsid w:val="4FB13E3B"/>
    <w:rsid w:val="4FB776F5"/>
    <w:rsid w:val="4FD01009"/>
    <w:rsid w:val="4FD92FBA"/>
    <w:rsid w:val="500B65A4"/>
    <w:rsid w:val="50390B0E"/>
    <w:rsid w:val="50564964"/>
    <w:rsid w:val="50C0234B"/>
    <w:rsid w:val="51185919"/>
    <w:rsid w:val="512214B9"/>
    <w:rsid w:val="513C309B"/>
    <w:rsid w:val="5148454E"/>
    <w:rsid w:val="514A6639"/>
    <w:rsid w:val="5187426C"/>
    <w:rsid w:val="519D7B37"/>
    <w:rsid w:val="51EB65B1"/>
    <w:rsid w:val="52162781"/>
    <w:rsid w:val="523B76DE"/>
    <w:rsid w:val="52456360"/>
    <w:rsid w:val="524C2896"/>
    <w:rsid w:val="52C635BC"/>
    <w:rsid w:val="534947A2"/>
    <w:rsid w:val="538E5CD6"/>
    <w:rsid w:val="539F1F0E"/>
    <w:rsid w:val="53CE6711"/>
    <w:rsid w:val="547132A0"/>
    <w:rsid w:val="54AF5F0E"/>
    <w:rsid w:val="54BA7940"/>
    <w:rsid w:val="54BD4E9D"/>
    <w:rsid w:val="54BE5E1A"/>
    <w:rsid w:val="550E3119"/>
    <w:rsid w:val="551845C5"/>
    <w:rsid w:val="55390DA3"/>
    <w:rsid w:val="556D79A6"/>
    <w:rsid w:val="55A14D13"/>
    <w:rsid w:val="55EC0285"/>
    <w:rsid w:val="56027C57"/>
    <w:rsid w:val="56D70C2B"/>
    <w:rsid w:val="570D14C4"/>
    <w:rsid w:val="57520B4B"/>
    <w:rsid w:val="579C4626"/>
    <w:rsid w:val="57D51E37"/>
    <w:rsid w:val="57DE1232"/>
    <w:rsid w:val="582B4D4F"/>
    <w:rsid w:val="584B77B4"/>
    <w:rsid w:val="588167C7"/>
    <w:rsid w:val="58830B7D"/>
    <w:rsid w:val="58A05329"/>
    <w:rsid w:val="58E3262F"/>
    <w:rsid w:val="595146AE"/>
    <w:rsid w:val="59661124"/>
    <w:rsid w:val="597D46AE"/>
    <w:rsid w:val="59855EC1"/>
    <w:rsid w:val="59917FFE"/>
    <w:rsid w:val="59972BBF"/>
    <w:rsid w:val="59C97981"/>
    <w:rsid w:val="5A006E2D"/>
    <w:rsid w:val="5A236266"/>
    <w:rsid w:val="5A3C6021"/>
    <w:rsid w:val="5A7D30D0"/>
    <w:rsid w:val="5A872386"/>
    <w:rsid w:val="5AA62B2E"/>
    <w:rsid w:val="5AA63058"/>
    <w:rsid w:val="5AB92AEA"/>
    <w:rsid w:val="5AD07668"/>
    <w:rsid w:val="5AD87B0E"/>
    <w:rsid w:val="5AEF0B32"/>
    <w:rsid w:val="5B2364A9"/>
    <w:rsid w:val="5B2712F0"/>
    <w:rsid w:val="5B515787"/>
    <w:rsid w:val="5B6C3A38"/>
    <w:rsid w:val="5B6E0C2F"/>
    <w:rsid w:val="5B7214B0"/>
    <w:rsid w:val="5B7431A6"/>
    <w:rsid w:val="5B923648"/>
    <w:rsid w:val="5BB71D65"/>
    <w:rsid w:val="5BF34E4B"/>
    <w:rsid w:val="5BFF74D3"/>
    <w:rsid w:val="5C047E90"/>
    <w:rsid w:val="5C147ED2"/>
    <w:rsid w:val="5C322073"/>
    <w:rsid w:val="5C9B5254"/>
    <w:rsid w:val="5CB223A1"/>
    <w:rsid w:val="5CD66C90"/>
    <w:rsid w:val="5CD77AA0"/>
    <w:rsid w:val="5CE05A5C"/>
    <w:rsid w:val="5CF83DE9"/>
    <w:rsid w:val="5D0B5859"/>
    <w:rsid w:val="5D0D0ED6"/>
    <w:rsid w:val="5D100B45"/>
    <w:rsid w:val="5D51285C"/>
    <w:rsid w:val="5DBF4942"/>
    <w:rsid w:val="5DC22810"/>
    <w:rsid w:val="5E6972E3"/>
    <w:rsid w:val="5E771F00"/>
    <w:rsid w:val="5E860B7B"/>
    <w:rsid w:val="5E9E3B30"/>
    <w:rsid w:val="5EE10B9A"/>
    <w:rsid w:val="5EE4195C"/>
    <w:rsid w:val="5EED7432"/>
    <w:rsid w:val="5F951A4B"/>
    <w:rsid w:val="60061E6E"/>
    <w:rsid w:val="600B0B77"/>
    <w:rsid w:val="600C5D35"/>
    <w:rsid w:val="60584A3F"/>
    <w:rsid w:val="60761CAF"/>
    <w:rsid w:val="60814633"/>
    <w:rsid w:val="60880C13"/>
    <w:rsid w:val="608A0CC4"/>
    <w:rsid w:val="608F4F09"/>
    <w:rsid w:val="60941214"/>
    <w:rsid w:val="60A352C8"/>
    <w:rsid w:val="60BF7F30"/>
    <w:rsid w:val="60D316BC"/>
    <w:rsid w:val="60E7704A"/>
    <w:rsid w:val="610A7F68"/>
    <w:rsid w:val="611E4903"/>
    <w:rsid w:val="61572C71"/>
    <w:rsid w:val="61961D94"/>
    <w:rsid w:val="61C70CF7"/>
    <w:rsid w:val="61D10850"/>
    <w:rsid w:val="6203324A"/>
    <w:rsid w:val="621E0EC8"/>
    <w:rsid w:val="621E2DE1"/>
    <w:rsid w:val="62324140"/>
    <w:rsid w:val="62802226"/>
    <w:rsid w:val="628C2635"/>
    <w:rsid w:val="62913D1A"/>
    <w:rsid w:val="62B321CB"/>
    <w:rsid w:val="62FD67F4"/>
    <w:rsid w:val="6318137C"/>
    <w:rsid w:val="63580F0D"/>
    <w:rsid w:val="636F29C2"/>
    <w:rsid w:val="63712DD7"/>
    <w:rsid w:val="63E17B77"/>
    <w:rsid w:val="63FB6B0E"/>
    <w:rsid w:val="645D3195"/>
    <w:rsid w:val="647764AA"/>
    <w:rsid w:val="649809A2"/>
    <w:rsid w:val="64A94F25"/>
    <w:rsid w:val="64E47A13"/>
    <w:rsid w:val="650A4633"/>
    <w:rsid w:val="650E6BBC"/>
    <w:rsid w:val="656079C8"/>
    <w:rsid w:val="65D44C2B"/>
    <w:rsid w:val="65D736BB"/>
    <w:rsid w:val="6611516B"/>
    <w:rsid w:val="665A145F"/>
    <w:rsid w:val="6668136B"/>
    <w:rsid w:val="66781989"/>
    <w:rsid w:val="667D2BB2"/>
    <w:rsid w:val="668040CA"/>
    <w:rsid w:val="668103AE"/>
    <w:rsid w:val="66CD522A"/>
    <w:rsid w:val="66D348C1"/>
    <w:rsid w:val="66EF216F"/>
    <w:rsid w:val="66FF5E50"/>
    <w:rsid w:val="671B687E"/>
    <w:rsid w:val="67304757"/>
    <w:rsid w:val="674F171A"/>
    <w:rsid w:val="6753351A"/>
    <w:rsid w:val="676B3A5B"/>
    <w:rsid w:val="679667A2"/>
    <w:rsid w:val="67AD69CD"/>
    <w:rsid w:val="67AE66EE"/>
    <w:rsid w:val="67B65F74"/>
    <w:rsid w:val="67D2672B"/>
    <w:rsid w:val="67E71977"/>
    <w:rsid w:val="6827292F"/>
    <w:rsid w:val="683F7A40"/>
    <w:rsid w:val="686D5872"/>
    <w:rsid w:val="688442EC"/>
    <w:rsid w:val="689914E3"/>
    <w:rsid w:val="68CD02AC"/>
    <w:rsid w:val="68CF7E78"/>
    <w:rsid w:val="68D401D1"/>
    <w:rsid w:val="68DB4864"/>
    <w:rsid w:val="68EB5A26"/>
    <w:rsid w:val="690D2D89"/>
    <w:rsid w:val="699255BD"/>
    <w:rsid w:val="69C707F9"/>
    <w:rsid w:val="69DF2BCB"/>
    <w:rsid w:val="6A0F5451"/>
    <w:rsid w:val="6A21073D"/>
    <w:rsid w:val="6A316B27"/>
    <w:rsid w:val="6A397FE3"/>
    <w:rsid w:val="6A435819"/>
    <w:rsid w:val="6A5476D4"/>
    <w:rsid w:val="6A5C13C0"/>
    <w:rsid w:val="6A870296"/>
    <w:rsid w:val="6A8F1331"/>
    <w:rsid w:val="6AE5470C"/>
    <w:rsid w:val="6AEA3B9B"/>
    <w:rsid w:val="6AEB0F5F"/>
    <w:rsid w:val="6B1A72D2"/>
    <w:rsid w:val="6B6B5EB3"/>
    <w:rsid w:val="6B9363F5"/>
    <w:rsid w:val="6B9456BC"/>
    <w:rsid w:val="6BB5584E"/>
    <w:rsid w:val="6BC40ADF"/>
    <w:rsid w:val="6BD413F7"/>
    <w:rsid w:val="6BF83EDD"/>
    <w:rsid w:val="6C0D62B4"/>
    <w:rsid w:val="6C7B70C5"/>
    <w:rsid w:val="6C9718E0"/>
    <w:rsid w:val="6CBE2AE3"/>
    <w:rsid w:val="6CD21881"/>
    <w:rsid w:val="6CEB159E"/>
    <w:rsid w:val="6CEF721A"/>
    <w:rsid w:val="6D3D22C4"/>
    <w:rsid w:val="6D8816F4"/>
    <w:rsid w:val="6D9C00EF"/>
    <w:rsid w:val="6DCF3DA0"/>
    <w:rsid w:val="6DE1248E"/>
    <w:rsid w:val="6E067F7E"/>
    <w:rsid w:val="6E2A3811"/>
    <w:rsid w:val="6E6522EB"/>
    <w:rsid w:val="6E906BFE"/>
    <w:rsid w:val="6EBB61D1"/>
    <w:rsid w:val="6EC47AD2"/>
    <w:rsid w:val="6EF218F3"/>
    <w:rsid w:val="6EFB1B30"/>
    <w:rsid w:val="6F012FD7"/>
    <w:rsid w:val="6F0C21CF"/>
    <w:rsid w:val="6F65044A"/>
    <w:rsid w:val="6F950745"/>
    <w:rsid w:val="6F9A2B9F"/>
    <w:rsid w:val="6FA451EA"/>
    <w:rsid w:val="702B4255"/>
    <w:rsid w:val="704F6DBB"/>
    <w:rsid w:val="705F0229"/>
    <w:rsid w:val="706E786F"/>
    <w:rsid w:val="70722BD2"/>
    <w:rsid w:val="70765364"/>
    <w:rsid w:val="709C2378"/>
    <w:rsid w:val="70A72F4D"/>
    <w:rsid w:val="70CE01E2"/>
    <w:rsid w:val="70FE3336"/>
    <w:rsid w:val="710856B8"/>
    <w:rsid w:val="711F61C5"/>
    <w:rsid w:val="71760952"/>
    <w:rsid w:val="71803F05"/>
    <w:rsid w:val="71986726"/>
    <w:rsid w:val="71D10D36"/>
    <w:rsid w:val="71D25B4D"/>
    <w:rsid w:val="71F14DA3"/>
    <w:rsid w:val="71F374D3"/>
    <w:rsid w:val="722D799A"/>
    <w:rsid w:val="72AF038F"/>
    <w:rsid w:val="72D335F3"/>
    <w:rsid w:val="72FE5C80"/>
    <w:rsid w:val="730E4413"/>
    <w:rsid w:val="73391F82"/>
    <w:rsid w:val="734524F0"/>
    <w:rsid w:val="73674FB0"/>
    <w:rsid w:val="73F830CE"/>
    <w:rsid w:val="74292786"/>
    <w:rsid w:val="742B01A7"/>
    <w:rsid w:val="742E6F26"/>
    <w:rsid w:val="74323A89"/>
    <w:rsid w:val="7458394F"/>
    <w:rsid w:val="746E22D7"/>
    <w:rsid w:val="746F1BF3"/>
    <w:rsid w:val="74786A33"/>
    <w:rsid w:val="7492780E"/>
    <w:rsid w:val="74AC72BC"/>
    <w:rsid w:val="75180732"/>
    <w:rsid w:val="751E6980"/>
    <w:rsid w:val="75270E51"/>
    <w:rsid w:val="75676ADC"/>
    <w:rsid w:val="758167BF"/>
    <w:rsid w:val="75AD719B"/>
    <w:rsid w:val="75B541D2"/>
    <w:rsid w:val="75F2650B"/>
    <w:rsid w:val="75F63625"/>
    <w:rsid w:val="75FC4F43"/>
    <w:rsid w:val="76043EB5"/>
    <w:rsid w:val="761709E1"/>
    <w:rsid w:val="7680353C"/>
    <w:rsid w:val="76834E2F"/>
    <w:rsid w:val="768D24D1"/>
    <w:rsid w:val="76C46D83"/>
    <w:rsid w:val="76E02DA7"/>
    <w:rsid w:val="771D083F"/>
    <w:rsid w:val="772E7CA2"/>
    <w:rsid w:val="775D1107"/>
    <w:rsid w:val="778E16BD"/>
    <w:rsid w:val="77906B4C"/>
    <w:rsid w:val="77967CBD"/>
    <w:rsid w:val="77BB0D19"/>
    <w:rsid w:val="77DE0B4F"/>
    <w:rsid w:val="783328C6"/>
    <w:rsid w:val="784B443E"/>
    <w:rsid w:val="784C5F7D"/>
    <w:rsid w:val="78600A3D"/>
    <w:rsid w:val="78941F73"/>
    <w:rsid w:val="78A00D83"/>
    <w:rsid w:val="78B2743A"/>
    <w:rsid w:val="78C71914"/>
    <w:rsid w:val="78D33F0A"/>
    <w:rsid w:val="78DC51B3"/>
    <w:rsid w:val="793E4CD3"/>
    <w:rsid w:val="793E5AA1"/>
    <w:rsid w:val="795E2366"/>
    <w:rsid w:val="797A6706"/>
    <w:rsid w:val="7A276A62"/>
    <w:rsid w:val="7A7630B1"/>
    <w:rsid w:val="7A7D17AD"/>
    <w:rsid w:val="7A874EE1"/>
    <w:rsid w:val="7A8F5F04"/>
    <w:rsid w:val="7AAA45BA"/>
    <w:rsid w:val="7AAD60F8"/>
    <w:rsid w:val="7B271EB2"/>
    <w:rsid w:val="7B2D60E2"/>
    <w:rsid w:val="7B6F6D78"/>
    <w:rsid w:val="7C043B78"/>
    <w:rsid w:val="7C3125C7"/>
    <w:rsid w:val="7C5C382E"/>
    <w:rsid w:val="7CC10192"/>
    <w:rsid w:val="7CD26F48"/>
    <w:rsid w:val="7CDD5F2A"/>
    <w:rsid w:val="7D441EB1"/>
    <w:rsid w:val="7D6D58EC"/>
    <w:rsid w:val="7DA51F91"/>
    <w:rsid w:val="7DEE4008"/>
    <w:rsid w:val="7E061D7E"/>
    <w:rsid w:val="7E064321"/>
    <w:rsid w:val="7E0A63BD"/>
    <w:rsid w:val="7E114F91"/>
    <w:rsid w:val="7E23730E"/>
    <w:rsid w:val="7E404729"/>
    <w:rsid w:val="7E4E5E46"/>
    <w:rsid w:val="7E6917D7"/>
    <w:rsid w:val="7E8B185B"/>
    <w:rsid w:val="7E927035"/>
    <w:rsid w:val="7E955DD9"/>
    <w:rsid w:val="7EB472ED"/>
    <w:rsid w:val="7EBC7B18"/>
    <w:rsid w:val="7EDA68B4"/>
    <w:rsid w:val="7EF04D61"/>
    <w:rsid w:val="7F024F18"/>
    <w:rsid w:val="7F1300D9"/>
    <w:rsid w:val="7F187830"/>
    <w:rsid w:val="7FD56458"/>
    <w:rsid w:val="7FE321EC"/>
    <w:rsid w:val="7FF7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480" w:lineRule="auto"/>
      <w:jc w:val="center"/>
      <w:outlineLvl w:val="0"/>
    </w:pPr>
    <w:rPr>
      <w:rFonts w:ascii="黑体" w:hAnsi="黑体" w:eastAsia="黑体"/>
      <w:b/>
      <w:bCs/>
      <w:kern w:val="44"/>
      <w:sz w:val="32"/>
      <w:szCs w:val="24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6" w:lineRule="auto"/>
      <w:outlineLvl w:val="2"/>
    </w:pPr>
    <w:rPr>
      <w:rFonts w:ascii="Calibri" w:hAnsi="Calibri" w:eastAsia="仿宋"/>
      <w:b/>
      <w:bCs/>
      <w:sz w:val="30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Normal (Web)"/>
    <w:basedOn w:val="1"/>
    <w:semiHidden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Emphasis"/>
    <w:basedOn w:val="13"/>
    <w:qFormat/>
    <w:uiPriority w:val="20"/>
    <w:rPr>
      <w:color w:val="CC0000"/>
    </w:rPr>
  </w:style>
  <w:style w:type="character" w:styleId="16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styleId="17">
    <w:name w:val="HTML Cite"/>
    <w:basedOn w:val="13"/>
    <w:semiHidden/>
    <w:unhideWhenUsed/>
    <w:qFormat/>
    <w:uiPriority w:val="99"/>
    <w:rPr>
      <w:color w:val="008000"/>
    </w:rPr>
  </w:style>
  <w:style w:type="character" w:customStyle="1" w:styleId="18">
    <w:name w:val="页眉 Char"/>
    <w:basedOn w:val="13"/>
    <w:link w:val="7"/>
    <w:semiHidden/>
    <w:qFormat/>
    <w:uiPriority w:val="99"/>
    <w:rPr>
      <w:sz w:val="18"/>
      <w:szCs w:val="18"/>
    </w:rPr>
  </w:style>
  <w:style w:type="character" w:customStyle="1" w:styleId="19">
    <w:name w:val="页脚 Char"/>
    <w:basedOn w:val="13"/>
    <w:link w:val="6"/>
    <w:semiHidden/>
    <w:qFormat/>
    <w:uiPriority w:val="99"/>
    <w:rPr>
      <w:sz w:val="18"/>
      <w:szCs w:val="18"/>
    </w:rPr>
  </w:style>
  <w:style w:type="character" w:customStyle="1" w:styleId="20">
    <w:name w:val="hover23"/>
    <w:basedOn w:val="13"/>
    <w:qFormat/>
    <w:uiPriority w:val="0"/>
  </w:style>
  <w:style w:type="character" w:customStyle="1" w:styleId="21">
    <w:name w:val="hover24"/>
    <w:basedOn w:val="13"/>
    <w:qFormat/>
    <w:uiPriority w:val="0"/>
    <w:rPr>
      <w:color w:val="315EFB"/>
    </w:rPr>
  </w:style>
  <w:style w:type="character" w:customStyle="1" w:styleId="22">
    <w:name w:val="c-icon28"/>
    <w:basedOn w:val="13"/>
    <w:qFormat/>
    <w:uiPriority w:val="0"/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c-icon"/>
    <w:basedOn w:val="13"/>
    <w:qFormat/>
    <w:uiPriority w:val="0"/>
  </w:style>
  <w:style w:type="character" w:customStyle="1" w:styleId="27">
    <w:name w:val="hover"/>
    <w:basedOn w:val="13"/>
    <w:qFormat/>
    <w:uiPriority w:val="0"/>
    <w:rPr>
      <w:color w:val="315EFB"/>
    </w:rPr>
  </w:style>
  <w:style w:type="character" w:customStyle="1" w:styleId="28">
    <w:name w:val="hover1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0" Type="http://schemas.microsoft.com/office/2011/relationships/people" Target="people.xml"/><Relationship Id="rId8" Type="http://schemas.openxmlformats.org/officeDocument/2006/relationships/image" Target="media/image4.png"/><Relationship Id="rId79" Type="http://schemas.openxmlformats.org/officeDocument/2006/relationships/fontTable" Target="fontTable.xml"/><Relationship Id="rId78" Type="http://schemas.openxmlformats.org/officeDocument/2006/relationships/numbering" Target="numbering.xml"/><Relationship Id="rId77" Type="http://schemas.openxmlformats.org/officeDocument/2006/relationships/customXml" Target="../customXml/item1.xml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231</Characters>
  <Lines>1</Lines>
  <Paragraphs>1</Paragraphs>
  <TotalTime>9</TotalTime>
  <ScaleCrop>false</ScaleCrop>
  <LinksUpToDate>false</LinksUpToDate>
  <CharactersWithSpaces>270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2020-07-06T09:31:00Z</dcterms:created>
  <dc:creator>付雪松</dc:creator>
  <cp:lastModifiedBy>杨文珍</cp:lastModifiedBy>
  <dcterms:modified xsi:type="dcterms:W3CDTF">2020-08-22T09:19:53Z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