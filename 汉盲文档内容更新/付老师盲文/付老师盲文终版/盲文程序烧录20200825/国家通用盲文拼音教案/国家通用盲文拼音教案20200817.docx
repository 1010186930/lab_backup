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回复付老师的建议</w:t>
      </w:r>
    </w:p>
    <w:p>
      <w:r>
        <w:rPr>
          <w:rFonts w:hint="eastAsia"/>
        </w:rPr>
        <w:t>几点建议：</w:t>
      </w:r>
    </w:p>
    <w:p>
      <w:pPr>
        <w:rPr>
          <w:rFonts w:hint="eastAsia" w:eastAsiaTheme="minorEastAsia"/>
          <w:lang w:eastAsia="zh-CN"/>
        </w:rPr>
      </w:pPr>
      <w:r>
        <w:rPr>
          <w:rFonts w:hint="eastAsia"/>
        </w:rPr>
        <w:t>1.第十二课后，三词语不部分有句子，目录可否写为词句</w:t>
      </w:r>
      <w:ins w:id="0" w:author="杨文珍" w:date="2020-08-17T22:43:56Z">
        <w:r>
          <w:rPr>
            <w:rFonts w:hint="eastAsia"/>
            <w:lang w:eastAsia="zh-CN"/>
          </w:rPr>
          <w:t>（</w:t>
        </w:r>
      </w:ins>
      <w:ins w:id="1" w:author="杨文珍" w:date="2020-08-17T22:44:00Z">
        <w:r>
          <w:rPr>
            <w:rFonts w:hint="eastAsia"/>
            <w:lang w:val="en-US" w:eastAsia="zh-CN"/>
          </w:rPr>
          <w:t>已</w:t>
        </w:r>
      </w:ins>
      <w:ins w:id="2" w:author="杨文珍" w:date="2020-08-17T22:44:04Z">
        <w:r>
          <w:rPr>
            <w:rFonts w:hint="eastAsia"/>
            <w:lang w:val="en-US" w:eastAsia="zh-CN"/>
          </w:rPr>
          <w:t>修改</w:t>
        </w:r>
      </w:ins>
      <w:ins w:id="3" w:author="杨文珍" w:date="2020-08-17T22:44:06Z">
        <w:r>
          <w:rPr>
            <w:rFonts w:hint="eastAsia"/>
            <w:lang w:val="en-US" w:eastAsia="zh-CN"/>
          </w:rPr>
          <w:t>，</w:t>
        </w:r>
      </w:ins>
      <w:ins w:id="4" w:author="杨文珍" w:date="2020-08-17T22:44:08Z">
        <w:r>
          <w:rPr>
            <w:rFonts w:hint="eastAsia"/>
            <w:lang w:val="en-US" w:eastAsia="zh-CN"/>
          </w:rPr>
          <w:t>请</w:t>
        </w:r>
      </w:ins>
      <w:ins w:id="5" w:author="杨文珍" w:date="2020-08-17T22:44:16Z">
        <w:r>
          <w:rPr>
            <w:rFonts w:hint="eastAsia"/>
            <w:lang w:val="en-US" w:eastAsia="zh-CN"/>
          </w:rPr>
          <w:t>检查</w:t>
        </w:r>
      </w:ins>
      <w:ins w:id="6" w:author="杨文珍" w:date="2020-08-18T09:29:27Z">
        <w:r>
          <w:rPr>
            <w:rFonts w:hint="eastAsia"/>
            <w:lang w:val="en-US" w:eastAsia="zh-CN"/>
          </w:rPr>
          <w:t>，</w:t>
        </w:r>
      </w:ins>
      <w:ins w:id="7" w:author="杨文珍" w:date="2020-08-17T23:11:31Z">
        <w:r>
          <w:rPr>
            <w:rFonts w:hint="eastAsia"/>
            <w:lang w:val="en-US" w:eastAsia="zh-CN"/>
          </w:rPr>
          <w:t>句子</w:t>
        </w:r>
      </w:ins>
      <w:ins w:id="8" w:author="杨文珍" w:date="2020-08-17T23:11:39Z">
        <w:r>
          <w:rPr>
            <w:rFonts w:hint="eastAsia"/>
          </w:rPr>
          <w:t>排版</w:t>
        </w:r>
      </w:ins>
      <w:ins w:id="9" w:author="杨文珍" w:date="2020-08-17T23:11:47Z">
        <w:r>
          <w:rPr>
            <w:rFonts w:hint="eastAsia"/>
          </w:rPr>
          <w:t>规则</w:t>
        </w:r>
      </w:ins>
      <w:ins w:id="10" w:author="杨文珍" w:date="2020-08-17T23:11:52Z">
        <w:r>
          <w:rPr>
            <w:rFonts w:hint="eastAsia"/>
            <w:lang w:val="en-US" w:eastAsia="zh-CN"/>
          </w:rPr>
          <w:t>我</w:t>
        </w:r>
      </w:ins>
      <w:ins w:id="11" w:author="杨文珍" w:date="2020-08-17T23:11:53Z">
        <w:r>
          <w:rPr>
            <w:rFonts w:hint="eastAsia"/>
            <w:lang w:val="en-US" w:eastAsia="zh-CN"/>
          </w:rPr>
          <w:t>不</w:t>
        </w:r>
      </w:ins>
      <w:ins w:id="12" w:author="杨文珍" w:date="2020-08-17T23:11:58Z">
        <w:r>
          <w:rPr>
            <w:rFonts w:hint="eastAsia"/>
            <w:lang w:val="en-US" w:eastAsia="zh-CN"/>
          </w:rPr>
          <w:t>懂</w:t>
        </w:r>
      </w:ins>
      <w:ins w:id="13" w:author="杨文珍" w:date="2020-08-17T23:11:59Z">
        <w:r>
          <w:rPr>
            <w:rFonts w:hint="eastAsia"/>
            <w:lang w:val="en-US" w:eastAsia="zh-CN"/>
          </w:rPr>
          <w:t>，</w:t>
        </w:r>
      </w:ins>
      <w:ins w:id="14" w:author="杨文珍" w:date="2020-08-17T23:12:01Z">
        <w:r>
          <w:rPr>
            <w:rFonts w:hint="eastAsia"/>
            <w:lang w:val="en-US" w:eastAsia="zh-CN"/>
          </w:rPr>
          <w:t>请</w:t>
        </w:r>
      </w:ins>
      <w:ins w:id="15" w:author="杨文珍" w:date="2020-08-17T23:12:21Z">
        <w:r>
          <w:rPr>
            <w:rFonts w:hint="eastAsia"/>
            <w:lang w:val="en-US" w:eastAsia="zh-CN"/>
          </w:rPr>
          <w:t>指正</w:t>
        </w:r>
      </w:ins>
      <w:ins w:id="16" w:author="杨文珍" w:date="2020-08-17T23:12:22Z">
        <w:r>
          <w:rPr>
            <w:rFonts w:hint="eastAsia"/>
            <w:lang w:val="en-US" w:eastAsia="zh-CN"/>
          </w:rPr>
          <w:t>和</w:t>
        </w:r>
      </w:ins>
      <w:ins w:id="17" w:author="杨文珍" w:date="2020-08-17T23:12:06Z">
        <w:r>
          <w:rPr>
            <w:rFonts w:hint="eastAsia"/>
            <w:lang w:val="en-US" w:eastAsia="zh-CN"/>
          </w:rPr>
          <w:t>修改</w:t>
        </w:r>
      </w:ins>
      <w:ins w:id="18" w:author="杨文珍" w:date="2020-08-17T23:16:35Z">
        <w:r>
          <w:rPr>
            <w:rFonts w:hint="eastAsia"/>
            <w:lang w:val="en-US" w:eastAsia="zh-CN"/>
          </w:rPr>
          <w:t>。</w:t>
        </w:r>
      </w:ins>
      <w:ins w:id="19" w:author="杨文珍" w:date="2020-08-17T23:17:21Z">
        <w:r>
          <w:rPr>
            <w:rFonts w:hint="eastAsia"/>
            <w:lang w:val="en-US" w:eastAsia="zh-CN"/>
          </w:rPr>
          <w:t>或者</w:t>
        </w:r>
      </w:ins>
      <w:ins w:id="20" w:author="杨文珍" w:date="2020-08-17T23:16:50Z">
        <w:r>
          <w:rPr>
            <w:rFonts w:hint="eastAsia"/>
            <w:lang w:val="en-US" w:eastAsia="zh-CN"/>
          </w:rPr>
          <w:t>电话</w:t>
        </w:r>
      </w:ins>
      <w:ins w:id="21" w:author="杨文珍" w:date="2020-08-17T23:17:07Z">
        <w:r>
          <w:rPr>
            <w:rFonts w:hint="eastAsia"/>
            <w:lang w:val="en-US" w:eastAsia="zh-CN"/>
          </w:rPr>
          <w:t>教我</w:t>
        </w:r>
      </w:ins>
      <w:ins w:id="22" w:author="杨文珍" w:date="2020-08-17T23:17:25Z">
        <w:r>
          <w:rPr>
            <w:rFonts w:hint="eastAsia"/>
            <w:lang w:val="en-US" w:eastAsia="zh-CN"/>
          </w:rPr>
          <w:t>，</w:t>
        </w:r>
      </w:ins>
      <w:ins w:id="23" w:author="杨文珍" w:date="2020-08-17T23:17:26Z">
        <w:r>
          <w:rPr>
            <w:rFonts w:hint="eastAsia"/>
            <w:lang w:val="en-US" w:eastAsia="zh-CN"/>
          </w:rPr>
          <w:t>我</w:t>
        </w:r>
      </w:ins>
      <w:ins w:id="24" w:author="杨文珍" w:date="2020-08-17T23:17:33Z">
        <w:r>
          <w:rPr>
            <w:rFonts w:hint="eastAsia"/>
            <w:lang w:val="en-US" w:eastAsia="zh-CN"/>
          </w:rPr>
          <w:t>修改</w:t>
        </w:r>
      </w:ins>
      <w:ins w:id="25" w:author="杨文珍" w:date="2020-08-17T22:43:56Z">
        <w:r>
          <w:rPr>
            <w:rFonts w:hint="eastAsia"/>
            <w:lang w:eastAsia="zh-CN"/>
          </w:rPr>
          <w:t>）</w:t>
        </w:r>
      </w:ins>
    </w:p>
    <w:p>
      <w:pPr>
        <w:rPr>
          <w:rFonts w:hint="eastAsia" w:eastAsiaTheme="minorEastAsia"/>
          <w:lang w:eastAsia="zh-CN"/>
        </w:rPr>
      </w:pPr>
      <w:r>
        <w:rPr>
          <w:rFonts w:hint="eastAsia"/>
        </w:rPr>
        <w:t>2.词语和句子，汉字部分中的拼音都删掉。</w:t>
      </w:r>
      <w:ins w:id="26" w:author="杨文珍" w:date="2020-08-17T22:44:20Z">
        <w:r>
          <w:rPr>
            <w:rFonts w:hint="eastAsia"/>
            <w:lang w:eastAsia="zh-CN"/>
          </w:rPr>
          <w:t>（</w:t>
        </w:r>
      </w:ins>
      <w:ins w:id="27" w:author="杨文珍" w:date="2020-08-17T22:44:36Z">
        <w:r>
          <w:rPr>
            <w:rFonts w:hint="eastAsia"/>
            <w:lang w:val="en-US" w:eastAsia="zh-CN"/>
          </w:rPr>
          <w:t>嗯</w:t>
        </w:r>
      </w:ins>
      <w:ins w:id="28" w:author="杨文珍" w:date="2020-08-17T22:44:37Z">
        <w:r>
          <w:rPr>
            <w:rFonts w:hint="eastAsia"/>
            <w:lang w:val="en-US" w:eastAsia="zh-CN"/>
          </w:rPr>
          <w:t>，</w:t>
        </w:r>
      </w:ins>
      <w:ins w:id="29" w:author="杨文珍" w:date="2020-08-17T22:44:39Z">
        <w:r>
          <w:rPr>
            <w:rFonts w:hint="eastAsia"/>
            <w:lang w:val="en-US" w:eastAsia="zh-CN"/>
          </w:rPr>
          <w:t>我</w:t>
        </w:r>
      </w:ins>
      <w:ins w:id="30" w:author="杨文珍" w:date="2020-08-17T22:44:43Z">
        <w:r>
          <w:rPr>
            <w:rFonts w:hint="eastAsia"/>
            <w:lang w:val="en-US" w:eastAsia="zh-CN"/>
          </w:rPr>
          <w:t>知道</w:t>
        </w:r>
      </w:ins>
      <w:ins w:id="31" w:author="杨文珍" w:date="2020-08-17T22:44:45Z">
        <w:r>
          <w:rPr>
            <w:rFonts w:hint="eastAsia"/>
            <w:lang w:val="en-US" w:eastAsia="zh-CN"/>
          </w:rPr>
          <w:t>了</w:t>
        </w:r>
      </w:ins>
      <w:ins w:id="32" w:author="杨文珍" w:date="2020-08-17T22:44:46Z">
        <w:r>
          <w:rPr>
            <w:rFonts w:hint="eastAsia"/>
            <w:lang w:val="en-US" w:eastAsia="zh-CN"/>
          </w:rPr>
          <w:t>。</w:t>
        </w:r>
      </w:ins>
      <w:ins w:id="33" w:author="杨文珍" w:date="2020-08-17T22:46:38Z">
        <w:r>
          <w:rPr>
            <w:rFonts w:hint="eastAsia"/>
            <w:lang w:val="en-US" w:eastAsia="zh-CN"/>
          </w:rPr>
          <w:t>文稿</w:t>
        </w:r>
      </w:ins>
      <w:ins w:id="34" w:author="杨文珍" w:date="2020-08-17T22:46:40Z">
        <w:r>
          <w:rPr>
            <w:rFonts w:hint="eastAsia"/>
            <w:lang w:val="en-US" w:eastAsia="zh-CN"/>
          </w:rPr>
          <w:t>中</w:t>
        </w:r>
      </w:ins>
      <w:ins w:id="35" w:author="杨文珍" w:date="2020-08-17T22:45:18Z">
        <w:r>
          <w:rPr>
            <w:rFonts w:hint="eastAsia"/>
            <w:lang w:val="en-US" w:eastAsia="zh-CN"/>
          </w:rPr>
          <w:t>先</w:t>
        </w:r>
      </w:ins>
      <w:ins w:id="36" w:author="杨文珍" w:date="2020-08-17T22:44:54Z">
        <w:r>
          <w:rPr>
            <w:rFonts w:hint="eastAsia"/>
            <w:lang w:val="en-US" w:eastAsia="zh-CN"/>
          </w:rPr>
          <w:t>暂时</w:t>
        </w:r>
      </w:ins>
      <w:ins w:id="37" w:author="杨文珍" w:date="2020-08-17T22:45:00Z">
        <w:r>
          <w:rPr>
            <w:rFonts w:hint="eastAsia"/>
            <w:lang w:val="en-US" w:eastAsia="zh-CN"/>
          </w:rPr>
          <w:t>保留</w:t>
        </w:r>
      </w:ins>
      <w:ins w:id="38" w:author="杨文珍" w:date="2020-08-17T22:45:07Z">
        <w:r>
          <w:rPr>
            <w:rFonts w:hint="eastAsia"/>
            <w:lang w:val="en-US" w:eastAsia="zh-CN"/>
          </w:rPr>
          <w:t>，</w:t>
        </w:r>
      </w:ins>
      <w:ins w:id="39" w:author="杨文珍" w:date="2020-08-17T22:45:26Z">
        <w:r>
          <w:rPr>
            <w:rFonts w:hint="eastAsia"/>
            <w:lang w:val="en-US" w:eastAsia="zh-CN"/>
          </w:rPr>
          <w:t>便</w:t>
        </w:r>
      </w:ins>
      <w:ins w:id="40" w:author="杨文珍" w:date="2020-08-17T22:45:27Z">
        <w:r>
          <w:rPr>
            <w:rFonts w:hint="eastAsia"/>
            <w:lang w:val="en-US" w:eastAsia="zh-CN"/>
          </w:rPr>
          <w:t>于</w:t>
        </w:r>
      </w:ins>
      <w:ins w:id="41" w:author="杨文珍" w:date="2020-08-17T22:45:30Z">
        <w:r>
          <w:rPr>
            <w:rFonts w:hint="eastAsia"/>
            <w:lang w:val="en-US" w:eastAsia="zh-CN"/>
          </w:rPr>
          <w:t>我</w:t>
        </w:r>
      </w:ins>
      <w:ins w:id="42" w:author="杨文珍" w:date="2020-08-17T22:45:37Z">
        <w:r>
          <w:rPr>
            <w:rFonts w:hint="eastAsia"/>
            <w:lang w:val="en-US" w:eastAsia="zh-CN"/>
          </w:rPr>
          <w:t>编辑</w:t>
        </w:r>
      </w:ins>
      <w:ins w:id="43" w:author="杨文珍" w:date="2020-08-17T22:46:44Z">
        <w:r>
          <w:rPr>
            <w:rFonts w:hint="eastAsia"/>
            <w:lang w:val="en-US" w:eastAsia="zh-CN"/>
          </w:rPr>
          <w:t>，</w:t>
        </w:r>
      </w:ins>
      <w:ins w:id="44" w:author="杨文珍" w:date="2020-08-17T22:46:45Z">
        <w:r>
          <w:rPr>
            <w:rFonts w:hint="eastAsia"/>
            <w:lang w:val="en-US" w:eastAsia="zh-CN"/>
          </w:rPr>
          <w:t>我</w:t>
        </w:r>
      </w:ins>
      <w:ins w:id="45" w:author="杨文珍" w:date="2020-08-17T22:46:48Z">
        <w:r>
          <w:rPr>
            <w:rFonts w:hint="eastAsia"/>
            <w:lang w:val="en-US" w:eastAsia="zh-CN"/>
          </w:rPr>
          <w:t>拼音</w:t>
        </w:r>
      </w:ins>
      <w:ins w:id="46" w:author="杨文珍" w:date="2020-08-17T22:46:51Z">
        <w:r>
          <w:rPr>
            <w:rFonts w:hint="eastAsia"/>
            <w:lang w:val="en-US" w:eastAsia="zh-CN"/>
          </w:rPr>
          <w:t>没</w:t>
        </w:r>
      </w:ins>
      <w:ins w:id="47" w:author="杨文珍" w:date="2020-08-17T22:46:52Z">
        <w:r>
          <w:rPr>
            <w:rFonts w:hint="eastAsia"/>
            <w:lang w:val="en-US" w:eastAsia="zh-CN"/>
          </w:rPr>
          <w:t>学</w:t>
        </w:r>
      </w:ins>
      <w:ins w:id="48" w:author="杨文珍" w:date="2020-08-17T22:46:54Z">
        <w:r>
          <w:rPr>
            <w:rFonts w:hint="eastAsia"/>
            <w:lang w:val="en-US" w:eastAsia="zh-CN"/>
          </w:rPr>
          <w:t>好</w:t>
        </w:r>
      </w:ins>
      <w:ins w:id="49" w:author="杨文珍" w:date="2020-08-17T22:46:55Z">
        <w:r>
          <w:rPr>
            <w:rFonts w:hint="eastAsia"/>
            <w:lang w:val="en-US" w:eastAsia="zh-CN"/>
          </w:rPr>
          <w:t>，</w:t>
        </w:r>
      </w:ins>
      <w:ins w:id="50" w:author="杨文珍" w:date="2020-08-17T22:47:04Z">
        <w:r>
          <w:rPr>
            <w:rFonts w:hint="eastAsia"/>
          </w:rPr>
          <w:t>删掉</w:t>
        </w:r>
      </w:ins>
      <w:ins w:id="51" w:author="杨文珍" w:date="2020-08-17T22:47:06Z">
        <w:r>
          <w:rPr>
            <w:rFonts w:hint="eastAsia"/>
            <w:lang w:val="en-US" w:eastAsia="zh-CN"/>
          </w:rPr>
          <w:t>了</w:t>
        </w:r>
      </w:ins>
      <w:ins w:id="52" w:author="杨文珍" w:date="2020-08-17T22:47:08Z">
        <w:r>
          <w:rPr>
            <w:rFonts w:hint="eastAsia"/>
            <w:lang w:val="en-US" w:eastAsia="zh-CN"/>
          </w:rPr>
          <w:t>，</w:t>
        </w:r>
      </w:ins>
      <w:ins w:id="53" w:author="杨文珍" w:date="2020-08-17T22:47:09Z">
        <w:r>
          <w:rPr>
            <w:rFonts w:hint="eastAsia"/>
            <w:lang w:val="en-US" w:eastAsia="zh-CN"/>
          </w:rPr>
          <w:t>我</w:t>
        </w:r>
      </w:ins>
      <w:ins w:id="54" w:author="杨文珍" w:date="2020-08-17T22:47:13Z">
        <w:r>
          <w:rPr>
            <w:rFonts w:hint="eastAsia"/>
            <w:lang w:val="en-US" w:eastAsia="zh-CN"/>
          </w:rPr>
          <w:t>找不</w:t>
        </w:r>
      </w:ins>
      <w:ins w:id="55" w:author="杨文珍" w:date="2020-08-17T22:47:19Z">
        <w:r>
          <w:rPr>
            <w:rFonts w:hint="eastAsia"/>
            <w:lang w:val="en-US" w:eastAsia="zh-CN"/>
          </w:rPr>
          <w:t>准</w:t>
        </w:r>
      </w:ins>
      <w:ins w:id="56" w:author="杨文珍" w:date="2020-08-17T22:47:22Z">
        <w:r>
          <w:rPr>
            <w:rFonts w:hint="eastAsia"/>
            <w:lang w:val="en-US" w:eastAsia="zh-CN"/>
          </w:rPr>
          <w:t>盲</w:t>
        </w:r>
      </w:ins>
      <w:ins w:id="57" w:author="杨文珍" w:date="2020-08-17T22:47:34Z">
        <w:r>
          <w:rPr>
            <w:rFonts w:hint="eastAsia"/>
            <w:lang w:val="en-US" w:eastAsia="zh-CN"/>
          </w:rPr>
          <w:t>符</w:t>
        </w:r>
      </w:ins>
      <w:ins w:id="58" w:author="杨文珍" w:date="2020-08-17T22:45:42Z">
        <w:r>
          <w:rPr>
            <w:rFonts w:hint="eastAsia"/>
            <w:lang w:val="en-US" w:eastAsia="zh-CN"/>
          </w:rPr>
          <w:t>。</w:t>
        </w:r>
      </w:ins>
      <w:ins w:id="59" w:author="杨文珍" w:date="2020-08-17T22:45:45Z">
        <w:r>
          <w:rPr>
            <w:rFonts w:hint="eastAsia"/>
            <w:lang w:val="en-US" w:eastAsia="zh-CN"/>
          </w:rPr>
          <w:t>出</w:t>
        </w:r>
      </w:ins>
      <w:ins w:id="60" w:author="杨文珍" w:date="2020-08-17T22:45:50Z">
        <w:r>
          <w:rPr>
            <w:rFonts w:hint="eastAsia"/>
            <w:lang w:val="en-US" w:eastAsia="zh-CN"/>
          </w:rPr>
          <w:t>书</w:t>
        </w:r>
      </w:ins>
      <w:ins w:id="61" w:author="杨文珍" w:date="2020-08-17T22:45:53Z">
        <w:r>
          <w:rPr>
            <w:rFonts w:hint="eastAsia"/>
            <w:lang w:val="en-US" w:eastAsia="zh-CN"/>
          </w:rPr>
          <w:t>时</w:t>
        </w:r>
      </w:ins>
      <w:ins w:id="62" w:author="杨文珍" w:date="2020-08-17T22:45:56Z">
        <w:r>
          <w:rPr>
            <w:rFonts w:hint="eastAsia"/>
            <w:lang w:val="en-US" w:eastAsia="zh-CN"/>
          </w:rPr>
          <w:t>和</w:t>
        </w:r>
      </w:ins>
      <w:ins w:id="63" w:author="杨文珍" w:date="2020-08-17T22:46:00Z">
        <w:r>
          <w:rPr>
            <w:rFonts w:hint="eastAsia"/>
            <w:lang w:val="en-US" w:eastAsia="zh-CN"/>
          </w:rPr>
          <w:t>学习</w:t>
        </w:r>
      </w:ins>
      <w:ins w:id="64" w:author="杨文珍" w:date="2020-08-17T22:46:02Z">
        <w:r>
          <w:rPr>
            <w:rFonts w:hint="eastAsia"/>
            <w:lang w:val="en-US" w:eastAsia="zh-CN"/>
          </w:rPr>
          <w:t>机</w:t>
        </w:r>
      </w:ins>
      <w:ins w:id="65" w:author="杨文珍" w:date="2020-08-17T22:46:04Z">
        <w:r>
          <w:rPr>
            <w:rFonts w:hint="eastAsia"/>
            <w:lang w:val="en-US" w:eastAsia="zh-CN"/>
          </w:rPr>
          <w:t>上</w:t>
        </w:r>
      </w:ins>
      <w:ins w:id="66" w:author="杨文珍" w:date="2020-08-17T22:46:18Z">
        <w:r>
          <w:rPr>
            <w:rFonts w:hint="eastAsia"/>
            <w:lang w:val="en-US" w:eastAsia="zh-CN"/>
          </w:rPr>
          <w:t>都</w:t>
        </w:r>
      </w:ins>
      <w:ins w:id="67" w:author="杨文珍" w:date="2020-08-17T22:46:22Z">
        <w:r>
          <w:rPr>
            <w:rFonts w:hint="eastAsia"/>
            <w:lang w:val="en-US" w:eastAsia="zh-CN"/>
          </w:rPr>
          <w:t>会</w:t>
        </w:r>
      </w:ins>
      <w:ins w:id="68" w:author="杨文珍" w:date="2020-08-17T22:46:28Z">
        <w:r>
          <w:rPr>
            <w:rFonts w:hint="eastAsia"/>
          </w:rPr>
          <w:t>删掉</w:t>
        </w:r>
      </w:ins>
      <w:ins w:id="69" w:author="杨文珍" w:date="2020-08-17T22:46:29Z">
        <w:r>
          <w:rPr>
            <w:rFonts w:hint="eastAsia"/>
            <w:lang w:val="en-US" w:eastAsia="zh-CN"/>
          </w:rPr>
          <w:t>的</w:t>
        </w:r>
      </w:ins>
      <w:ins w:id="70" w:author="杨文珍" w:date="2020-08-17T22:44:20Z">
        <w:r>
          <w:rPr>
            <w:rFonts w:hint="eastAsia"/>
            <w:lang w:eastAsia="zh-CN"/>
          </w:rPr>
          <w:t>）</w:t>
        </w:r>
      </w:ins>
    </w:p>
    <w:p>
      <w:pPr>
        <w:rPr>
          <w:rFonts w:hint="eastAsia" w:eastAsiaTheme="minorEastAsia"/>
          <w:lang w:eastAsia="zh-CN"/>
        </w:rPr>
      </w:pPr>
      <w:r>
        <w:rPr>
          <w:rFonts w:hint="eastAsia"/>
        </w:rPr>
        <w:t>3.注明：音节中的拼音是为了辅助理解盲文的，不要与汉语拼音混淆。</w:t>
      </w:r>
      <w:ins w:id="71" w:author="杨文珍" w:date="2020-08-17T22:47:48Z">
        <w:r>
          <w:rPr>
            <w:rFonts w:hint="eastAsia"/>
            <w:lang w:eastAsia="zh-CN"/>
          </w:rPr>
          <w:t>（</w:t>
        </w:r>
      </w:ins>
      <w:ins w:id="72" w:author="杨文珍" w:date="2020-08-17T22:47:52Z">
        <w:r>
          <w:rPr>
            <w:rFonts w:hint="eastAsia"/>
            <w:lang w:val="en-US" w:eastAsia="zh-CN"/>
          </w:rPr>
          <w:t>嗯，</w:t>
        </w:r>
      </w:ins>
      <w:ins w:id="73" w:author="杨文珍" w:date="2020-08-17T22:47:59Z">
        <w:r>
          <w:rPr>
            <w:rFonts w:hint="eastAsia"/>
            <w:lang w:val="en-US" w:eastAsia="zh-CN"/>
          </w:rPr>
          <w:t>明白</w:t>
        </w:r>
      </w:ins>
      <w:ins w:id="74" w:author="杨文珍" w:date="2020-08-17T22:47:48Z">
        <w:r>
          <w:rPr>
            <w:rFonts w:hint="eastAsia"/>
            <w:lang w:eastAsia="zh-CN"/>
          </w:rPr>
          <w:t>）</w:t>
        </w:r>
      </w:ins>
    </w:p>
    <w:p>
      <w:pPr>
        <w:rPr>
          <w:rFonts w:hint="eastAsia" w:eastAsiaTheme="minorEastAsia"/>
          <w:lang w:eastAsia="zh-CN"/>
        </w:rPr>
      </w:pPr>
      <w:r>
        <w:rPr>
          <w:rFonts w:hint="eastAsia"/>
        </w:rPr>
        <w:t>4.附录中关于声母、韵母，请按照《国家通用盲文方案》中的写法。</w:t>
      </w:r>
      <w:ins w:id="75" w:author="杨文珍" w:date="2020-08-17T22:48:17Z">
        <w:r>
          <w:rPr>
            <w:rFonts w:hint="eastAsia"/>
            <w:lang w:eastAsia="zh-CN"/>
          </w:rPr>
          <w:t>（</w:t>
        </w:r>
      </w:ins>
      <w:ins w:id="76" w:author="杨文珍" w:date="2020-08-17T22:51:14Z">
        <w:r>
          <w:rPr>
            <w:rFonts w:hint="eastAsia"/>
            <w:lang w:val="en-US" w:eastAsia="zh-CN"/>
          </w:rPr>
          <w:t>前言</w:t>
        </w:r>
      </w:ins>
      <w:ins w:id="77" w:author="杨文珍" w:date="2020-08-17T22:51:15Z">
        <w:r>
          <w:rPr>
            <w:rFonts w:hint="eastAsia"/>
            <w:lang w:val="en-US" w:eastAsia="zh-CN"/>
          </w:rPr>
          <w:t>和</w:t>
        </w:r>
      </w:ins>
      <w:ins w:id="78" w:author="杨文珍" w:date="2020-08-17T22:48:23Z">
        <w:r>
          <w:rPr>
            <w:rFonts w:hint="eastAsia"/>
            <w:lang w:val="en-US" w:eastAsia="zh-CN"/>
          </w:rPr>
          <w:t>附录</w:t>
        </w:r>
      </w:ins>
      <w:ins w:id="79" w:author="杨文珍" w:date="2020-08-17T22:48:27Z">
        <w:r>
          <w:rPr>
            <w:rFonts w:hint="eastAsia"/>
            <w:lang w:val="en-US" w:eastAsia="zh-CN"/>
          </w:rPr>
          <w:t>，</w:t>
        </w:r>
      </w:ins>
      <w:ins w:id="80" w:author="杨文珍" w:date="2020-08-17T22:48:50Z">
        <w:r>
          <w:rPr>
            <w:rFonts w:hint="eastAsia"/>
            <w:lang w:val="en-US" w:eastAsia="zh-CN"/>
          </w:rPr>
          <w:t>我</w:t>
        </w:r>
      </w:ins>
      <w:ins w:id="81" w:author="杨文珍" w:date="2020-08-17T22:48:53Z">
        <w:r>
          <w:rPr>
            <w:rFonts w:hint="eastAsia"/>
            <w:lang w:val="en-US" w:eastAsia="zh-CN"/>
          </w:rPr>
          <w:t>们</w:t>
        </w:r>
      </w:ins>
      <w:ins w:id="82" w:author="杨文珍" w:date="2020-08-17T22:48:56Z">
        <w:r>
          <w:rPr>
            <w:rFonts w:hint="eastAsia"/>
            <w:lang w:val="en-US" w:eastAsia="zh-CN"/>
          </w:rPr>
          <w:t>以后</w:t>
        </w:r>
      </w:ins>
      <w:ins w:id="83" w:author="杨文珍" w:date="2020-08-17T22:49:49Z">
        <w:r>
          <w:rPr>
            <w:rFonts w:hint="eastAsia"/>
            <w:lang w:val="en-US" w:eastAsia="zh-CN"/>
          </w:rPr>
          <w:t>电话</w:t>
        </w:r>
      </w:ins>
      <w:ins w:id="84" w:author="杨文珍" w:date="2020-08-17T22:49:13Z">
        <w:r>
          <w:rPr>
            <w:rFonts w:hint="eastAsia"/>
            <w:lang w:val="en-US" w:eastAsia="zh-CN"/>
          </w:rPr>
          <w:t>讨论</w:t>
        </w:r>
      </w:ins>
      <w:ins w:id="85" w:author="杨文珍" w:date="2020-08-17T22:50:28Z">
        <w:r>
          <w:rPr>
            <w:rFonts w:hint="eastAsia"/>
            <w:lang w:val="en-US" w:eastAsia="zh-CN"/>
          </w:rPr>
          <w:t>，</w:t>
        </w:r>
      </w:ins>
      <w:ins w:id="86" w:author="杨文珍" w:date="2020-08-17T22:50:38Z">
        <w:r>
          <w:rPr>
            <w:rFonts w:hint="eastAsia"/>
            <w:lang w:val="en-US" w:eastAsia="zh-CN"/>
          </w:rPr>
          <w:t>暂时</w:t>
        </w:r>
      </w:ins>
      <w:ins w:id="87" w:author="杨文珍" w:date="2020-08-17T22:50:40Z">
        <w:r>
          <w:rPr>
            <w:rFonts w:hint="eastAsia"/>
            <w:lang w:val="en-US" w:eastAsia="zh-CN"/>
          </w:rPr>
          <w:t>不要</w:t>
        </w:r>
      </w:ins>
      <w:ins w:id="88" w:author="杨文珍" w:date="2020-08-17T22:51:02Z">
        <w:r>
          <w:rPr>
            <w:rFonts w:hint="eastAsia"/>
            <w:lang w:val="en-US" w:eastAsia="zh-CN"/>
          </w:rPr>
          <w:t>管</w:t>
        </w:r>
      </w:ins>
      <w:ins w:id="89" w:author="杨文珍" w:date="2020-08-17T22:51:06Z">
        <w:r>
          <w:rPr>
            <w:rFonts w:hint="eastAsia"/>
            <w:lang w:val="en-US" w:eastAsia="zh-CN"/>
          </w:rPr>
          <w:t>它</w:t>
        </w:r>
      </w:ins>
      <w:ins w:id="90" w:author="杨文珍" w:date="2020-08-17T22:51:27Z">
        <w:r>
          <w:rPr>
            <w:rFonts w:hint="eastAsia"/>
            <w:lang w:val="en-US" w:eastAsia="zh-CN"/>
          </w:rPr>
          <w:t>们</w:t>
        </w:r>
      </w:ins>
      <w:ins w:id="91" w:author="杨文珍" w:date="2020-08-17T22:48:17Z">
        <w:r>
          <w:rPr>
            <w:rFonts w:hint="eastAsia"/>
            <w:lang w:eastAsia="zh-CN"/>
          </w:rPr>
          <w:t>）</w:t>
        </w:r>
      </w:ins>
    </w:p>
    <w:p>
      <w:pPr>
        <w:rPr>
          <w:rFonts w:hint="eastAsia" w:eastAsiaTheme="minorEastAsia"/>
          <w:lang w:eastAsia="zh-CN"/>
        </w:rPr>
      </w:pPr>
      <w:r>
        <w:rPr>
          <w:rFonts w:hint="eastAsia"/>
        </w:rPr>
        <w:t>5.盲文中没有整体认读，附录中出现机器语言，我不知道放在这里与内容有什么关系。</w:t>
      </w:r>
      <w:ins w:id="92" w:author="杨文珍" w:date="2020-08-17T22:51:50Z">
        <w:r>
          <w:rPr>
            <w:rFonts w:hint="eastAsia"/>
            <w:lang w:eastAsia="zh-CN"/>
          </w:rPr>
          <w:t>（</w:t>
        </w:r>
      </w:ins>
      <w:ins w:id="93" w:author="杨文珍" w:date="2020-08-17T22:51:50Z">
        <w:r>
          <w:rPr>
            <w:rFonts w:hint="eastAsia"/>
            <w:lang w:val="en-US" w:eastAsia="zh-CN"/>
          </w:rPr>
          <w:t>前言和附录，我们以后电话讨论，暂时不要管它们</w:t>
        </w:r>
      </w:ins>
      <w:ins w:id="94" w:author="杨文珍" w:date="2020-08-17T22:51:50Z">
        <w:r>
          <w:rPr>
            <w:rFonts w:hint="eastAsia"/>
            <w:lang w:eastAsia="zh-CN"/>
          </w:rPr>
          <w:t>）</w:t>
        </w:r>
      </w:ins>
    </w:p>
    <w:p>
      <w:pPr>
        <w:rPr>
          <w:rFonts w:hint="eastAsia" w:eastAsiaTheme="minorEastAsia"/>
          <w:lang w:eastAsia="zh-CN"/>
        </w:rPr>
      </w:pPr>
      <w:r>
        <w:rPr>
          <w:rFonts w:hint="eastAsia"/>
        </w:rPr>
        <w:t>6.关于盲文排版规则，如果加附录，请中国盲文图书馆盲文编辑写。</w:t>
      </w:r>
      <w:ins w:id="95" w:author="杨文珍" w:date="2020-08-17T22:48:10Z">
        <w:r>
          <w:rPr>
            <w:rFonts w:hint="eastAsia"/>
            <w:lang w:eastAsia="zh-CN"/>
          </w:rPr>
          <w:t>（</w:t>
        </w:r>
      </w:ins>
      <w:ins w:id="96" w:author="杨文珍" w:date="2020-08-17T22:52:05Z">
        <w:r>
          <w:rPr>
            <w:rFonts w:hint="eastAsia"/>
          </w:rPr>
          <w:t>盲文排版规则</w:t>
        </w:r>
      </w:ins>
      <w:ins w:id="97" w:author="杨文珍" w:date="2020-08-17T22:52:19Z">
        <w:r>
          <w:rPr>
            <w:rFonts w:hint="eastAsia"/>
            <w:lang w:eastAsia="zh-CN"/>
          </w:rPr>
          <w:t>，</w:t>
        </w:r>
      </w:ins>
      <w:ins w:id="98" w:author="杨文珍" w:date="2020-08-17T22:57:58Z">
        <w:r>
          <w:rPr>
            <w:rFonts w:hint="eastAsia"/>
            <w:lang w:val="en-US" w:eastAsia="zh-CN"/>
          </w:rPr>
          <w:t>我</w:t>
        </w:r>
      </w:ins>
      <w:ins w:id="99" w:author="杨文珍" w:date="2020-08-17T22:58:07Z">
        <w:r>
          <w:rPr>
            <w:rFonts w:hint="eastAsia"/>
            <w:lang w:val="en-US" w:eastAsia="zh-CN"/>
          </w:rPr>
          <w:t>现在</w:t>
        </w:r>
      </w:ins>
      <w:ins w:id="100" w:author="杨文珍" w:date="2020-08-17T22:58:14Z">
        <w:r>
          <w:rPr>
            <w:rFonts w:hint="eastAsia"/>
            <w:lang w:val="en-US" w:eastAsia="zh-CN"/>
          </w:rPr>
          <w:t>只要</w:t>
        </w:r>
      </w:ins>
      <w:ins w:id="101" w:author="杨文珍" w:date="2020-08-17T22:58:22Z">
        <w:r>
          <w:rPr>
            <w:rFonts w:hint="eastAsia"/>
            <w:lang w:val="en-US" w:eastAsia="zh-CN"/>
          </w:rPr>
          <w:t>知道</w:t>
        </w:r>
      </w:ins>
      <w:ins w:id="102" w:author="杨文珍" w:date="2020-08-17T22:59:53Z">
        <w:r>
          <w:rPr>
            <w:rFonts w:hint="eastAsia"/>
            <w:lang w:val="en-US" w:eastAsia="zh-CN"/>
          </w:rPr>
          <w:t>标点</w:t>
        </w:r>
      </w:ins>
      <w:ins w:id="103" w:author="杨文珍" w:date="2020-08-17T22:59:58Z">
        <w:r>
          <w:rPr>
            <w:rFonts w:hint="eastAsia"/>
            <w:lang w:val="en-US" w:eastAsia="zh-CN"/>
          </w:rPr>
          <w:t>符合</w:t>
        </w:r>
      </w:ins>
      <w:ins w:id="104" w:author="杨文珍" w:date="2020-08-17T22:59:59Z">
        <w:r>
          <w:rPr>
            <w:rFonts w:hint="eastAsia"/>
            <w:lang w:val="en-US" w:eastAsia="zh-CN"/>
          </w:rPr>
          <w:t>的</w:t>
        </w:r>
      </w:ins>
      <w:ins w:id="105" w:author="杨文珍" w:date="2020-08-17T22:59:09Z">
        <w:r>
          <w:rPr>
            <w:rFonts w:hint="eastAsia"/>
            <w:lang w:val="en-US" w:eastAsia="zh-CN"/>
          </w:rPr>
          <w:t>空</w:t>
        </w:r>
      </w:ins>
      <w:ins w:id="106" w:author="杨文珍" w:date="2020-08-17T22:59:13Z">
        <w:r>
          <w:rPr>
            <w:rFonts w:hint="eastAsia"/>
            <w:lang w:val="en-US" w:eastAsia="zh-CN"/>
          </w:rPr>
          <w:t>方</w:t>
        </w:r>
      </w:ins>
      <w:ins w:id="107" w:author="杨文珍" w:date="2020-08-17T22:59:30Z">
        <w:r>
          <w:rPr>
            <w:rFonts w:hint="eastAsia"/>
          </w:rPr>
          <w:t>规则</w:t>
        </w:r>
      </w:ins>
      <w:ins w:id="108" w:author="杨文珍" w:date="2020-08-17T22:59:31Z">
        <w:r>
          <w:rPr>
            <w:rFonts w:hint="eastAsia"/>
            <w:lang w:eastAsia="zh-CN"/>
          </w:rPr>
          <w:t>，</w:t>
        </w:r>
      </w:ins>
      <w:ins w:id="109" w:author="杨文珍" w:date="2020-08-17T23:00:07Z">
        <w:r>
          <w:rPr>
            <w:rFonts w:hint="eastAsia"/>
            <w:lang w:val="en-US" w:eastAsia="zh-CN"/>
          </w:rPr>
          <w:t>就</w:t>
        </w:r>
      </w:ins>
      <w:ins w:id="110" w:author="杨文珍" w:date="2020-08-17T23:00:10Z">
        <w:r>
          <w:rPr>
            <w:rFonts w:hint="eastAsia"/>
            <w:lang w:val="en-US" w:eastAsia="zh-CN"/>
          </w:rPr>
          <w:t>可以</w:t>
        </w:r>
      </w:ins>
      <w:ins w:id="111" w:author="杨文珍" w:date="2020-08-17T23:00:11Z">
        <w:r>
          <w:rPr>
            <w:rFonts w:hint="eastAsia"/>
            <w:lang w:val="en-US" w:eastAsia="zh-CN"/>
          </w:rPr>
          <w:t>。</w:t>
        </w:r>
      </w:ins>
      <w:ins w:id="112" w:author="杨文珍" w:date="2020-08-17T22:48:10Z">
        <w:r>
          <w:rPr>
            <w:rFonts w:hint="eastAsia"/>
            <w:lang w:eastAsia="zh-CN"/>
          </w:rPr>
          <w:t>）</w:t>
        </w:r>
      </w:ins>
    </w:p>
    <w:p>
      <w:pPr>
        <w:rPr>
          <w:ins w:id="113" w:author="杨文珍" w:date="2020-08-17T22:52:59Z"/>
          <w:rFonts w:hint="eastAsia" w:eastAsiaTheme="minorEastAsia"/>
          <w:lang w:eastAsia="zh-CN"/>
        </w:rPr>
      </w:pPr>
      <w:r>
        <w:rPr>
          <w:rFonts w:hint="eastAsia"/>
        </w:rPr>
        <w:t>7.个人认为附录太多了。第一，附录与教程的关系。第二，附录中的内容与机器的盲文呈现。这个文稿就是机器显示的一个纸质版的部分内容。</w:t>
      </w:r>
      <w:ins w:id="114" w:author="杨文珍" w:date="2020-08-17T22:52:59Z">
        <w:r>
          <w:rPr>
            <w:rFonts w:hint="eastAsia"/>
            <w:lang w:eastAsia="zh-CN"/>
          </w:rPr>
          <w:t>（</w:t>
        </w:r>
      </w:ins>
      <w:ins w:id="115" w:author="杨文珍" w:date="2020-08-17T22:52:59Z">
        <w:r>
          <w:rPr>
            <w:rFonts w:hint="eastAsia"/>
            <w:lang w:val="en-US" w:eastAsia="zh-CN"/>
          </w:rPr>
          <w:t>前言和附录，我们以后电话讨论，暂时不要管它们</w:t>
        </w:r>
      </w:ins>
      <w:ins w:id="116" w:author="杨文珍" w:date="2020-08-17T22:52:59Z">
        <w:r>
          <w:rPr>
            <w:rFonts w:hint="eastAsia"/>
            <w:lang w:eastAsia="zh-CN"/>
          </w:rPr>
          <w:t>）</w:t>
        </w:r>
      </w:ins>
    </w:p>
    <w:p>
      <w:pPr>
        <w:rPr>
          <w:ins w:id="117" w:author="杨文珍" w:date="2020-08-17T22:49:59Z"/>
          <w:rFonts w:hint="eastAsia" w:eastAsiaTheme="minorEastAsia"/>
          <w:lang w:eastAsia="zh-CN"/>
        </w:rPr>
      </w:pPr>
    </w:p>
    <w:p>
      <w:pPr>
        <w:numPr>
          <w:ilvl w:val="-1"/>
          <w:numId w:val="0"/>
        </w:numPr>
        <w:jc w:val="left"/>
        <w:rPr>
          <w:ins w:id="118" w:author="杨文珍" w:date="2020-08-17T22:56:26Z"/>
          <w:rFonts w:hint="eastAsia" w:ascii="方正小标宋简体" w:eastAsia="方正小标宋简体"/>
          <w:sz w:val="52"/>
          <w:szCs w:val="52"/>
          <w:lang w:val="en-US" w:eastAsia="zh-CN"/>
        </w:rPr>
      </w:pPr>
      <w:ins w:id="119" w:author="杨文珍" w:date="2020-08-17T23:12:34Z">
        <w:r>
          <w:rPr>
            <w:rFonts w:hint="eastAsia" w:ascii="方正小标宋简体" w:eastAsia="方正小标宋简体"/>
            <w:sz w:val="52"/>
            <w:szCs w:val="52"/>
            <w:lang w:val="en-US" w:eastAsia="zh-CN"/>
          </w:rPr>
          <w:t>非常</w:t>
        </w:r>
      </w:ins>
      <w:ins w:id="120" w:author="杨文珍" w:date="2020-08-17T22:53:40Z">
        <w:r>
          <w:rPr>
            <w:rFonts w:hint="eastAsia" w:ascii="方正小标宋简体" w:eastAsia="方正小标宋简体"/>
            <w:sz w:val="52"/>
            <w:szCs w:val="52"/>
            <w:lang w:val="en-US" w:eastAsia="zh-CN"/>
          </w:rPr>
          <w:t>非常</w:t>
        </w:r>
      </w:ins>
      <w:ins w:id="121" w:author="杨文珍" w:date="2020-08-17T22:53:47Z">
        <w:r>
          <w:rPr>
            <w:rFonts w:hint="eastAsia" w:ascii="方正小标宋简体" w:eastAsia="方正小标宋简体"/>
            <w:sz w:val="52"/>
            <w:szCs w:val="52"/>
            <w:lang w:val="en-US" w:eastAsia="zh-CN"/>
          </w:rPr>
          <w:t>欣赏</w:t>
        </w:r>
      </w:ins>
      <w:ins w:id="122" w:author="杨文珍" w:date="2020-08-17T22:53:50Z">
        <w:r>
          <w:rPr>
            <w:rFonts w:hint="eastAsia" w:ascii="方正小标宋简体" w:eastAsia="方正小标宋简体"/>
            <w:sz w:val="52"/>
            <w:szCs w:val="52"/>
            <w:lang w:val="en-US" w:eastAsia="zh-CN"/>
          </w:rPr>
          <w:t>您</w:t>
        </w:r>
      </w:ins>
      <w:ins w:id="123" w:author="杨文珍" w:date="2020-08-17T22:54:05Z">
        <w:r>
          <w:rPr>
            <w:rFonts w:hint="eastAsia" w:ascii="方正小标宋简体" w:eastAsia="方正小标宋简体"/>
            <w:sz w:val="52"/>
            <w:szCs w:val="52"/>
            <w:lang w:val="en-US" w:eastAsia="zh-CN"/>
          </w:rPr>
          <w:t>做事</w:t>
        </w:r>
      </w:ins>
      <w:ins w:id="124" w:author="杨文珍" w:date="2020-08-17T22:54:16Z">
        <w:r>
          <w:rPr>
            <w:rFonts w:hint="eastAsia" w:ascii="方正小标宋简体" w:eastAsia="方正小标宋简体"/>
            <w:sz w:val="52"/>
            <w:szCs w:val="52"/>
            <w:lang w:val="en-US" w:eastAsia="zh-CN"/>
          </w:rPr>
          <w:t>仔细</w:t>
        </w:r>
      </w:ins>
      <w:ins w:id="125" w:author="杨文珍" w:date="2020-08-17T22:54:22Z">
        <w:r>
          <w:rPr>
            <w:rFonts w:hint="eastAsia" w:ascii="方正小标宋简体" w:eastAsia="方正小标宋简体"/>
            <w:sz w:val="52"/>
            <w:szCs w:val="52"/>
            <w:lang w:val="en-US" w:eastAsia="zh-CN"/>
          </w:rPr>
          <w:t>认真的</w:t>
        </w:r>
      </w:ins>
      <w:ins w:id="126" w:author="杨文珍" w:date="2020-08-17T22:54:33Z">
        <w:r>
          <w:rPr>
            <w:rFonts w:hint="eastAsia" w:ascii="方正小标宋简体" w:eastAsia="方正小标宋简体"/>
            <w:sz w:val="52"/>
            <w:szCs w:val="52"/>
            <w:lang w:val="en-US" w:eastAsia="zh-CN"/>
          </w:rPr>
          <w:t>精神</w:t>
        </w:r>
      </w:ins>
      <w:ins w:id="127" w:author="杨文珍" w:date="2020-08-17T22:54:36Z">
        <w:r>
          <w:rPr>
            <w:rFonts w:hint="eastAsia" w:ascii="方正小标宋简体" w:eastAsia="方正小标宋简体"/>
            <w:sz w:val="52"/>
            <w:szCs w:val="52"/>
            <w:lang w:val="en-US" w:eastAsia="zh-CN"/>
          </w:rPr>
          <w:t>！</w:t>
        </w:r>
      </w:ins>
      <w:ins w:id="128" w:author="杨文珍" w:date="2020-08-17T22:54:37Z">
        <w:r>
          <w:rPr>
            <w:rFonts w:hint="eastAsia" w:ascii="方正小标宋简体" w:eastAsia="方正小标宋简体"/>
            <w:sz w:val="52"/>
            <w:szCs w:val="52"/>
            <w:lang w:val="en-US" w:eastAsia="zh-CN"/>
          </w:rPr>
          <w:t>！</w:t>
        </w:r>
      </w:ins>
      <w:ins w:id="129" w:author="杨文珍" w:date="2020-08-17T22:54:55Z">
        <w:r>
          <w:rPr>
            <w:rFonts w:hint="eastAsia" w:ascii="方正小标宋简体" w:eastAsia="方正小标宋简体"/>
            <w:sz w:val="52"/>
            <w:szCs w:val="52"/>
            <w:lang w:val="en-US" w:eastAsia="zh-CN"/>
          </w:rPr>
          <w:t>我</w:t>
        </w:r>
      </w:ins>
      <w:ins w:id="130" w:author="杨文珍" w:date="2020-08-17T22:55:11Z">
        <w:r>
          <w:rPr>
            <w:rFonts w:hint="eastAsia" w:ascii="方正小标宋简体" w:eastAsia="方正小标宋简体"/>
            <w:sz w:val="52"/>
            <w:szCs w:val="52"/>
            <w:lang w:val="en-US" w:eastAsia="zh-CN"/>
          </w:rPr>
          <w:t>也</w:t>
        </w:r>
      </w:ins>
      <w:ins w:id="131" w:author="杨文珍" w:date="2020-08-17T22:55:13Z">
        <w:r>
          <w:rPr>
            <w:rFonts w:hint="eastAsia" w:ascii="方正小标宋简体" w:eastAsia="方正小标宋简体"/>
            <w:sz w:val="52"/>
            <w:szCs w:val="52"/>
            <w:lang w:val="en-US" w:eastAsia="zh-CN"/>
          </w:rPr>
          <w:t>是</w:t>
        </w:r>
      </w:ins>
      <w:ins w:id="132" w:author="杨文珍" w:date="2020-08-17T22:55:21Z">
        <w:r>
          <w:rPr>
            <w:rFonts w:hint="eastAsia" w:ascii="方正小标宋简体" w:eastAsia="方正小标宋简体"/>
            <w:sz w:val="52"/>
            <w:szCs w:val="52"/>
            <w:lang w:val="en-US" w:eastAsia="zh-CN"/>
          </w:rPr>
          <w:t>这么</w:t>
        </w:r>
      </w:ins>
      <w:ins w:id="133" w:author="杨文珍" w:date="2020-08-17T22:55:28Z">
        <w:r>
          <w:rPr>
            <w:rFonts w:hint="eastAsia" w:ascii="方正小标宋简体" w:eastAsia="方正小标宋简体"/>
            <w:sz w:val="52"/>
            <w:szCs w:val="52"/>
            <w:lang w:val="en-US" w:eastAsia="zh-CN"/>
          </w:rPr>
          <w:t>要求</w:t>
        </w:r>
      </w:ins>
      <w:ins w:id="134" w:author="杨文珍" w:date="2020-08-17T22:55:31Z">
        <w:r>
          <w:rPr>
            <w:rFonts w:hint="eastAsia" w:ascii="方正小标宋简体" w:eastAsia="方正小标宋简体"/>
            <w:sz w:val="52"/>
            <w:szCs w:val="52"/>
            <w:lang w:val="en-US" w:eastAsia="zh-CN"/>
          </w:rPr>
          <w:t>自己</w:t>
        </w:r>
      </w:ins>
      <w:ins w:id="135" w:author="杨文珍" w:date="2020-08-17T22:55:32Z">
        <w:r>
          <w:rPr>
            <w:rFonts w:hint="eastAsia" w:ascii="方正小标宋简体" w:eastAsia="方正小标宋简体"/>
            <w:sz w:val="52"/>
            <w:szCs w:val="52"/>
            <w:lang w:val="en-US" w:eastAsia="zh-CN"/>
          </w:rPr>
          <w:t>的</w:t>
        </w:r>
      </w:ins>
      <w:ins w:id="136" w:author="杨文珍" w:date="2020-08-17T22:55:42Z">
        <w:r>
          <w:rPr>
            <w:rFonts w:hint="eastAsia" w:ascii="方正小标宋简体" w:eastAsia="方正小标宋简体"/>
            <w:sz w:val="52"/>
            <w:szCs w:val="52"/>
            <w:lang w:val="en-US" w:eastAsia="zh-CN"/>
          </w:rPr>
          <w:t>。</w:t>
        </w:r>
      </w:ins>
      <w:ins w:id="137" w:author="杨文珍" w:date="2020-08-17T22:55:50Z">
        <w:r>
          <w:rPr>
            <w:rFonts w:hint="eastAsia" w:ascii="方正小标宋简体" w:eastAsia="方正小标宋简体"/>
            <w:sz w:val="52"/>
            <w:szCs w:val="52"/>
            <w:lang w:val="en-US" w:eastAsia="zh-CN"/>
          </w:rPr>
          <w:t>只有</w:t>
        </w:r>
      </w:ins>
      <w:ins w:id="138" w:author="杨文珍" w:date="2020-08-17T22:55:53Z">
        <w:r>
          <w:rPr>
            <w:rFonts w:hint="eastAsia" w:ascii="方正小标宋简体" w:eastAsia="方正小标宋简体"/>
            <w:sz w:val="52"/>
            <w:szCs w:val="52"/>
            <w:lang w:val="en-US" w:eastAsia="zh-CN"/>
          </w:rPr>
          <w:t>这样</w:t>
        </w:r>
      </w:ins>
      <w:ins w:id="139" w:author="杨文珍" w:date="2020-08-17T22:55:57Z">
        <w:r>
          <w:rPr>
            <w:rFonts w:hint="eastAsia" w:ascii="方正小标宋简体" w:eastAsia="方正小标宋简体"/>
            <w:sz w:val="52"/>
            <w:szCs w:val="52"/>
            <w:lang w:val="en-US" w:eastAsia="zh-CN"/>
          </w:rPr>
          <w:t>才能</w:t>
        </w:r>
      </w:ins>
      <w:ins w:id="140" w:author="杨文珍" w:date="2020-08-17T22:56:00Z">
        <w:r>
          <w:rPr>
            <w:rFonts w:hint="eastAsia" w:ascii="方正小标宋简体" w:eastAsia="方正小标宋简体"/>
            <w:sz w:val="52"/>
            <w:szCs w:val="52"/>
            <w:lang w:val="en-US" w:eastAsia="zh-CN"/>
          </w:rPr>
          <w:t>把</w:t>
        </w:r>
      </w:ins>
      <w:ins w:id="141" w:author="杨文珍" w:date="2020-08-17T22:56:03Z">
        <w:r>
          <w:rPr>
            <w:rFonts w:hint="eastAsia" w:ascii="方正小标宋简体" w:eastAsia="方正小标宋简体"/>
            <w:sz w:val="52"/>
            <w:szCs w:val="52"/>
            <w:lang w:val="en-US" w:eastAsia="zh-CN"/>
          </w:rPr>
          <w:t>事</w:t>
        </w:r>
      </w:ins>
      <w:ins w:id="142" w:author="杨文珍" w:date="2020-08-17T22:56:07Z">
        <w:r>
          <w:rPr>
            <w:rFonts w:hint="eastAsia" w:ascii="方正小标宋简体" w:eastAsia="方正小标宋简体"/>
            <w:sz w:val="52"/>
            <w:szCs w:val="52"/>
            <w:lang w:val="en-US" w:eastAsia="zh-CN"/>
          </w:rPr>
          <w:t>做好</w:t>
        </w:r>
      </w:ins>
      <w:ins w:id="143" w:author="杨文珍" w:date="2020-08-17T22:56:08Z">
        <w:r>
          <w:rPr>
            <w:rFonts w:hint="eastAsia" w:ascii="方正小标宋简体" w:eastAsia="方正小标宋简体"/>
            <w:sz w:val="52"/>
            <w:szCs w:val="52"/>
            <w:lang w:val="en-US" w:eastAsia="zh-CN"/>
          </w:rPr>
          <w:t>。</w:t>
        </w:r>
      </w:ins>
    </w:p>
    <w:p>
      <w:pPr>
        <w:numPr>
          <w:ilvl w:val="-1"/>
          <w:numId w:val="0"/>
        </w:numPr>
        <w:jc w:val="left"/>
        <w:rPr>
          <w:ins w:id="144" w:author="杨文珍" w:date="2020-08-17T22:56:15Z"/>
          <w:rFonts w:hint="default" w:ascii="方正小标宋简体" w:eastAsia="方正小标宋简体"/>
          <w:sz w:val="52"/>
          <w:szCs w:val="52"/>
          <w:lang w:val="en-US" w:eastAsia="zh-CN"/>
        </w:rPr>
      </w:pPr>
      <w:ins w:id="145" w:author="杨文珍" w:date="2020-08-17T22:56:32Z">
        <w:r>
          <w:rPr>
            <w:rFonts w:hint="eastAsia" w:ascii="方正小标宋简体" w:eastAsia="方正小标宋简体"/>
            <w:sz w:val="52"/>
            <w:szCs w:val="52"/>
            <w:lang w:val="en-US" w:eastAsia="zh-CN"/>
          </w:rPr>
          <w:t>您</w:t>
        </w:r>
      </w:ins>
      <w:ins w:id="146" w:author="杨文珍" w:date="2020-08-17T22:56:33Z">
        <w:r>
          <w:rPr>
            <w:rFonts w:hint="eastAsia" w:ascii="方正小标宋简体" w:eastAsia="方正小标宋简体"/>
            <w:sz w:val="52"/>
            <w:szCs w:val="52"/>
            <w:lang w:val="en-US" w:eastAsia="zh-CN"/>
          </w:rPr>
          <w:t>是</w:t>
        </w:r>
      </w:ins>
      <w:ins w:id="147" w:author="杨文珍" w:date="2020-08-17T22:56:39Z">
        <w:r>
          <w:rPr>
            <w:rFonts w:hint="eastAsia" w:ascii="方正小标宋简体" w:eastAsia="方正小标宋简体"/>
            <w:sz w:val="52"/>
            <w:szCs w:val="52"/>
            <w:lang w:val="en-US" w:eastAsia="zh-CN"/>
          </w:rPr>
          <w:t>我</w:t>
        </w:r>
      </w:ins>
      <w:ins w:id="148" w:author="杨文珍" w:date="2020-08-17T22:56:40Z">
        <w:r>
          <w:rPr>
            <w:rFonts w:hint="eastAsia" w:ascii="方正小标宋简体" w:eastAsia="方正小标宋简体"/>
            <w:sz w:val="52"/>
            <w:szCs w:val="52"/>
            <w:lang w:val="en-US" w:eastAsia="zh-CN"/>
          </w:rPr>
          <w:t>的</w:t>
        </w:r>
      </w:ins>
      <w:ins w:id="149" w:author="杨文珍" w:date="2020-08-17T22:56:47Z">
        <w:r>
          <w:rPr>
            <w:rFonts w:hint="eastAsia" w:ascii="方正小标宋简体" w:eastAsia="方正小标宋简体"/>
            <w:sz w:val="52"/>
            <w:szCs w:val="52"/>
            <w:lang w:val="en-US" w:eastAsia="zh-CN"/>
          </w:rPr>
          <w:t>幸运</w:t>
        </w:r>
      </w:ins>
      <w:ins w:id="150" w:author="杨文珍" w:date="2020-08-17T22:56:54Z">
        <w:r>
          <w:rPr>
            <w:rFonts w:hint="eastAsia" w:ascii="方正小标宋简体" w:eastAsia="方正小标宋简体"/>
            <w:sz w:val="52"/>
            <w:szCs w:val="52"/>
            <w:lang w:val="en-US" w:eastAsia="zh-CN"/>
          </w:rPr>
          <w:t>星</w:t>
        </w:r>
      </w:ins>
      <w:ins w:id="151" w:author="杨文珍" w:date="2020-08-17T22:57:01Z">
        <w:r>
          <w:rPr>
            <w:rFonts w:hint="eastAsia" w:ascii="方正小标宋简体" w:eastAsia="方正小标宋简体"/>
            <w:sz w:val="52"/>
            <w:szCs w:val="52"/>
            <w:lang w:val="en-US" w:eastAsia="zh-CN"/>
          </w:rPr>
          <w:t>！</w:t>
        </w:r>
      </w:ins>
      <w:ins w:id="152" w:author="杨文珍" w:date="2020-08-17T22:57:18Z">
        <w:r>
          <w:rPr>
            <w:rFonts w:hint="eastAsia" w:ascii="方正小标宋简体" w:eastAsia="方正小标宋简体"/>
            <w:sz w:val="52"/>
            <w:szCs w:val="52"/>
            <w:lang w:val="en-US" w:eastAsia="zh-CN"/>
          </w:rPr>
          <w:t>感谢</w:t>
        </w:r>
      </w:ins>
      <w:ins w:id="153" w:author="杨文珍" w:date="2020-08-17T22:57:20Z">
        <w:r>
          <w:rPr>
            <w:rFonts w:hint="eastAsia" w:ascii="方正小标宋简体" w:eastAsia="方正小标宋简体"/>
            <w:sz w:val="52"/>
            <w:szCs w:val="52"/>
            <w:lang w:val="en-US" w:eastAsia="zh-CN"/>
          </w:rPr>
          <w:t>您</w:t>
        </w:r>
      </w:ins>
      <w:ins w:id="154" w:author="杨文珍" w:date="2020-08-17T22:57:23Z">
        <w:r>
          <w:rPr>
            <w:rFonts w:hint="eastAsia" w:ascii="方正小标宋简体" w:eastAsia="方正小标宋简体"/>
            <w:sz w:val="52"/>
            <w:szCs w:val="52"/>
            <w:lang w:val="en-US" w:eastAsia="zh-CN"/>
          </w:rPr>
          <w:t>，</w:t>
        </w:r>
      </w:ins>
      <w:ins w:id="155" w:author="杨文珍" w:date="2020-08-17T22:57:27Z">
        <w:r>
          <w:rPr>
            <w:rFonts w:hint="eastAsia" w:ascii="方正小标宋简体" w:eastAsia="方正小标宋简体"/>
            <w:sz w:val="52"/>
            <w:szCs w:val="52"/>
            <w:lang w:val="en-US" w:eastAsia="zh-CN"/>
          </w:rPr>
          <w:t>辛苦</w:t>
        </w:r>
      </w:ins>
      <w:ins w:id="156" w:author="杨文珍" w:date="2020-08-17T22:57:29Z">
        <w:r>
          <w:rPr>
            <w:rFonts w:hint="eastAsia" w:ascii="方正小标宋简体" w:eastAsia="方正小标宋简体"/>
            <w:sz w:val="52"/>
            <w:szCs w:val="52"/>
            <w:lang w:val="en-US" w:eastAsia="zh-CN"/>
          </w:rPr>
          <w:t>您</w:t>
        </w:r>
      </w:ins>
      <w:ins w:id="157" w:author="杨文珍" w:date="2020-08-17T22:57:30Z">
        <w:r>
          <w:rPr>
            <w:rFonts w:hint="eastAsia" w:ascii="方正小标宋简体" w:eastAsia="方正小标宋简体"/>
            <w:sz w:val="52"/>
            <w:szCs w:val="52"/>
            <w:lang w:val="en-US" w:eastAsia="zh-CN"/>
          </w:rPr>
          <w:t>了</w:t>
        </w:r>
      </w:ins>
      <w:ins w:id="158" w:author="杨文珍" w:date="2020-08-17T22:57:31Z">
        <w:r>
          <w:rPr>
            <w:rFonts w:hint="eastAsia" w:ascii="方正小标宋简体" w:eastAsia="方正小标宋简体"/>
            <w:sz w:val="52"/>
            <w:szCs w:val="52"/>
            <w:lang w:val="en-US" w:eastAsia="zh-CN"/>
          </w:rPr>
          <w:t>。</w:t>
        </w:r>
      </w:ins>
    </w:p>
    <w:p>
      <w:pPr>
        <w:numPr>
          <w:ilvl w:val="-1"/>
          <w:numId w:val="0"/>
        </w:numPr>
        <w:jc w:val="left"/>
        <w:rPr>
          <w:rFonts w:hint="default" w:ascii="方正小标宋简体" w:eastAsia="方正小标宋简体"/>
          <w:sz w:val="52"/>
          <w:szCs w:val="52"/>
          <w:lang w:val="en-US" w:eastAsia="zh-CN"/>
        </w:rPr>
      </w:pPr>
    </w:p>
    <w:p>
      <w:pPr>
        <w:numPr>
          <w:ilvl w:val="-1"/>
          <w:numId w:val="0"/>
        </w:numPr>
        <w:jc w:val="left"/>
        <w:rPr>
          <w:rFonts w:hint="eastAsia" w:ascii="方正小标宋简体" w:eastAsia="方正小标宋简体"/>
          <w:sz w:val="52"/>
          <w:szCs w:val="52"/>
          <w:lang w:val="en-US" w:eastAsia="zh-CN"/>
        </w:rPr>
      </w:pPr>
      <w:r>
        <w:rPr>
          <w:rFonts w:hint="eastAsia" w:ascii="方正小标宋简体" w:eastAsia="方正小标宋简体"/>
          <w:sz w:val="52"/>
          <w:szCs w:val="52"/>
          <w:lang w:val="en-US" w:eastAsia="zh-CN"/>
        </w:rPr>
        <w:br w:type="page"/>
      </w:r>
    </w:p>
    <w:p>
      <w:pPr>
        <w:pStyle w:val="2"/>
        <w:bidi w:val="0"/>
        <w:rPr>
          <w:rFonts w:hint="eastAsia"/>
          <w:sz w:val="44"/>
          <w:szCs w:val="44"/>
          <w:lang w:val="en-US" w:eastAsia="zh-CN"/>
        </w:rPr>
      </w:pPr>
      <w:bookmarkStart w:id="0" w:name="_Toc22429"/>
      <w:r>
        <w:rPr>
          <w:rFonts w:hint="eastAsia"/>
          <w:sz w:val="44"/>
          <w:szCs w:val="44"/>
          <w:lang w:val="en-US" w:eastAsia="zh-CN"/>
        </w:rPr>
        <w:t>国  家  通  用  盲  文</w:t>
      </w:r>
      <w:bookmarkEnd w:id="0"/>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default" w:ascii="方正小标宋简体" w:eastAsia="方正小标宋简体"/>
          <w:sz w:val="24"/>
          <w:szCs w:val="24"/>
          <w:lang w:val="en-US" w:eastAsia="zh-CN"/>
        </w:rPr>
      </w:pPr>
      <w:r>
        <w:rPr>
          <w:rFonts w:hint="eastAsia" w:ascii="方正小标宋简体" w:eastAsia="方正小标宋简体"/>
          <w:sz w:val="24"/>
          <w:szCs w:val="24"/>
          <w:lang w:val="en-US" w:eastAsia="zh-CN"/>
        </w:rPr>
        <w:t>付雪松 杨文珍 主 编</w:t>
      </w:r>
    </w:p>
    <w:p>
      <w:pPr>
        <w:numPr>
          <w:ilvl w:val="0"/>
          <w:numId w:val="0"/>
        </w:numPr>
        <w:jc w:val="center"/>
        <w:rPr>
          <w:rFonts w:hint="eastAsia" w:ascii="方正小标宋简体" w:eastAsia="方正小标宋简体"/>
          <w:sz w:val="32"/>
          <w:szCs w:val="32"/>
          <w:lang w:val="en-US" w:eastAsia="zh-CN"/>
        </w:rPr>
      </w:pPr>
    </w:p>
    <w:p>
      <w:pPr>
        <w:numPr>
          <w:ilvl w:val="0"/>
          <w:numId w:val="0"/>
        </w:numPr>
        <w:jc w:val="center"/>
        <w:rPr>
          <w:rFonts w:hint="eastAsia" w:ascii="方正小标宋简体" w:eastAsia="方正小标宋简体"/>
          <w:sz w:val="32"/>
          <w:szCs w:val="32"/>
          <w:lang w:val="en-US" w:eastAsia="zh-CN"/>
        </w:rPr>
      </w:pPr>
      <w:r>
        <w:rPr>
          <w:rFonts w:hint="eastAsia" w:ascii="方正小标宋简体" w:eastAsia="方正小标宋简体"/>
          <w:sz w:val="32"/>
          <w:szCs w:val="32"/>
          <w:lang w:val="en-US" w:eastAsia="zh-CN"/>
        </w:rPr>
        <w:t>北 京 盲 人 学 校</w:t>
      </w:r>
    </w:p>
    <w:p>
      <w:pPr>
        <w:numPr>
          <w:ilvl w:val="0"/>
          <w:numId w:val="0"/>
        </w:numPr>
        <w:jc w:val="center"/>
        <w:rPr>
          <w:rFonts w:hint="default" w:ascii="方正小标宋简体" w:eastAsia="方正小标宋简体"/>
          <w:sz w:val="32"/>
          <w:szCs w:val="32"/>
          <w:lang w:val="en-US" w:eastAsia="zh-CN"/>
        </w:rPr>
      </w:pPr>
      <w:r>
        <w:rPr>
          <w:rFonts w:hint="eastAsia" w:ascii="方正小标宋简体" w:eastAsia="方正小标宋简体"/>
          <w:sz w:val="32"/>
          <w:szCs w:val="32"/>
          <w:lang w:val="en-US" w:eastAsia="zh-CN"/>
        </w:rPr>
        <w:t>浙江理工大学</w:t>
      </w:r>
    </w:p>
    <w:p>
      <w:pPr>
        <w:rPr>
          <w:rFonts w:hint="eastAsia" w:ascii="方正小标宋简体" w:eastAsia="方正小标宋简体"/>
          <w:sz w:val="72"/>
          <w:szCs w:val="72"/>
          <w:lang w:val="en-US" w:eastAsia="zh-CN"/>
        </w:rPr>
      </w:pPr>
    </w:p>
    <w:p>
      <w:pPr>
        <w:numPr>
          <w:ilvl w:val="0"/>
          <w:numId w:val="0"/>
        </w:numPr>
        <w:jc w:val="both"/>
        <w:rPr>
          <w:rFonts w:hint="eastAsia" w:ascii="方正小标宋简体" w:eastAsia="方正小标宋简体"/>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506"/>
        <w15:color w:val="DBDBDB"/>
        <w:docPartObj>
          <w:docPartGallery w:val="Table of Contents"/>
          <w:docPartUnique/>
        </w:docPartObj>
      </w:sdtPr>
      <w:sdtEndPr>
        <w:rPr>
          <w:rFonts w:hint="default" w:ascii="Times New Roman" w:hAnsi="Times New Roman" w:eastAsia="方正小标宋简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r>
            <w:rPr>
              <w:rFonts w:hint="default" w:ascii="Times New Roman" w:hAnsi="Times New Roman" w:eastAsia="方正小标宋简体" w:cs="Times New Roman"/>
              <w:sz w:val="24"/>
              <w:szCs w:val="24"/>
              <w:lang w:val="en-US" w:eastAsia="zh-CN"/>
            </w:rPr>
            <w:fldChar w:fldCharType="begin"/>
          </w:r>
          <w:r>
            <w:rPr>
              <w:rFonts w:hint="default" w:ascii="Times New Roman" w:hAnsi="Times New Roman" w:eastAsia="方正小标宋简体" w:cs="Times New Roman"/>
              <w:sz w:val="24"/>
              <w:szCs w:val="24"/>
              <w:lang w:val="en-US" w:eastAsia="zh-CN"/>
            </w:rPr>
            <w:instrText xml:space="preserve">TOC \o "1-3" \h \u </w:instrText>
          </w:r>
          <w:r>
            <w:rPr>
              <w:rFonts w:hint="default" w:ascii="Times New Roman" w:hAnsi="Times New Roman" w:eastAsia="方正小标宋简体" w:cs="Times New Roman"/>
              <w:sz w:val="24"/>
              <w:szCs w:val="24"/>
              <w:lang w:val="en-US" w:eastAsia="zh-CN"/>
            </w:rPr>
            <w:fldChar w:fldCharType="separate"/>
          </w: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_Toc22429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国  家  通  用  盲  文</w:t>
          </w:r>
          <w:r>
            <w:tab/>
          </w:r>
          <w:r>
            <w:fldChar w:fldCharType="begin"/>
          </w:r>
          <w:r>
            <w:instrText xml:space="preserve"> PAGEREF _Toc22429 </w:instrText>
          </w:r>
          <w:r>
            <w:fldChar w:fldCharType="separate"/>
          </w:r>
          <w:r>
            <w:t>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_Toc24274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前  言（草稿）</w:t>
          </w:r>
          <w:r>
            <w:tab/>
          </w:r>
          <w:r>
            <w:fldChar w:fldCharType="begin"/>
          </w:r>
          <w:r>
            <w:instrText xml:space="preserve"> PAGEREF _Toc24274 </w:instrText>
          </w:r>
          <w:r>
            <w:fldChar w:fldCharType="separate"/>
          </w:r>
          <w:r>
            <w:t>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_Toc30329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 一 篇</w:t>
          </w:r>
          <w:r>
            <w:tab/>
          </w:r>
          <w:r>
            <w:fldChar w:fldCharType="begin"/>
          </w:r>
          <w:r>
            <w:instrText xml:space="preserve"> PAGEREF _Toc30329 </w:instrText>
          </w:r>
          <w:r>
            <w:fldChar w:fldCharType="separate"/>
          </w:r>
          <w:r>
            <w:t>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_Toc32353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第一课 声母</w:t>
          </w:r>
          <w:r>
            <w:rPr>
              <w:rFonts w:hint="default" w:ascii="Times New Roman" w:hAnsi="Times New Roman" w:cs="Times New Roman"/>
              <w:szCs w:val="44"/>
              <w:lang w:val="en-US" w:eastAsia="zh-CN"/>
            </w:rPr>
            <w:t>b、p、m、f</w:t>
          </w:r>
          <w:r>
            <w:tab/>
          </w:r>
          <w:r>
            <w:fldChar w:fldCharType="begin"/>
          </w:r>
          <w:r>
            <w:instrText xml:space="preserve"> PAGEREF _Toc32353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_Toc13822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b、p、m、f</w:t>
          </w:r>
          <w:r>
            <w:tab/>
          </w:r>
          <w:r>
            <w:fldChar w:fldCharType="begin"/>
          </w:r>
          <w:r>
            <w:instrText xml:space="preserve"> PAGEREF _Toc13822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_Toc11609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盲符</w:t>
          </w:r>
          <w:r>
            <w:tab/>
          </w:r>
          <w:r>
            <w:fldChar w:fldCharType="begin"/>
          </w:r>
          <w:r>
            <w:instrText xml:space="preserve"> PAGEREF _Toc11609 </w:instrText>
          </w:r>
          <w:r>
            <w:fldChar w:fldCharType="separate"/>
          </w:r>
          <w:r>
            <w:t>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_Toc2086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第二课 四声和声调符号</w:t>
          </w:r>
          <w:r>
            <w:tab/>
          </w:r>
          <w:r>
            <w:fldChar w:fldCharType="begin"/>
          </w:r>
          <w:r>
            <w:instrText xml:space="preserve"> PAGEREF _Toc2086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_Toc8912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eastAsia"/>
              <w:lang w:val="zh-CN" w:eastAsia="zh-CN"/>
            </w:rPr>
            <w:t>阴平</w:t>
          </w:r>
          <w:r>
            <w:tab/>
          </w:r>
          <w:r>
            <w:fldChar w:fldCharType="begin"/>
          </w:r>
          <w:r>
            <w:instrText xml:space="preserve"> PAGEREF _Toc8912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_Toc18577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eastAsia"/>
              <w:lang w:val="zh-CN" w:eastAsia="zh-CN"/>
            </w:rPr>
            <w:t>阳平</w:t>
          </w:r>
          <w:r>
            <w:tab/>
          </w:r>
          <w:r>
            <w:fldChar w:fldCharType="begin"/>
          </w:r>
          <w:r>
            <w:instrText xml:space="preserve"> PAGEREF _Toc18577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_Toc20806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三 </w:t>
          </w:r>
          <w:r>
            <w:rPr>
              <w:rFonts w:hint="eastAsia"/>
              <w:lang w:val="zh-CN" w:eastAsia="zh-CN"/>
            </w:rPr>
            <w:t>上声</w:t>
          </w:r>
          <w:r>
            <w:tab/>
          </w:r>
          <w:r>
            <w:fldChar w:fldCharType="begin"/>
          </w:r>
          <w:r>
            <w:instrText xml:space="preserve"> PAGEREF _Toc20806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_Toc30635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四 </w:t>
          </w:r>
          <w:r>
            <w:rPr>
              <w:rFonts w:hint="eastAsia"/>
              <w:lang w:val="zh-CN" w:eastAsia="zh-CN"/>
            </w:rPr>
            <w:t>去声</w:t>
          </w:r>
          <w:r>
            <w:tab/>
          </w:r>
          <w:r>
            <w:fldChar w:fldCharType="begin"/>
          </w:r>
          <w:r>
            <w:instrText xml:space="preserve"> PAGEREF _Toc30635 </w:instrText>
          </w:r>
          <w:r>
            <w:fldChar w:fldCharType="separate"/>
          </w:r>
          <w:r>
            <w:t>10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_Toc30621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轻</w:t>
          </w:r>
          <w:r>
            <w:rPr>
              <w:rFonts w:hint="eastAsia"/>
              <w:lang w:val="zh-CN" w:eastAsia="zh-CN"/>
            </w:rPr>
            <w:t>声</w:t>
          </w:r>
          <w:r>
            <w:tab/>
          </w:r>
          <w:r>
            <w:fldChar w:fldCharType="begin"/>
          </w:r>
          <w:r>
            <w:instrText xml:space="preserve"> PAGEREF _Toc30621 </w:instrText>
          </w:r>
          <w:r>
            <w:fldChar w:fldCharType="separate"/>
          </w:r>
          <w:r>
            <w:t>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_Toc16471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音节</w:t>
          </w:r>
          <w:r>
            <w:tab/>
          </w:r>
          <w:r>
            <w:fldChar w:fldCharType="begin"/>
          </w:r>
          <w:r>
            <w:instrText xml:space="preserve"> PAGEREF _Toc16471 </w:instrText>
          </w:r>
          <w:r>
            <w:fldChar w:fldCharType="separate"/>
          </w:r>
          <w:r>
            <w:t>11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_Toc26280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第三课 韵母</w:t>
          </w:r>
          <w:r>
            <w:rPr>
              <w:rFonts w:hint="eastAsia" w:ascii="黑体" w:hAnsi="黑体" w:cstheme="minorBidi"/>
              <w:szCs w:val="44"/>
              <w:lang w:val="en-US" w:eastAsia="zh-CN"/>
            </w:rPr>
            <w:t>a</w:t>
          </w:r>
          <w:r>
            <w:tab/>
          </w:r>
          <w:r>
            <w:fldChar w:fldCharType="begin"/>
          </w:r>
          <w:r>
            <w:instrText xml:space="preserve"> PAGEREF _Toc26280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_Toc9131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ascii="仿宋" w:hAnsi="仿宋" w:eastAsia="仿宋"/>
              <w:szCs w:val="32"/>
            </w:rPr>
            <w:t>a</w:t>
          </w:r>
          <w:r>
            <w:tab/>
          </w:r>
          <w:r>
            <w:fldChar w:fldCharType="begin"/>
          </w:r>
          <w:r>
            <w:instrText xml:space="preserve"> PAGEREF _Toc9131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_Toc2156 </w:instrText>
          </w:r>
          <w:r>
            <w:fldChar w:fldCharType="separate"/>
          </w:r>
          <w:r>
            <w:t>12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_Toc17337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_Toc17337 </w:instrText>
          </w:r>
          <w:r>
            <w:fldChar w:fldCharType="separate"/>
          </w:r>
          <w:r>
            <w:t>16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_Toc24145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第四课 声母</w:t>
          </w:r>
          <w:r>
            <w:rPr>
              <w:rFonts w:hint="eastAsia" w:ascii="黑体" w:hAnsi="黑体" w:cstheme="minorBidi"/>
              <w:szCs w:val="44"/>
              <w:lang w:val="en-US" w:eastAsia="zh-CN"/>
            </w:rPr>
            <w:t>d、t、n、l</w:t>
          </w:r>
          <w:r>
            <w:tab/>
          </w:r>
          <w:r>
            <w:fldChar w:fldCharType="begin"/>
          </w:r>
          <w:r>
            <w:instrText xml:space="preserve"> PAGEREF _Toc24145 </w:instrText>
          </w:r>
          <w:r>
            <w:fldChar w:fldCharType="separate"/>
          </w:r>
          <w:r>
            <w:t>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_Toc19839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d、t、n、l</w:t>
          </w:r>
          <w:r>
            <w:tab/>
          </w:r>
          <w:r>
            <w:fldChar w:fldCharType="begin"/>
          </w:r>
          <w:r>
            <w:instrText xml:space="preserve"> PAGEREF _Toc19839 </w:instrText>
          </w:r>
          <w:r>
            <w:fldChar w:fldCharType="separate"/>
          </w:r>
          <w:r>
            <w:t>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_Toc5573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_Toc5573 </w:instrText>
          </w:r>
          <w:r>
            <w:fldChar w:fldCharType="separate"/>
          </w:r>
          <w:r>
            <w:t>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_Toc17264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_Toc17264 </w:instrText>
          </w:r>
          <w:r>
            <w:fldChar w:fldCharType="separate"/>
          </w:r>
          <w:r>
            <w:t>22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_Toc3884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第五课 韵母o</w:t>
          </w:r>
          <w:r>
            <w:rPr>
              <w:rFonts w:hint="eastAsia" w:ascii="黑体" w:hAnsi="黑体" w:cstheme="minorBidi"/>
              <w:szCs w:val="44"/>
              <w:lang w:val="en-US" w:eastAsia="zh-CN"/>
            </w:rPr>
            <w:t>、</w:t>
          </w:r>
          <w:r>
            <w:rPr>
              <w:rFonts w:hint="eastAsia"/>
              <w:szCs w:val="44"/>
              <w:lang w:val="en-US" w:eastAsia="zh-CN"/>
            </w:rPr>
            <w:t>e</w:t>
          </w:r>
          <w:r>
            <w:rPr>
              <w:rFonts w:hint="eastAsia" w:ascii="黑体" w:hAnsi="黑体" w:cstheme="minorBidi"/>
              <w:szCs w:val="44"/>
              <w:lang w:val="en-US" w:eastAsia="zh-CN"/>
            </w:rPr>
            <w:t>、</w:t>
          </w:r>
          <w:r>
            <w:rPr>
              <w:rFonts w:hint="eastAsia"/>
              <w:szCs w:val="44"/>
              <w:lang w:val="en-US" w:eastAsia="zh-CN"/>
            </w:rPr>
            <w:t>i</w:t>
          </w:r>
          <w:r>
            <w:rPr>
              <w:rFonts w:hint="eastAsia" w:ascii="黑体" w:hAnsi="黑体" w:cstheme="minorBidi"/>
              <w:szCs w:val="44"/>
              <w:lang w:val="en-US" w:eastAsia="zh-CN"/>
            </w:rPr>
            <w:t>、</w:t>
          </w:r>
          <w:r>
            <w:rPr>
              <w:rFonts w:hint="eastAsia"/>
              <w:szCs w:val="44"/>
              <w:lang w:val="en-US" w:eastAsia="zh-CN"/>
            </w:rPr>
            <w:t>u</w:t>
          </w:r>
          <w:r>
            <w:rPr>
              <w:rFonts w:hint="eastAsia" w:ascii="黑体" w:hAnsi="黑体" w:cstheme="minorBidi"/>
              <w:szCs w:val="44"/>
              <w:lang w:val="en-US" w:eastAsia="zh-CN"/>
            </w:rPr>
            <w:t>、</w:t>
          </w:r>
          <w:r>
            <w:rPr>
              <w:rFonts w:hint="eastAsia"/>
              <w:szCs w:val="44"/>
              <w:lang w:val="en-US" w:eastAsia="zh-CN"/>
            </w:rPr>
            <w:t>ü</w:t>
          </w:r>
          <w:r>
            <w:tab/>
          </w:r>
          <w:r>
            <w:fldChar w:fldCharType="begin"/>
          </w:r>
          <w:r>
            <w:instrText xml:space="preserve"> PAGEREF _Toc3884 </w:instrText>
          </w:r>
          <w:r>
            <w:fldChar w:fldCharType="separate"/>
          </w:r>
          <w:r>
            <w:t>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_Toc13622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字母o</w:t>
          </w:r>
          <w:r>
            <w:rPr>
              <w:rFonts w:hint="default" w:ascii="Times New Roman" w:hAnsi="Times New Roman" w:cs="Times New Roman"/>
              <w:lang w:val="en-US" w:eastAsia="zh-CN"/>
            </w:rPr>
            <w:t>、</w:t>
          </w:r>
          <w:r>
            <w:rPr>
              <w:rFonts w:hint="eastAsia"/>
              <w:lang w:val="en-US" w:eastAsia="zh-CN"/>
            </w:rPr>
            <w:t>e</w:t>
          </w:r>
          <w:r>
            <w:rPr>
              <w:rFonts w:hint="default" w:ascii="Times New Roman" w:hAnsi="Times New Roman" w:cs="Times New Roman"/>
              <w:lang w:val="en-US" w:eastAsia="zh-CN"/>
            </w:rPr>
            <w:t>、</w:t>
          </w:r>
          <w:r>
            <w:rPr>
              <w:rFonts w:hint="eastAsia"/>
              <w:lang w:val="en-US" w:eastAsia="zh-CN"/>
            </w:rPr>
            <w:t>i</w:t>
          </w:r>
          <w:r>
            <w:rPr>
              <w:rFonts w:hint="default" w:ascii="Times New Roman" w:hAnsi="Times New Roman" w:cs="Times New Roman"/>
              <w:lang w:val="en-US" w:eastAsia="zh-CN"/>
            </w:rPr>
            <w:t>、</w:t>
          </w:r>
          <w:r>
            <w:rPr>
              <w:rFonts w:hint="eastAsia"/>
              <w:lang w:val="en-US" w:eastAsia="zh-CN"/>
            </w:rPr>
            <w:t>u</w:t>
          </w:r>
          <w:r>
            <w:rPr>
              <w:rFonts w:hint="default" w:ascii="Times New Roman" w:hAnsi="Times New Roman" w:cs="Times New Roman"/>
              <w:lang w:val="en-US" w:eastAsia="zh-CN"/>
            </w:rPr>
            <w:t>、</w:t>
          </w:r>
          <w:r>
            <w:rPr>
              <w:rFonts w:hint="eastAsia"/>
              <w:lang w:val="en-US" w:eastAsia="zh-CN"/>
            </w:rPr>
            <w:t>ü</w:t>
          </w:r>
          <w:r>
            <w:tab/>
          </w:r>
          <w:r>
            <w:fldChar w:fldCharType="begin"/>
          </w:r>
          <w:r>
            <w:instrText xml:space="preserve"> PAGEREF _Toc13622 </w:instrText>
          </w:r>
          <w:r>
            <w:fldChar w:fldCharType="separate"/>
          </w:r>
          <w:r>
            <w:t>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_Toc20746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_Toc20746 </w:instrText>
          </w:r>
          <w:r>
            <w:fldChar w:fldCharType="separate"/>
          </w:r>
          <w:r>
            <w:t>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_Toc5794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_Toc5794 </w:instrText>
          </w:r>
          <w:r>
            <w:fldChar w:fldCharType="separate"/>
          </w:r>
          <w:r>
            <w:t>29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_Toc29136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第六课 声母</w:t>
          </w:r>
          <w:r>
            <w:rPr>
              <w:rFonts w:hint="eastAsia" w:ascii="黑体" w:hAnsi="黑体" w:cstheme="minorBidi"/>
              <w:szCs w:val="44"/>
              <w:lang w:val="en-US" w:eastAsia="zh-CN"/>
            </w:rPr>
            <w:t>g、k、h、j、q、x</w:t>
          </w:r>
          <w:r>
            <w:tab/>
          </w:r>
          <w:r>
            <w:fldChar w:fldCharType="begin"/>
          </w:r>
          <w:r>
            <w:instrText xml:space="preserve"> PAGEREF _Toc29136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_Toc14042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g、k、h、j、q、x</w:t>
          </w:r>
          <w:r>
            <w:tab/>
          </w:r>
          <w:r>
            <w:fldChar w:fldCharType="begin"/>
          </w:r>
          <w:r>
            <w:instrText xml:space="preserve"> PAGEREF _Toc14042 </w:instrText>
          </w:r>
          <w:r>
            <w:fldChar w:fldCharType="separate"/>
          </w:r>
          <w:r>
            <w:t>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_Toc5293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_Toc5293 </w:instrText>
          </w:r>
          <w:r>
            <w:fldChar w:fldCharType="separate"/>
          </w:r>
          <w:r>
            <w:t>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_Toc8781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_Toc8781 </w:instrText>
          </w:r>
          <w:r>
            <w:fldChar w:fldCharType="separate"/>
          </w:r>
          <w:r>
            <w:t>35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_Toc14932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第七课 声母</w:t>
          </w:r>
          <w:r>
            <w:rPr>
              <w:rFonts w:hint="eastAsia" w:ascii="黑体" w:hAnsi="黑体" w:cstheme="minorBidi"/>
              <w:szCs w:val="44"/>
              <w:lang w:val="en-US" w:eastAsia="zh-CN"/>
            </w:rPr>
            <w:t>zh、ch、sh、r</w:t>
          </w:r>
          <w:r>
            <w:tab/>
          </w:r>
          <w:r>
            <w:fldChar w:fldCharType="begin"/>
          </w:r>
          <w:r>
            <w:instrText xml:space="preserve"> PAGEREF _Toc14932 </w:instrText>
          </w:r>
          <w:r>
            <w:fldChar w:fldCharType="separate"/>
          </w:r>
          <w:r>
            <w:t>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_Toc19701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zh、ch、sh、r</w:t>
          </w:r>
          <w:r>
            <w:tab/>
          </w:r>
          <w:r>
            <w:fldChar w:fldCharType="begin"/>
          </w:r>
          <w:r>
            <w:instrText xml:space="preserve"> PAGEREF _Toc19701 </w:instrText>
          </w:r>
          <w:r>
            <w:fldChar w:fldCharType="separate"/>
          </w:r>
          <w:r>
            <w:t>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_Toc27807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_Toc27807 </w:instrText>
          </w:r>
          <w:r>
            <w:fldChar w:fldCharType="separate"/>
          </w:r>
          <w:r>
            <w:t>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_Toc4073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_Toc4073 </w:instrText>
          </w:r>
          <w:r>
            <w:fldChar w:fldCharType="separate"/>
          </w:r>
          <w:r>
            <w:t>40</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_Toc17509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第八课 声母</w:t>
          </w:r>
          <w:r>
            <w:rPr>
              <w:rFonts w:hint="eastAsia" w:ascii="黑体" w:hAnsi="黑体" w:cstheme="minorBidi"/>
              <w:szCs w:val="44"/>
              <w:lang w:val="en-US" w:eastAsia="zh-CN"/>
            </w:rPr>
            <w:t>z、c、s</w:t>
          </w:r>
          <w:r>
            <w:tab/>
          </w:r>
          <w:r>
            <w:fldChar w:fldCharType="begin"/>
          </w:r>
          <w:r>
            <w:instrText xml:space="preserve"> PAGEREF _Toc17509 </w:instrText>
          </w:r>
          <w:r>
            <w:fldChar w:fldCharType="separate"/>
          </w:r>
          <w:r>
            <w:t>42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_Toc7252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z、c、s</w:t>
          </w:r>
          <w:r>
            <w:tab/>
          </w:r>
          <w:r>
            <w:fldChar w:fldCharType="begin"/>
          </w:r>
          <w:r>
            <w:instrText xml:space="preserve"> PAGEREF _Toc7252 </w:instrText>
          </w:r>
          <w:r>
            <w:fldChar w:fldCharType="separate"/>
          </w:r>
          <w:r>
            <w:t>42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_Toc780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_Toc780 </w:instrText>
          </w:r>
          <w:r>
            <w:fldChar w:fldCharType="separate"/>
          </w:r>
          <w:r>
            <w:t>42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_Toc22345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_Toc22345 </w:instrText>
          </w:r>
          <w:r>
            <w:fldChar w:fldCharType="separate"/>
          </w:r>
          <w:r>
            <w:t>44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_Toc1431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第九课 韵母</w:t>
          </w:r>
          <w:r>
            <w:rPr>
              <w:rFonts w:hint="eastAsia" w:ascii="黑体" w:hAnsi="黑体" w:eastAsia="黑体"/>
              <w:szCs w:val="44"/>
            </w:rPr>
            <w:t>ai</w:t>
          </w:r>
          <w:r>
            <w:rPr>
              <w:rFonts w:hint="eastAsia" w:ascii="黑体" w:hAnsi="黑体" w:cstheme="minorBidi"/>
              <w:szCs w:val="44"/>
              <w:lang w:val="en-US" w:eastAsia="zh-CN"/>
            </w:rPr>
            <w:t>、</w:t>
          </w:r>
          <w:r>
            <w:rPr>
              <w:rFonts w:hint="eastAsia" w:ascii="黑体" w:hAnsi="黑体" w:eastAsia="黑体"/>
              <w:szCs w:val="44"/>
            </w:rPr>
            <w:t>ao</w:t>
          </w:r>
          <w:r>
            <w:rPr>
              <w:rFonts w:hint="eastAsia" w:ascii="黑体" w:hAnsi="黑体" w:cstheme="minorBidi"/>
              <w:szCs w:val="44"/>
              <w:lang w:val="en-US" w:eastAsia="zh-CN"/>
            </w:rPr>
            <w:t>、</w:t>
          </w:r>
          <w:r>
            <w:rPr>
              <w:rFonts w:hint="eastAsia" w:ascii="黑体" w:hAnsi="黑体" w:eastAsia="黑体"/>
              <w:szCs w:val="44"/>
            </w:rPr>
            <w:t>ei</w:t>
          </w:r>
          <w:r>
            <w:rPr>
              <w:rFonts w:hint="eastAsia" w:ascii="黑体" w:hAnsi="黑体" w:cstheme="minorBidi"/>
              <w:szCs w:val="44"/>
              <w:lang w:val="en-US" w:eastAsia="zh-CN"/>
            </w:rPr>
            <w:t>、</w:t>
          </w:r>
          <w:r>
            <w:rPr>
              <w:rFonts w:hint="eastAsia" w:ascii="黑体" w:hAnsi="黑体" w:eastAsia="黑体"/>
              <w:szCs w:val="44"/>
            </w:rPr>
            <w:t>ou</w:t>
          </w:r>
          <w:r>
            <w:tab/>
          </w:r>
          <w:r>
            <w:fldChar w:fldCharType="begin"/>
          </w:r>
          <w:r>
            <w:instrText xml:space="preserve"> PAGEREF _Toc1431 </w:instrText>
          </w:r>
          <w:r>
            <w:fldChar w:fldCharType="separate"/>
          </w:r>
          <w:r>
            <w:t>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_Toc27915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 ai</w:t>
          </w:r>
          <w:r>
            <w:rPr>
              <w:rFonts w:hint="default" w:ascii="Times New Roman" w:hAnsi="Times New Roman" w:cs="Times New Roman"/>
              <w:lang w:val="en-US" w:eastAsia="zh-CN"/>
            </w:rPr>
            <w:t>、</w:t>
          </w:r>
          <w:r>
            <w:rPr>
              <w:rFonts w:hint="eastAsia"/>
              <w:lang w:val="en-US" w:eastAsia="zh-CN"/>
            </w:rPr>
            <w:t>ao</w:t>
          </w:r>
          <w:r>
            <w:rPr>
              <w:rFonts w:hint="default" w:ascii="Times New Roman" w:hAnsi="Times New Roman" w:cs="Times New Roman"/>
              <w:lang w:val="en-US" w:eastAsia="zh-CN"/>
            </w:rPr>
            <w:t>、</w:t>
          </w:r>
          <w:r>
            <w:rPr>
              <w:rFonts w:hint="eastAsia"/>
              <w:lang w:val="en-US" w:eastAsia="zh-CN"/>
            </w:rPr>
            <w:t>ei</w:t>
          </w:r>
          <w:r>
            <w:rPr>
              <w:rFonts w:hint="default" w:ascii="Times New Roman" w:hAnsi="Times New Roman" w:cs="Times New Roman"/>
              <w:lang w:val="en-US" w:eastAsia="zh-CN"/>
            </w:rPr>
            <w:t>、</w:t>
          </w:r>
          <w:r>
            <w:rPr>
              <w:rFonts w:hint="eastAsia"/>
              <w:lang w:val="en-US" w:eastAsia="zh-CN"/>
            </w:rPr>
            <w:t>ou</w:t>
          </w:r>
          <w:r>
            <w:tab/>
          </w:r>
          <w:r>
            <w:fldChar w:fldCharType="begin"/>
          </w:r>
          <w:r>
            <w:instrText xml:space="preserve"> PAGEREF _Toc27915 </w:instrText>
          </w:r>
          <w:r>
            <w:fldChar w:fldCharType="separate"/>
          </w:r>
          <w:r>
            <w:t>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_Toc17733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_Toc17733 </w:instrText>
          </w:r>
          <w:r>
            <w:fldChar w:fldCharType="separate"/>
          </w:r>
          <w:r>
            <w:t>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_Toc8131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_Toc8131 </w:instrText>
          </w:r>
          <w:r>
            <w:fldChar w:fldCharType="separate"/>
          </w:r>
          <w:r>
            <w:t>54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_Toc31225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第十课 韵母</w:t>
          </w:r>
          <w:r>
            <w:rPr>
              <w:rFonts w:hint="eastAsia" w:ascii="黑体" w:hAnsi="黑体" w:cstheme="minorBidi"/>
              <w:szCs w:val="44"/>
              <w:lang w:val="en-US" w:eastAsia="zh-CN"/>
            </w:rPr>
            <w:t>ia、iao、ie、iu</w:t>
          </w:r>
          <w:r>
            <w:tab/>
          </w:r>
          <w:r>
            <w:fldChar w:fldCharType="begin"/>
          </w:r>
          <w:r>
            <w:instrText xml:space="preserve"> PAGEREF _Toc31225 </w:instrText>
          </w:r>
          <w:r>
            <w:fldChar w:fldCharType="separate"/>
          </w:r>
          <w:r>
            <w:t>56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_Toc13498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ia、iao、ie、iu</w:t>
          </w:r>
          <w:r>
            <w:tab/>
          </w:r>
          <w:r>
            <w:fldChar w:fldCharType="begin"/>
          </w:r>
          <w:r>
            <w:instrText xml:space="preserve"> PAGEREF _Toc13498 </w:instrText>
          </w:r>
          <w:r>
            <w:fldChar w:fldCharType="separate"/>
          </w:r>
          <w:r>
            <w:t>56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_Toc21758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_Toc21758 </w:instrText>
          </w:r>
          <w:r>
            <w:fldChar w:fldCharType="separate"/>
          </w:r>
          <w:r>
            <w:t>56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_Toc15504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_Toc15504 </w:instrText>
          </w:r>
          <w:r>
            <w:fldChar w:fldCharType="separate"/>
          </w:r>
          <w:r>
            <w:t>62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_Toc16108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第十一课 韵母 </w:t>
          </w:r>
          <w:r>
            <w:rPr>
              <w:rFonts w:hint="eastAsia" w:ascii="黑体" w:hAnsi="黑体" w:cstheme="minorBidi"/>
              <w:szCs w:val="44"/>
              <w:lang w:val="en-US" w:eastAsia="zh-CN"/>
            </w:rPr>
            <w:t>ua、uai、ui、uo、üe、er</w:t>
          </w:r>
          <w:r>
            <w:tab/>
          </w:r>
          <w:r>
            <w:fldChar w:fldCharType="begin"/>
          </w:r>
          <w:r>
            <w:instrText xml:space="preserve"> PAGEREF _Toc16108 </w:instrText>
          </w:r>
          <w:r>
            <w:fldChar w:fldCharType="separate"/>
          </w:r>
          <w:r>
            <w:t>65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_Toc5646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ua、uai、ui、uo、üe、er</w:t>
          </w:r>
          <w:r>
            <w:tab/>
          </w:r>
          <w:r>
            <w:fldChar w:fldCharType="begin"/>
          </w:r>
          <w:r>
            <w:instrText xml:space="preserve"> PAGEREF _Toc5646 </w:instrText>
          </w:r>
          <w:r>
            <w:fldChar w:fldCharType="separate"/>
          </w:r>
          <w:r>
            <w:t>65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_Toc6585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_Toc6585 </w:instrText>
          </w:r>
          <w:r>
            <w:fldChar w:fldCharType="separate"/>
          </w:r>
          <w:r>
            <w:t>66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_Toc18549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_Toc18549 </w:instrText>
          </w:r>
          <w:r>
            <w:fldChar w:fldCharType="separate"/>
          </w:r>
          <w:r>
            <w:t>72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_Toc20533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第十二课 韵母 </w:t>
          </w:r>
          <w:r>
            <w:rPr>
              <w:rFonts w:hint="eastAsia" w:ascii="黑体" w:hAnsi="黑体" w:cstheme="minorBidi"/>
              <w:szCs w:val="44"/>
              <w:lang w:val="en-US" w:eastAsia="zh-CN"/>
            </w:rPr>
            <w:t>an、ang、en、eng</w:t>
          </w:r>
          <w:r>
            <w:tab/>
          </w:r>
          <w:r>
            <w:fldChar w:fldCharType="begin"/>
          </w:r>
          <w:r>
            <w:instrText xml:space="preserve"> PAGEREF _Toc20533 </w:instrText>
          </w:r>
          <w:r>
            <w:fldChar w:fldCharType="separate"/>
          </w:r>
          <w:r>
            <w:t>75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_Toc31114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an、ang、en、eng</w:t>
          </w:r>
          <w:r>
            <w:tab/>
          </w:r>
          <w:r>
            <w:fldChar w:fldCharType="begin"/>
          </w:r>
          <w:r>
            <w:instrText xml:space="preserve"> PAGEREF _Toc31114 </w:instrText>
          </w:r>
          <w:r>
            <w:fldChar w:fldCharType="separate"/>
          </w:r>
          <w:r>
            <w:t>75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_Toc1666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_Toc1666 </w:instrText>
          </w:r>
          <w:r>
            <w:fldChar w:fldCharType="separate"/>
          </w:r>
          <w:r>
            <w:t>75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_Toc9379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_Toc9379 </w:instrText>
          </w:r>
          <w:r>
            <w:fldChar w:fldCharType="separate"/>
          </w:r>
          <w:r>
            <w:t>86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_Toc6992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_Toc6992 </w:instrText>
          </w:r>
          <w:r>
            <w:fldChar w:fldCharType="separate"/>
          </w:r>
          <w:r>
            <w:t>87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_Toc9095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第十三课 韵母 </w:t>
          </w:r>
          <w:r>
            <w:rPr>
              <w:rFonts w:hint="eastAsia" w:ascii="黑体" w:hAnsi="黑体" w:cstheme="minorBidi"/>
              <w:szCs w:val="44"/>
              <w:lang w:val="en-US" w:eastAsia="zh-CN"/>
            </w:rPr>
            <w:t>ian、iang、in、ing</w:t>
          </w:r>
          <w:r>
            <w:tab/>
          </w:r>
          <w:r>
            <w:fldChar w:fldCharType="begin"/>
          </w:r>
          <w:r>
            <w:instrText xml:space="preserve"> PAGEREF _Toc9095 </w:instrText>
          </w:r>
          <w:r>
            <w:fldChar w:fldCharType="separate"/>
          </w:r>
          <w:r>
            <w:t>89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_Toc26589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ian、iang、in、ing</w:t>
          </w:r>
          <w:r>
            <w:tab/>
          </w:r>
          <w:r>
            <w:fldChar w:fldCharType="begin"/>
          </w:r>
          <w:r>
            <w:instrText xml:space="preserve"> PAGEREF _Toc26589 </w:instrText>
          </w:r>
          <w:r>
            <w:fldChar w:fldCharType="separate"/>
          </w:r>
          <w:r>
            <w:t>89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_Toc24285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_Toc24285 </w:instrText>
          </w:r>
          <w:r>
            <w:fldChar w:fldCharType="separate"/>
          </w:r>
          <w:r>
            <w:t>89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_Toc23815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_Toc23815 </w:instrText>
          </w:r>
          <w:r>
            <w:fldChar w:fldCharType="separate"/>
          </w:r>
          <w:r>
            <w:t>96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_Toc27513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_Toc27513 </w:instrText>
          </w:r>
          <w:r>
            <w:fldChar w:fldCharType="separate"/>
          </w:r>
          <w:r>
            <w:t>98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_Toc19965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第十四课 韵母 </w:t>
          </w:r>
          <w:r>
            <w:rPr>
              <w:rFonts w:hint="eastAsia" w:ascii="黑体" w:hAnsi="黑体" w:cstheme="minorBidi"/>
              <w:szCs w:val="44"/>
              <w:lang w:val="en-US" w:eastAsia="zh-CN"/>
            </w:rPr>
            <w:t>uan、uang、un、ong（ueng）</w:t>
          </w:r>
          <w:r>
            <w:tab/>
          </w:r>
          <w:r>
            <w:fldChar w:fldCharType="begin"/>
          </w:r>
          <w:r>
            <w:instrText xml:space="preserve"> PAGEREF _Toc19965 </w:instrText>
          </w:r>
          <w:r>
            <w:fldChar w:fldCharType="separate"/>
          </w:r>
          <w:r>
            <w:t>99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_Toc17112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字母</w:t>
          </w:r>
          <w:r>
            <w:rPr>
              <w:rFonts w:hint="default" w:ascii="Times New Roman" w:hAnsi="Times New Roman" w:cs="Times New Roman"/>
              <w:lang w:val="en-US" w:eastAsia="zh-CN"/>
            </w:rPr>
            <w:t xml:space="preserve"> uan、uang、un、ong（ueng）</w:t>
          </w:r>
          <w:r>
            <w:tab/>
          </w:r>
          <w:r>
            <w:fldChar w:fldCharType="begin"/>
          </w:r>
          <w:r>
            <w:instrText xml:space="preserve"> PAGEREF _Toc17112 </w:instrText>
          </w:r>
          <w:r>
            <w:fldChar w:fldCharType="separate"/>
          </w:r>
          <w:r>
            <w:t>99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_Toc32068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_Toc32068 </w:instrText>
          </w:r>
          <w:r>
            <w:fldChar w:fldCharType="separate"/>
          </w:r>
          <w:r>
            <w:t>99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_Toc30837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_Toc30837 </w:instrText>
          </w:r>
          <w:r>
            <w:fldChar w:fldCharType="separate"/>
          </w:r>
          <w:r>
            <w:t>106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_Toc26422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_Toc26422 </w:instrText>
          </w:r>
          <w:r>
            <w:fldChar w:fldCharType="separate"/>
          </w:r>
          <w:r>
            <w:t>107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_Toc6887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第十五课 韵母</w:t>
          </w:r>
          <w:r>
            <w:rPr>
              <w:rFonts w:hint="eastAsia" w:ascii="黑体" w:hAnsi="黑体" w:cstheme="minorBidi"/>
              <w:szCs w:val="44"/>
              <w:lang w:val="en-US" w:eastAsia="zh-CN"/>
            </w:rPr>
            <w:t xml:space="preserve"> üan、ün、iong</w:t>
          </w:r>
          <w:r>
            <w:tab/>
          </w:r>
          <w:r>
            <w:fldChar w:fldCharType="begin"/>
          </w:r>
          <w:r>
            <w:instrText xml:space="preserve"> PAGEREF _Toc6887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_Toc23844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字母 </w:t>
          </w:r>
          <w:r>
            <w:rPr>
              <w:rFonts w:hint="default" w:ascii="Times New Roman" w:hAnsi="Times New Roman" w:cs="Times New Roman"/>
              <w:lang w:val="en-US" w:eastAsia="zh-CN"/>
            </w:rPr>
            <w:t>üan、ün、iong</w:t>
          </w:r>
          <w:r>
            <w:tab/>
          </w:r>
          <w:r>
            <w:fldChar w:fldCharType="begin"/>
          </w:r>
          <w:r>
            <w:instrText xml:space="preserve"> PAGEREF _Toc23844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_Toc9968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音节</w:t>
          </w:r>
          <w:r>
            <w:tab/>
          </w:r>
          <w:r>
            <w:fldChar w:fldCharType="begin"/>
          </w:r>
          <w:r>
            <w:instrText xml:space="preserve"> PAGEREF _Toc9968 </w:instrText>
          </w:r>
          <w:r>
            <w:fldChar w:fldCharType="separate"/>
          </w:r>
          <w:r>
            <w:t>109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_Toc24245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词语</w:t>
          </w:r>
          <w:r>
            <w:tab/>
          </w:r>
          <w:r>
            <w:fldChar w:fldCharType="begin"/>
          </w:r>
          <w:r>
            <w:instrText xml:space="preserve"> PAGEREF _Toc24245 </w:instrText>
          </w:r>
          <w:r>
            <w:fldChar w:fldCharType="separate"/>
          </w:r>
          <w:r>
            <w:t>111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_Toc25560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句子</w:t>
          </w:r>
          <w:r>
            <w:tab/>
          </w:r>
          <w:r>
            <w:fldChar w:fldCharType="begin"/>
          </w:r>
          <w:r>
            <w:instrText xml:space="preserve"> PAGEREF _Toc25560 </w:instrText>
          </w:r>
          <w:r>
            <w:fldChar w:fldCharType="separate"/>
          </w:r>
          <w:r>
            <w:t>112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_Toc19276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 二 篇</w:t>
          </w:r>
          <w:r>
            <w:tab/>
          </w:r>
          <w:r>
            <w:fldChar w:fldCharType="begin"/>
          </w:r>
          <w:r>
            <w:instrText xml:space="preserve"> PAGEREF _Toc19276 </w:instrText>
          </w:r>
          <w:r>
            <w:fldChar w:fldCharType="separate"/>
          </w:r>
          <w:r>
            <w:t>115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_Toc31690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第一课 标调基本规则</w:t>
          </w:r>
          <w:r>
            <w:tab/>
          </w:r>
          <w:r>
            <w:fldChar w:fldCharType="begin"/>
          </w:r>
          <w:r>
            <w:instrText xml:space="preserve"> PAGEREF _Toc31690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_Toc4975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字字标调</w:t>
          </w:r>
          <w:r>
            <w:tab/>
          </w:r>
          <w:r>
            <w:fldChar w:fldCharType="begin"/>
          </w:r>
          <w:r>
            <w:instrText xml:space="preserve"> PAGEREF _Toc4975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_Toc30744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变调音节标本声调</w:t>
          </w:r>
          <w:r>
            <w:tab/>
          </w:r>
          <w:r>
            <w:fldChar w:fldCharType="begin"/>
          </w:r>
          <w:r>
            <w:instrText xml:space="preserve"> PAGEREF _Toc30744 </w:instrText>
          </w:r>
          <w:r>
            <w:fldChar w:fldCharType="separate"/>
          </w:r>
          <w:r>
            <w:t>116</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_Toc4736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第二课 声母 </w:t>
          </w:r>
          <w:r>
            <w:rPr>
              <w:rFonts w:hint="eastAsia" w:ascii="黑体" w:hAnsi="黑体" w:cstheme="minorBidi"/>
              <w:szCs w:val="44"/>
              <w:lang w:val="en-US" w:eastAsia="zh-CN"/>
            </w:rPr>
            <w:t xml:space="preserve">b、p、m、f </w:t>
          </w:r>
          <w:r>
            <w:rPr>
              <w:rFonts w:hint="eastAsia"/>
              <w:szCs w:val="44"/>
              <w:lang w:val="en-US" w:eastAsia="zh-CN"/>
            </w:rPr>
            <w:t>的省写规则</w:t>
          </w:r>
          <w:r>
            <w:tab/>
          </w:r>
          <w:r>
            <w:fldChar w:fldCharType="begin"/>
          </w:r>
          <w:r>
            <w:instrText xml:space="preserve"> PAGEREF _Toc4736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_Toc18571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声母为b 的音节，去声符号省写</w:t>
          </w:r>
          <w:r>
            <w:tab/>
          </w:r>
          <w:r>
            <w:fldChar w:fldCharType="begin"/>
          </w:r>
          <w:r>
            <w:instrText xml:space="preserve"> PAGEREF _Toc18571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_Toc15191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声母为p 的音节，阳平符号省写</w:t>
          </w:r>
          <w:r>
            <w:tab/>
          </w:r>
          <w:r>
            <w:fldChar w:fldCharType="begin"/>
          </w:r>
          <w:r>
            <w:instrText xml:space="preserve"> PAGEREF _Toc15191 </w:instrText>
          </w:r>
          <w:r>
            <w:fldChar w:fldCharType="separate"/>
          </w:r>
          <w:r>
            <w:t>118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_Toc30238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声母为m 的音节，阳平符号省写</w:t>
          </w:r>
          <w:r>
            <w:tab/>
          </w:r>
          <w:r>
            <w:fldChar w:fldCharType="begin"/>
          </w:r>
          <w:r>
            <w:instrText xml:space="preserve"> PAGEREF _Toc30238 </w:instrText>
          </w:r>
          <w:r>
            <w:fldChar w:fldCharType="separate"/>
          </w:r>
          <w:r>
            <w:t>119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_Toc22130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声母为f 的音节，阴平符号省写</w:t>
          </w:r>
          <w:r>
            <w:tab/>
          </w:r>
          <w:r>
            <w:fldChar w:fldCharType="begin"/>
          </w:r>
          <w:r>
            <w:instrText xml:space="preserve"> PAGEREF _Toc22130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_Toc25836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_Toc25836 </w:instrText>
          </w:r>
          <w:r>
            <w:fldChar w:fldCharType="separate"/>
          </w:r>
          <w:r>
            <w:t>120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_Toc18132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_Toc18132 </w:instrText>
          </w:r>
          <w:r>
            <w:fldChar w:fldCharType="separate"/>
          </w:r>
          <w:r>
            <w:t>121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_Toc26119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 xml:space="preserve">第三课 声母 </w:t>
          </w:r>
          <w:r>
            <w:rPr>
              <w:rFonts w:hint="eastAsia" w:ascii="黑体" w:hAnsi="黑体" w:cstheme="minorBidi"/>
              <w:szCs w:val="44"/>
              <w:lang w:val="en-US" w:eastAsia="zh-CN"/>
            </w:rPr>
            <w:t xml:space="preserve">d、t、n、l </w:t>
          </w:r>
          <w:r>
            <w:rPr>
              <w:rFonts w:hint="eastAsia"/>
              <w:szCs w:val="44"/>
              <w:lang w:val="en-US" w:eastAsia="zh-CN"/>
            </w:rPr>
            <w:t>的省写规则</w:t>
          </w:r>
          <w:r>
            <w:tab/>
          </w:r>
          <w:r>
            <w:fldChar w:fldCharType="begin"/>
          </w:r>
          <w:r>
            <w:instrText xml:space="preserve"> PAGEREF _Toc26119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_Toc13015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声母为d 的音节，去声符号省写</w:t>
          </w:r>
          <w:r>
            <w:tab/>
          </w:r>
          <w:r>
            <w:fldChar w:fldCharType="begin"/>
          </w:r>
          <w:r>
            <w:instrText xml:space="preserve"> PAGEREF _Toc13015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_Toc8601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声母为t 的音节，阳平符号省写；tóu 是特例</w:t>
          </w:r>
          <w:r>
            <w:rPr>
              <w:rFonts w:hint="default"/>
              <w:lang w:val="en-US" w:eastAsia="zh-CN"/>
            </w:rPr>
            <w:t>不省写</w:t>
          </w:r>
          <w:r>
            <w:tab/>
          </w:r>
          <w:r>
            <w:fldChar w:fldCharType="begin"/>
          </w:r>
          <w:r>
            <w:instrText xml:space="preserve"> PAGEREF _Toc8601 </w:instrText>
          </w:r>
          <w:r>
            <w:fldChar w:fldCharType="separate"/>
          </w:r>
          <w:r>
            <w:t>122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_Toc6258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声母为n 的音节，阳平符号省写</w:t>
          </w:r>
          <w:r>
            <w:tab/>
          </w:r>
          <w:r>
            <w:fldChar w:fldCharType="begin"/>
          </w:r>
          <w:r>
            <w:instrText xml:space="preserve"> PAGEREF _Toc6258 </w:instrText>
          </w:r>
          <w:r>
            <w:fldChar w:fldCharType="separate"/>
          </w:r>
          <w:r>
            <w:t>123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_Toc25214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w:t>
          </w:r>
          <w:r>
            <w:rPr>
              <w:rFonts w:hint="default" w:ascii="Times New Roman" w:hAnsi="Times New Roman" w:cs="Times New Roman"/>
              <w:lang w:val="en-US" w:eastAsia="zh-CN"/>
            </w:rPr>
            <w:t xml:space="preserve">l </w:t>
          </w:r>
          <w:r>
            <w:rPr>
              <w:rFonts w:hint="eastAsia"/>
              <w:lang w:val="en-US" w:eastAsia="zh-CN"/>
            </w:rPr>
            <w:t>的音节，去声符号省写,lè是特例</w:t>
          </w:r>
          <w:r>
            <w:rPr>
              <w:rFonts w:hint="default"/>
              <w:lang w:val="en-US" w:eastAsia="zh-CN"/>
            </w:rPr>
            <w:t>不省写</w:t>
          </w:r>
          <w:r>
            <w:tab/>
          </w:r>
          <w:r>
            <w:fldChar w:fldCharType="begin"/>
          </w:r>
          <w:r>
            <w:instrText xml:space="preserve"> PAGEREF _Toc25214 </w:instrText>
          </w:r>
          <w:r>
            <w:fldChar w:fldCharType="separate"/>
          </w:r>
          <w:r>
            <w:t>124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_Toc20672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_Toc20672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_Toc22581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_Toc22581 </w:instrText>
          </w:r>
          <w:r>
            <w:fldChar w:fldCharType="separate"/>
          </w:r>
          <w:r>
            <w:t>125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_Toc25816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第四课 声母 g、k、h 的省写规则</w:t>
          </w:r>
          <w:r>
            <w:tab/>
          </w:r>
          <w:r>
            <w:fldChar w:fldCharType="begin"/>
          </w:r>
          <w:r>
            <w:instrText xml:space="preserve"> PAGEREF _Toc25816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_Toc18655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声母为g 的音节，去声符号省写</w:t>
          </w:r>
          <w:r>
            <w:tab/>
          </w:r>
          <w:r>
            <w:fldChar w:fldCharType="begin"/>
          </w:r>
          <w:r>
            <w:instrText xml:space="preserve"> PAGEREF _Toc18655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_Toc26152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声母为k 的音节，去声符号省写</w:t>
          </w:r>
          <w:r>
            <w:tab/>
          </w:r>
          <w:r>
            <w:fldChar w:fldCharType="begin"/>
          </w:r>
          <w:r>
            <w:instrText xml:space="preserve"> PAGEREF _Toc26152 </w:instrText>
          </w:r>
          <w:r>
            <w:fldChar w:fldCharType="separate"/>
          </w:r>
          <w:r>
            <w:t>126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_Toc15518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声母为h 的音节，阳平符号省写</w:t>
          </w:r>
          <w:r>
            <w:tab/>
          </w:r>
          <w:r>
            <w:fldChar w:fldCharType="begin"/>
          </w:r>
          <w:r>
            <w:instrText xml:space="preserve"> PAGEREF _Toc15518 </w:instrText>
          </w:r>
          <w:r>
            <w:fldChar w:fldCharType="separate"/>
          </w:r>
          <w:r>
            <w:t>127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_Toc20218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_Toc20218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_Toc13468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_Toc13468 </w:instrText>
          </w:r>
          <w:r>
            <w:fldChar w:fldCharType="separate"/>
          </w:r>
          <w:r>
            <w:t>128</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_Toc21449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第五课 声母 j、q、x 的省写规则</w:t>
          </w:r>
          <w:r>
            <w:tab/>
          </w:r>
          <w:r>
            <w:fldChar w:fldCharType="begin"/>
          </w:r>
          <w:r>
            <w:instrText xml:space="preserve"> PAGEREF _Toc21449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_Toc21363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声母为j 的音节，去声符号省写</w:t>
          </w:r>
          <w:r>
            <w:tab/>
          </w:r>
          <w:r>
            <w:fldChar w:fldCharType="begin"/>
          </w:r>
          <w:r>
            <w:instrText xml:space="preserve"> PAGEREF _Toc21363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_Toc5263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声母为q 的音节，阳平符号省写</w:t>
          </w:r>
          <w:r>
            <w:tab/>
          </w:r>
          <w:r>
            <w:fldChar w:fldCharType="begin"/>
          </w:r>
          <w:r>
            <w:instrText xml:space="preserve"> PAGEREF _Toc5263 </w:instrText>
          </w:r>
          <w:r>
            <w:fldChar w:fldCharType="separate"/>
          </w:r>
          <w:r>
            <w:t>129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_Toc18911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声母为x 的音节，去声符号省写</w:t>
          </w:r>
          <w:r>
            <w:tab/>
          </w:r>
          <w:r>
            <w:fldChar w:fldCharType="begin"/>
          </w:r>
          <w:r>
            <w:instrText xml:space="preserve"> PAGEREF _Toc18911 </w:instrText>
          </w:r>
          <w:r>
            <w:fldChar w:fldCharType="separate"/>
          </w:r>
          <w:r>
            <w:t>130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_Toc21813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_Toc21813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_Toc12756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_Toc12756 </w:instrText>
          </w:r>
          <w:r>
            <w:fldChar w:fldCharType="separate"/>
          </w:r>
          <w:r>
            <w:t>131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_Toc24262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第六课 声母 zh、ch、sh、r 的省写规则</w:t>
          </w:r>
          <w:r>
            <w:tab/>
          </w:r>
          <w:r>
            <w:fldChar w:fldCharType="begin"/>
          </w:r>
          <w:r>
            <w:instrText xml:space="preserve"> PAGEREF _Toc24262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_Toc4977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声母为zh 的音节，去声符号省写</w:t>
          </w:r>
          <w:r>
            <w:tab/>
          </w:r>
          <w:r>
            <w:fldChar w:fldCharType="begin"/>
          </w:r>
          <w:r>
            <w:instrText xml:space="preserve"> PAGEREF _Toc4977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_Toc30497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声母为ch 的音节，阳平符号省写</w:t>
          </w:r>
          <w:r>
            <w:tab/>
          </w:r>
          <w:r>
            <w:fldChar w:fldCharType="begin"/>
          </w:r>
          <w:r>
            <w:instrText xml:space="preserve"> PAGEREF _Toc30497 </w:instrText>
          </w:r>
          <w:r>
            <w:fldChar w:fldCharType="separate"/>
          </w:r>
          <w:r>
            <w:t>132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_Toc27241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声母为sh 的音节，去声符号省写</w:t>
          </w:r>
          <w:r>
            <w:tab/>
          </w:r>
          <w:r>
            <w:fldChar w:fldCharType="begin"/>
          </w:r>
          <w:r>
            <w:instrText xml:space="preserve"> PAGEREF _Toc27241 </w:instrText>
          </w:r>
          <w:r>
            <w:fldChar w:fldCharType="separate"/>
          </w:r>
          <w:r>
            <w:t>133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_Toc2868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声母为r 的音节，阳平符号省写</w:t>
          </w:r>
          <w:r>
            <w:tab/>
          </w:r>
          <w:r>
            <w:fldChar w:fldCharType="begin"/>
          </w:r>
          <w:r>
            <w:instrText xml:space="preserve"> PAGEREF _Toc2868 </w:instrText>
          </w:r>
          <w:r>
            <w:fldChar w:fldCharType="separate"/>
          </w:r>
          <w:r>
            <w:t>134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_Toc30682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读一读</w:t>
          </w:r>
          <w:r>
            <w:tab/>
          </w:r>
          <w:r>
            <w:fldChar w:fldCharType="begin"/>
          </w:r>
          <w:r>
            <w:instrText xml:space="preserve"> PAGEREF _Toc30682 </w:instrText>
          </w:r>
          <w:r>
            <w:fldChar w:fldCharType="separate"/>
          </w:r>
          <w:r>
            <w:t>134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_Toc18436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六 简便记忆</w:t>
          </w:r>
          <w:r>
            <w:tab/>
          </w:r>
          <w:r>
            <w:fldChar w:fldCharType="begin"/>
          </w:r>
          <w:r>
            <w:instrText xml:space="preserve"> PAGEREF _Toc18436 </w:instrText>
          </w:r>
          <w:r>
            <w:fldChar w:fldCharType="separate"/>
          </w:r>
          <w:r>
            <w:t>134</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_Toc19366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第七课 声母 z、c、s 的省写规则</w:t>
          </w:r>
          <w:r>
            <w:tab/>
          </w:r>
          <w:r>
            <w:fldChar w:fldCharType="begin"/>
          </w:r>
          <w:r>
            <w:instrText xml:space="preserve"> PAGEREF _Toc19366 </w:instrText>
          </w:r>
          <w:r>
            <w:fldChar w:fldCharType="separate"/>
          </w:r>
          <w:r>
            <w:t>135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声母为z 的音节，去声符号省写；zì是特例</w:t>
          </w:r>
          <w:r>
            <w:rPr>
              <w:rFonts w:hint="default"/>
              <w:lang w:val="en-US" w:eastAsia="zh-CN"/>
            </w:rPr>
            <w:t>不省写</w:t>
          </w:r>
          <w:r>
            <w:tab/>
          </w:r>
          <w:r>
            <w:fldChar w:fldCharType="begin"/>
          </w:r>
          <w:r>
            <w:instrText xml:space="preserve"> PAGEREF _Toc273 </w:instrText>
          </w:r>
          <w:r>
            <w:fldChar w:fldCharType="separate"/>
          </w:r>
          <w:r>
            <w:t>135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_Toc2506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声母为c 的音节，阳平符号省写</w:t>
          </w:r>
          <w:r>
            <w:tab/>
          </w:r>
          <w:r>
            <w:fldChar w:fldCharType="begin"/>
          </w:r>
          <w:r>
            <w:instrText xml:space="preserve"> PAGEREF _Toc2506 </w:instrText>
          </w:r>
          <w:r>
            <w:fldChar w:fldCharType="separate"/>
          </w:r>
          <w:r>
            <w:t>136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_Toc30433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声母为s 的音节，去声符号省写</w:t>
          </w:r>
          <w:r>
            <w:tab/>
          </w:r>
          <w:r>
            <w:fldChar w:fldCharType="begin"/>
          </w:r>
          <w:r>
            <w:instrText xml:space="preserve"> PAGEREF _Toc30433 </w:instrText>
          </w:r>
          <w:r>
            <w:fldChar w:fldCharType="separate"/>
          </w:r>
          <w:r>
            <w:t>136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_Toc21325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_Toc21325 </w:instrText>
          </w:r>
          <w:r>
            <w:fldChar w:fldCharType="separate"/>
          </w:r>
          <w:r>
            <w:t>137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_Toc26277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五 简便记忆</w:t>
          </w:r>
          <w:r>
            <w:tab/>
          </w:r>
          <w:r>
            <w:fldChar w:fldCharType="begin"/>
          </w:r>
          <w:r>
            <w:instrText xml:space="preserve"> PAGEREF _Toc26277 </w:instrText>
          </w:r>
          <w:r>
            <w:fldChar w:fldCharType="separate"/>
          </w:r>
          <w:r>
            <w:t>137</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_Toc14263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第八课 韵母自成音节的省写规则</w:t>
          </w:r>
          <w:r>
            <w:tab/>
          </w:r>
          <w:r>
            <w:fldChar w:fldCharType="begin"/>
          </w:r>
          <w:r>
            <w:instrText xml:space="preserve"> PAGEREF _Toc14263 </w:instrText>
          </w:r>
          <w:r>
            <w:fldChar w:fldCharType="separate"/>
          </w:r>
          <w:r>
            <w:t>138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_Toc21600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韵母自成的音节，去声符号省写</w:t>
          </w:r>
          <w:r>
            <w:tab/>
          </w:r>
          <w:r>
            <w:fldChar w:fldCharType="begin"/>
          </w:r>
          <w:r>
            <w:instrText xml:space="preserve"> PAGEREF _Toc21600 </w:instrText>
          </w:r>
          <w:r>
            <w:fldChar w:fldCharType="separate"/>
          </w:r>
          <w:r>
            <w:t>138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_Toc31540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二 特例wǒ、yě、yǒu、yī、ér 声调符号省写，</w:t>
          </w:r>
          <w:r>
            <w:rPr>
              <w:rFonts w:hint="default"/>
              <w:lang w:val="en-US" w:eastAsia="zh-CN"/>
            </w:rPr>
            <w:t>它们对应的其他声调符号不省写</w:t>
          </w:r>
          <w:r>
            <w:tab/>
          </w:r>
          <w:r>
            <w:fldChar w:fldCharType="begin"/>
          </w:r>
          <w:r>
            <w:instrText xml:space="preserve"> PAGEREF _Toc31540 </w:instrText>
          </w:r>
          <w:r>
            <w:fldChar w:fldCharType="separate"/>
          </w:r>
          <w:r>
            <w:t>139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_Toc19197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特例</w:t>
          </w:r>
          <w:r>
            <w:rPr>
              <w:rFonts w:hint="default"/>
              <w:lang w:val="en-US" w:eastAsia="zh-CN"/>
            </w:rPr>
            <w:t xml:space="preserve">音节 </w:t>
          </w:r>
          <w:r>
            <w:rPr>
              <w:rFonts w:hint="eastAsia"/>
              <w:lang w:val="en-US" w:eastAsia="zh-CN"/>
            </w:rPr>
            <w:t>ō ó ǒ ò</w:t>
          </w:r>
          <w:r>
            <w:rPr>
              <w:rFonts w:hint="default"/>
              <w:lang w:val="en-US" w:eastAsia="zh-CN"/>
            </w:rPr>
            <w:t xml:space="preserve"> 的声调符号省写</w:t>
          </w:r>
          <w:r>
            <w:rPr>
              <w:rFonts w:hint="eastAsia"/>
              <w:lang w:val="en-US" w:eastAsia="zh-CN"/>
            </w:rPr>
            <w:t>，</w:t>
          </w:r>
          <w:r>
            <w:rPr>
              <w:rFonts w:hint="default"/>
              <w:lang w:val="en-US" w:eastAsia="zh-CN"/>
            </w:rPr>
            <w:t>音节e1、e2、e3、e4的声调符号不省写</w:t>
          </w:r>
          <w:r>
            <w:tab/>
          </w:r>
          <w:r>
            <w:fldChar w:fldCharType="begin"/>
          </w:r>
          <w:r>
            <w:instrText xml:space="preserve"> PAGEREF _Toc19197 </w:instrText>
          </w:r>
          <w:r>
            <w:fldChar w:fldCharType="separate"/>
          </w:r>
          <w:r>
            <w:t>140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_Toc7880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读一读</w:t>
          </w:r>
          <w:r>
            <w:tab/>
          </w:r>
          <w:r>
            <w:fldChar w:fldCharType="begin"/>
          </w:r>
          <w:r>
            <w:instrText xml:space="preserve"> PAGEREF _Toc7880 </w:instrText>
          </w:r>
          <w:r>
            <w:fldChar w:fldCharType="separate"/>
          </w:r>
          <w:r>
            <w:t>141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_Toc27172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第九课 区分音节界限的特殊规则</w:t>
          </w:r>
          <w:r>
            <w:tab/>
          </w:r>
          <w:r>
            <w:fldChar w:fldCharType="begin"/>
          </w:r>
          <w:r>
            <w:instrText xml:space="preserve"> PAGEREF _Toc27172 </w:instrText>
          </w:r>
          <w:r>
            <w:fldChar w:fldCharType="separate"/>
          </w:r>
          <w:r>
            <w:t>142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_Toc17224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一 声母自成音节后面连写韵母自成音节时，声母自成音节的</w:t>
          </w:r>
          <w:r>
            <w:rPr>
              <w:rFonts w:hint="default"/>
              <w:lang w:val="en-US" w:eastAsia="zh-CN"/>
            </w:rPr>
            <w:t>声调符号一律不省写</w:t>
          </w:r>
          <w:r>
            <w:tab/>
          </w:r>
          <w:r>
            <w:fldChar w:fldCharType="begin"/>
          </w:r>
          <w:r>
            <w:instrText xml:space="preserve"> PAGEREF _Toc17224 </w:instrText>
          </w:r>
          <w:r>
            <w:fldChar w:fldCharType="separate"/>
          </w:r>
          <w:r>
            <w:t>142</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_Toc6114 </w:instrText>
          </w:r>
          <w:r>
            <w:rPr>
              <w:rFonts w:hint="default" w:ascii="Times New Roman" w:hAnsi="Times New Roman" w:eastAsia="方正小标宋简体" w:cs="Times New Roman"/>
              <w:szCs w:val="24"/>
              <w:lang w:val="en-US" w:eastAsia="zh-CN"/>
            </w:rPr>
            <w:fldChar w:fldCharType="separate"/>
          </w:r>
          <w:r>
            <w:rPr>
              <w:rFonts w:hint="eastAsia"/>
              <w:szCs w:val="44"/>
              <w:lang w:val="en-US" w:eastAsia="zh-CN"/>
            </w:rPr>
            <w:t>第十课 定字简写规则</w:t>
          </w:r>
          <w:r>
            <w:tab/>
          </w:r>
          <w:r>
            <w:fldChar w:fldCharType="begin"/>
          </w:r>
          <w:r>
            <w:instrText xml:space="preserve"> PAGEREF _Toc6114 </w:instrText>
          </w:r>
          <w:r>
            <w:fldChar w:fldCharType="separate"/>
          </w:r>
          <w:r>
            <w:t>143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_Toc1266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一 </w:t>
          </w:r>
          <w:r>
            <w:rPr>
              <w:rFonts w:hint="default"/>
              <w:lang w:val="en-US" w:eastAsia="zh-CN"/>
            </w:rPr>
            <w:t>下列汉字简写定字</w:t>
          </w:r>
          <w:r>
            <w:tab/>
          </w:r>
          <w:r>
            <w:fldChar w:fldCharType="begin"/>
          </w:r>
          <w:r>
            <w:instrText xml:space="preserve"> PAGEREF _Toc1266 </w:instrText>
          </w:r>
          <w:r>
            <w:fldChar w:fldCharType="separate"/>
          </w:r>
          <w:r>
            <w:t>143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_Toc7257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二 </w:t>
          </w:r>
          <w:r>
            <w:rPr>
              <w:rFonts w:hint="default"/>
              <w:lang w:val="en-US" w:eastAsia="zh-CN"/>
            </w:rPr>
            <w:t>当“的、么、你、他、它”后面连写韵母自成音节时，一律不简写定字。</w:t>
          </w:r>
          <w:r>
            <w:tab/>
          </w:r>
          <w:r>
            <w:fldChar w:fldCharType="begin"/>
          </w:r>
          <w:r>
            <w:instrText xml:space="preserve"> PAGEREF _Toc7257 </w:instrText>
          </w:r>
          <w:r>
            <w:fldChar w:fldCharType="separate"/>
          </w:r>
          <w:r>
            <w:t>144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_Toc7378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三 读一读</w:t>
          </w:r>
          <w:r>
            <w:tab/>
          </w:r>
          <w:r>
            <w:fldChar w:fldCharType="begin"/>
          </w:r>
          <w:r>
            <w:instrText xml:space="preserve"> PAGEREF _Toc7378 </w:instrText>
          </w:r>
          <w:r>
            <w:fldChar w:fldCharType="separate"/>
          </w:r>
          <w:r>
            <w:t>145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_Toc24588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四 简便记忆</w:t>
          </w:r>
          <w:r>
            <w:tab/>
          </w:r>
          <w:r>
            <w:fldChar w:fldCharType="begin"/>
          </w:r>
          <w:r>
            <w:instrText xml:space="preserve"> PAGEREF _Toc24588 </w:instrText>
          </w:r>
          <w:r>
            <w:fldChar w:fldCharType="separate"/>
          </w:r>
          <w:r>
            <w:t>145</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_Toc15969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附录</w:t>
          </w:r>
          <w:r>
            <w:tab/>
          </w:r>
          <w:r>
            <w:fldChar w:fldCharType="begin"/>
          </w:r>
          <w:r>
            <w:instrText xml:space="preserve"> PAGEREF _Toc15969 </w:instrText>
          </w:r>
          <w:r>
            <w:fldChar w:fldCharType="separate"/>
          </w:r>
          <w:r>
            <w:t>146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_Toc2444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附一 盲文点位</w:t>
          </w:r>
          <w:r>
            <w:tab/>
          </w:r>
          <w:r>
            <w:fldChar w:fldCharType="begin"/>
          </w:r>
          <w:r>
            <w:instrText xml:space="preserve"> PAGEREF _Toc2444 </w:instrText>
          </w:r>
          <w:r>
            <w:fldChar w:fldCharType="separate"/>
          </w:r>
          <w:r>
            <w:t>146</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_Toc6905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附二 汉语拼音字母表</w:t>
          </w:r>
          <w:r>
            <w:tab/>
          </w:r>
          <w:r>
            <w:fldChar w:fldCharType="begin"/>
          </w:r>
          <w:r>
            <w:instrText xml:space="preserve"> PAGEREF _Toc6905 </w:instrText>
          </w:r>
          <w:r>
            <w:fldChar w:fldCharType="separate"/>
          </w:r>
          <w:r>
            <w:t>147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_Toc23954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附三 汉语盲文声母表</w:t>
          </w:r>
          <w:r>
            <w:tab/>
          </w:r>
          <w:r>
            <w:fldChar w:fldCharType="begin"/>
          </w:r>
          <w:r>
            <w:instrText xml:space="preserve"> PAGEREF _Toc23954 </w:instrText>
          </w:r>
          <w:r>
            <w:fldChar w:fldCharType="separate"/>
          </w:r>
          <w:r>
            <w:t>148</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_Toc537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附四 汉语盲文韵母表</w:t>
          </w:r>
          <w:r>
            <w:tab/>
          </w:r>
          <w:r>
            <w:fldChar w:fldCharType="begin"/>
          </w:r>
          <w:r>
            <w:instrText xml:space="preserve"> PAGEREF _Toc537 </w:instrText>
          </w:r>
          <w:r>
            <w:fldChar w:fldCharType="separate"/>
          </w:r>
          <w:r>
            <w:t>149</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_Toc7360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附五 汉语盲文自成音节表</w:t>
          </w:r>
          <w:r>
            <w:tab/>
          </w:r>
          <w:r>
            <w:fldChar w:fldCharType="begin"/>
          </w:r>
          <w:r>
            <w:instrText xml:space="preserve"> PAGEREF _Toc7360 </w:instrText>
          </w:r>
          <w:r>
            <w:fldChar w:fldCharType="separate"/>
          </w:r>
          <w:r>
            <w:t>150</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_Toc3208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附六 拼音声调和盲文ASCII码对应关系</w:t>
          </w:r>
          <w:r>
            <w:tab/>
          </w:r>
          <w:r>
            <w:fldChar w:fldCharType="begin"/>
          </w:r>
          <w:r>
            <w:instrText xml:space="preserve"> PAGEREF _Toc3208 </w:instrText>
          </w:r>
          <w:r>
            <w:fldChar w:fldCharType="separate"/>
          </w:r>
          <w:r>
            <w:t>151</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_Toc13477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附七 数字和盲文ASCII码对应关系</w:t>
          </w:r>
          <w:r>
            <w:tab/>
          </w:r>
          <w:r>
            <w:fldChar w:fldCharType="begin"/>
          </w:r>
          <w:r>
            <w:instrText xml:space="preserve"> PAGEREF _Toc13477 </w:instrText>
          </w:r>
          <w:r>
            <w:fldChar w:fldCharType="separate"/>
          </w:r>
          <w:r>
            <w:t>152</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_Toc29149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附八 英文字母和盲文ASCII码对应关系</w:t>
          </w:r>
          <w:r>
            <w:tab/>
          </w:r>
          <w:r>
            <w:fldChar w:fldCharType="begin"/>
          </w:r>
          <w:r>
            <w:instrText xml:space="preserve"> PAGEREF _Toc29149 </w:instrText>
          </w:r>
          <w:r>
            <w:fldChar w:fldCharType="separate"/>
          </w:r>
          <w:r>
            <w:t>153</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_Toc1470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附九 </w:t>
          </w:r>
          <w:r>
            <w:rPr>
              <w:rFonts w:hint="eastAsia"/>
            </w:rPr>
            <w:t>标点符号和盲文ASCII码对应关系</w:t>
          </w:r>
          <w:r>
            <w:tab/>
          </w:r>
          <w:r>
            <w:fldChar w:fldCharType="begin"/>
          </w:r>
          <w:r>
            <w:instrText xml:space="preserve"> PAGEREF _Toc1470 </w:instrText>
          </w:r>
          <w:r>
            <w:fldChar w:fldCharType="separate"/>
          </w:r>
          <w:r>
            <w:t>154</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_Toc25330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 </w:t>
          </w:r>
          <w:r>
            <w:rPr>
              <w:rFonts w:hint="eastAsia"/>
            </w:rPr>
            <w:t>汉语盲文ASCII码和盲文点序对照表</w:t>
          </w:r>
          <w:r>
            <w:tab/>
          </w:r>
          <w:r>
            <w:fldChar w:fldCharType="begin"/>
          </w:r>
          <w:r>
            <w:instrText xml:space="preserve"> PAGEREF _Toc25330 </w:instrText>
          </w:r>
          <w:r>
            <w:fldChar w:fldCharType="separate"/>
          </w:r>
          <w:r>
            <w:t>155</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_Toc20094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 xml:space="preserve">附十一 </w:t>
          </w:r>
          <w:r>
            <w:rPr>
              <w:rFonts w:hint="eastAsia"/>
            </w:rPr>
            <w:t>汉语盲文</w:t>
          </w:r>
          <w:r>
            <w:rPr>
              <w:rFonts w:hint="eastAsia"/>
              <w:lang w:val="en-US" w:eastAsia="zh-CN"/>
            </w:rPr>
            <w:t>排版规则</w:t>
          </w:r>
          <w:r>
            <w:tab/>
          </w:r>
          <w:r>
            <w:fldChar w:fldCharType="begin"/>
          </w:r>
          <w:r>
            <w:instrText xml:space="preserve"> PAGEREF _Toc20094 </w:instrText>
          </w:r>
          <w:r>
            <w:fldChar w:fldCharType="separate"/>
          </w:r>
          <w:r>
            <w:t>157</w:t>
          </w:r>
          <w:r>
            <w:fldChar w:fldCharType="end"/>
          </w:r>
          <w:r>
            <w:rPr>
              <w:rFonts w:hint="default" w:ascii="Times New Roman" w:hAnsi="Times New Roman" w:eastAsia="方正小标宋简体" w:cs="Times New Roman"/>
              <w:szCs w:val="24"/>
              <w:lang w:val="en-US" w:eastAsia="zh-CN"/>
            </w:rPr>
            <w:fldChar w:fldCharType="end"/>
          </w:r>
        </w:p>
        <w:p>
          <w:pPr>
            <w:pStyle w:val="9"/>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_Toc22863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附十二 国家通用盲文记忆卡</w:t>
          </w:r>
          <w:r>
            <w:tab/>
          </w:r>
          <w:r>
            <w:fldChar w:fldCharType="begin"/>
          </w:r>
          <w:r>
            <w:instrText xml:space="preserve"> PAGEREF _Toc22863 </w:instrText>
          </w:r>
          <w:r>
            <w:fldChar w:fldCharType="separate"/>
          </w:r>
          <w:r>
            <w:t>159</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_Toc2988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参考文献</w:t>
          </w:r>
          <w:r>
            <w:tab/>
          </w:r>
          <w:r>
            <w:fldChar w:fldCharType="begin"/>
          </w:r>
          <w:r>
            <w:instrText xml:space="preserve"> PAGEREF _Toc2988 </w:instrText>
          </w:r>
          <w:r>
            <w:fldChar w:fldCharType="separate"/>
          </w:r>
          <w:r>
            <w:t>161</w:t>
          </w:r>
          <w:r>
            <w:fldChar w:fldCharType="end"/>
          </w:r>
          <w:r>
            <w:rPr>
              <w:rFonts w:hint="default" w:ascii="Times New Roman" w:hAnsi="Times New Roman" w:eastAsia="方正小标宋简体" w:cs="Times New Roman"/>
              <w:szCs w:val="24"/>
              <w:lang w:val="en-US" w:eastAsia="zh-CN"/>
            </w:rPr>
            <w:fldChar w:fldCharType="end"/>
          </w:r>
        </w:p>
        <w:p>
          <w:pPr>
            <w:pStyle w:val="8"/>
            <w:tabs>
              <w:tab w:val="right" w:leader="dot" w:pos="8306"/>
            </w:tabs>
          </w:pPr>
          <w:r>
            <w:rPr>
              <w:rFonts w:hint="default" w:ascii="Times New Roman" w:hAnsi="Times New Roman" w:eastAsia="方正小标宋简体" w:cs="Times New Roman"/>
              <w:szCs w:val="24"/>
              <w:lang w:val="en-US" w:eastAsia="zh-CN"/>
            </w:rPr>
            <w:fldChar w:fldCharType="begin"/>
          </w:r>
          <w:r>
            <w:rPr>
              <w:rFonts w:hint="default" w:ascii="Times New Roman" w:hAnsi="Times New Roman" w:eastAsia="方正小标宋简体" w:cs="Times New Roman"/>
              <w:szCs w:val="24"/>
              <w:lang w:val="en-US" w:eastAsia="zh-CN"/>
            </w:rPr>
            <w:instrText xml:space="preserve"> HYPERLINK \l _Toc2708 </w:instrText>
          </w:r>
          <w:r>
            <w:rPr>
              <w:rFonts w:hint="default" w:ascii="Times New Roman" w:hAnsi="Times New Roman" w:eastAsia="方正小标宋简体" w:cs="Times New Roman"/>
              <w:szCs w:val="24"/>
              <w:lang w:val="en-US" w:eastAsia="zh-CN"/>
            </w:rPr>
            <w:fldChar w:fldCharType="separate"/>
          </w:r>
          <w:r>
            <w:rPr>
              <w:rFonts w:hint="eastAsia"/>
              <w:lang w:val="en-US" w:eastAsia="zh-CN"/>
            </w:rPr>
            <w:t>后记</w:t>
          </w:r>
          <w:r>
            <w:tab/>
          </w:r>
          <w:r>
            <w:fldChar w:fldCharType="begin"/>
          </w:r>
          <w:r>
            <w:instrText xml:space="preserve"> PAGEREF _Toc2708 </w:instrText>
          </w:r>
          <w:r>
            <w:fldChar w:fldCharType="separate"/>
          </w:r>
          <w:r>
            <w:t>162</w:t>
          </w:r>
          <w:r>
            <w:fldChar w:fldCharType="end"/>
          </w:r>
          <w:r>
            <w:rPr>
              <w:rFonts w:hint="default" w:ascii="Times New Roman" w:hAnsi="Times New Roman" w:eastAsia="方正小标宋简体" w:cs="Times New Roman"/>
              <w:szCs w:val="24"/>
              <w:lang w:val="en-US" w:eastAsia="zh-CN"/>
            </w:rPr>
            <w:fldChar w:fldCharType="end"/>
          </w:r>
        </w:p>
        <w:p>
          <w:pPr>
            <w:numPr>
              <w:ilvl w:val="0"/>
              <w:numId w:val="0"/>
            </w:numPr>
            <w:jc w:val="both"/>
            <w:rPr>
              <w:rFonts w:hint="default" w:ascii="Times New Roman" w:hAnsi="Times New Roman" w:eastAsia="方正小标宋简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方正小标宋简体" w:cs="Times New Roman"/>
              <w:szCs w:val="24"/>
              <w:lang w:val="en-US" w:eastAsia="zh-CN"/>
            </w:rPr>
            <w:fldChar w:fldCharType="end"/>
          </w:r>
        </w:p>
      </w:sdtContent>
    </w:sdt>
    <w:p>
      <w:pPr>
        <w:pStyle w:val="2"/>
        <w:bidi w:val="0"/>
        <w:rPr>
          <w:rFonts w:hint="eastAsia"/>
          <w:lang w:val="en-US" w:eastAsia="zh-CN"/>
        </w:rPr>
      </w:pPr>
      <w:bookmarkStart w:id="1" w:name="_Toc3852"/>
      <w:bookmarkStart w:id="2" w:name="_Toc24274"/>
      <w:r>
        <w:rPr>
          <w:rFonts w:hint="eastAsia"/>
          <w:lang w:val="en-US" w:eastAsia="zh-CN"/>
        </w:rPr>
        <w:t>前  言（草稿）</w:t>
      </w:r>
      <w:bookmarkEnd w:id="1"/>
      <w:bookmarkEnd w:id="2"/>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1.本书编写的背景和意义：</w:t>
      </w:r>
    </w:p>
    <w:p>
      <w:pPr>
        <w:spacing w:line="312" w:lineRule="auto"/>
        <w:ind w:firstLine="465"/>
        <w:textAlignment w:val="baseline"/>
        <w:rPr>
          <w:rFonts w:hint="eastAsia" w:cs="宋体"/>
          <w:sz w:val="24"/>
          <w:szCs w:val="24"/>
          <w:lang w:val="en-US" w:eastAsia="zh-CN"/>
        </w:rPr>
      </w:pPr>
      <w:r>
        <w:rPr>
          <w:rFonts w:hint="default" w:cs="宋体"/>
          <w:bCs w:val="0"/>
          <w:sz w:val="24"/>
          <w:szCs w:val="24"/>
        </w:rPr>
        <w:t>盲文</w:t>
      </w:r>
      <w:r>
        <w:rPr>
          <w:rFonts w:hint="default" w:cs="宋体"/>
          <w:sz w:val="24"/>
          <w:szCs w:val="24"/>
        </w:rPr>
        <w:t>又称点字是专门为盲人设计，靠触觉感知的文字。</w:t>
      </w:r>
      <w:r>
        <w:rPr>
          <w:rFonts w:hint="eastAsia" w:cs="宋体"/>
          <w:sz w:val="24"/>
          <w:szCs w:val="24"/>
        </w:rPr>
        <w:t>长期以来，纸质盲文书籍是盲人学习知识和获取信息的主要工具</w:t>
      </w:r>
      <w:r>
        <w:rPr>
          <w:rFonts w:hint="eastAsia" w:cs="宋体"/>
          <w:sz w:val="24"/>
          <w:szCs w:val="24"/>
          <w:lang w:eastAsia="zh-CN"/>
        </w:rPr>
        <w:t>，</w:t>
      </w:r>
      <w:r>
        <w:rPr>
          <w:rFonts w:hint="eastAsia" w:cs="宋体"/>
          <w:sz w:val="24"/>
          <w:szCs w:val="24"/>
          <w:lang w:val="en-US" w:eastAsia="zh-CN"/>
        </w:rPr>
        <w:t>存在</w:t>
      </w:r>
      <w:r>
        <w:rPr>
          <w:rFonts w:hint="eastAsia" w:cs="宋体"/>
          <w:sz w:val="24"/>
          <w:szCs w:val="24"/>
        </w:rPr>
        <w:t>制作成本高、种类匮乏、数量少、资讯滞后、体积大且笨重、使用不便</w:t>
      </w:r>
      <w:r>
        <w:rPr>
          <w:rFonts w:hint="eastAsia" w:cs="宋体"/>
          <w:sz w:val="24"/>
          <w:szCs w:val="24"/>
          <w:lang w:val="en-US" w:eastAsia="zh-CN"/>
        </w:rPr>
        <w:t>等劣势</w:t>
      </w:r>
      <w:r>
        <w:rPr>
          <w:rFonts w:hint="eastAsia" w:cs="宋体"/>
          <w:sz w:val="24"/>
          <w:szCs w:val="24"/>
        </w:rPr>
        <w:t>。</w:t>
      </w:r>
      <w:r>
        <w:rPr>
          <w:rFonts w:hint="eastAsia" w:cs="宋体"/>
          <w:sz w:val="24"/>
          <w:szCs w:val="24"/>
          <w:lang w:val="en-US" w:eastAsia="zh-CN"/>
        </w:rPr>
        <w:t>在信息爆炸的</w:t>
      </w:r>
      <w:r>
        <w:rPr>
          <w:rFonts w:hint="eastAsia" w:cs="宋体"/>
          <w:sz w:val="24"/>
          <w:szCs w:val="24"/>
        </w:rPr>
        <w:t>互联网</w:t>
      </w:r>
      <w:r>
        <w:rPr>
          <w:rFonts w:hint="eastAsia" w:cs="宋体"/>
          <w:sz w:val="24"/>
          <w:szCs w:val="24"/>
          <w:lang w:val="en-US" w:eastAsia="zh-CN"/>
        </w:rPr>
        <w:t>时代，</w:t>
      </w:r>
      <w:r>
        <w:rPr>
          <w:rFonts w:hint="eastAsia" w:cs="宋体"/>
          <w:sz w:val="24"/>
          <w:szCs w:val="24"/>
        </w:rPr>
        <w:t>纸质盲文书籍</w:t>
      </w:r>
      <w:r>
        <w:rPr>
          <w:rFonts w:hint="eastAsia" w:cs="宋体"/>
          <w:sz w:val="24"/>
          <w:szCs w:val="24"/>
          <w:lang w:val="en-US" w:eastAsia="zh-CN"/>
        </w:rPr>
        <w:t>很难继续担负传播知识</w:t>
      </w:r>
      <w:r>
        <w:rPr>
          <w:rFonts w:hint="eastAsia" w:cs="宋体"/>
          <w:sz w:val="24"/>
          <w:szCs w:val="24"/>
          <w:lang w:eastAsia="zh-CN"/>
        </w:rPr>
        <w:t>和培养人才</w:t>
      </w:r>
      <w:r>
        <w:rPr>
          <w:rFonts w:hint="eastAsia" w:cs="宋体"/>
          <w:sz w:val="24"/>
          <w:szCs w:val="24"/>
          <w:lang w:val="en-US" w:eastAsia="zh-CN"/>
        </w:rPr>
        <w:t>的历史使命。</w:t>
      </w:r>
    </w:p>
    <w:p>
      <w:pPr>
        <w:spacing w:line="312" w:lineRule="auto"/>
        <w:ind w:firstLine="465"/>
        <w:textAlignment w:val="baseline"/>
        <w:rPr>
          <w:rFonts w:hint="eastAsia" w:cs="宋体"/>
          <w:color w:val="000000"/>
          <w:sz w:val="24"/>
          <w:szCs w:val="24"/>
          <w:lang w:val="en-US" w:eastAsia="zh-CN"/>
        </w:rPr>
      </w:pPr>
      <w:r>
        <w:rPr>
          <w:rFonts w:hint="eastAsia" w:cs="宋体"/>
          <w:sz w:val="24"/>
          <w:szCs w:val="24"/>
        </w:rPr>
        <w:t>国际上，把不认识盲文的盲人也称为文盲，无论是生活还是就业，都受到很大的限制。</w:t>
      </w:r>
      <w:r>
        <w:rPr>
          <w:rFonts w:hint="eastAsia" w:cs="宋体"/>
          <w:sz w:val="24"/>
          <w:szCs w:val="24"/>
          <w:lang w:val="en-US" w:eastAsia="zh-CN"/>
        </w:rPr>
        <w:t>据统计，</w:t>
      </w:r>
      <w:r>
        <w:rPr>
          <w:rFonts w:hint="eastAsia" w:cs="宋体"/>
          <w:color w:val="000000"/>
          <w:sz w:val="24"/>
          <w:szCs w:val="24"/>
          <w:lang w:val="en-US" w:eastAsia="zh-CN"/>
        </w:rPr>
        <w:t>目前我国有1700多万视</w:t>
      </w:r>
      <w:r>
        <w:rPr>
          <w:rFonts w:hint="default" w:cs="宋体"/>
          <w:color w:val="000000"/>
          <w:sz w:val="24"/>
          <w:szCs w:val="24"/>
          <w:lang w:eastAsia="zh-CN"/>
        </w:rPr>
        <w:t>障</w:t>
      </w:r>
      <w:r>
        <w:rPr>
          <w:rFonts w:hint="eastAsia" w:cs="宋体"/>
          <w:color w:val="000000"/>
          <w:sz w:val="24"/>
          <w:szCs w:val="24"/>
          <w:lang w:val="en-US" w:eastAsia="zh-CN"/>
        </w:rPr>
        <w:t>群体，90%以上的盲人不认识盲人。为此，如何让广大盲人快速高效的学会盲文意义重大</w:t>
      </w:r>
    </w:p>
    <w:p>
      <w:pPr>
        <w:spacing w:line="312" w:lineRule="auto"/>
        <w:ind w:firstLine="465"/>
        <w:textAlignment w:val="baseline"/>
        <w:rPr>
          <w:rFonts w:hint="eastAsia" w:cs="宋体"/>
          <w:color w:val="000000"/>
          <w:sz w:val="24"/>
          <w:szCs w:val="24"/>
          <w:lang w:val="en-US" w:eastAsia="zh-CN"/>
        </w:rPr>
      </w:pPr>
      <w:r>
        <w:rPr>
          <w:rFonts w:hint="eastAsia" w:cs="宋体"/>
          <w:color w:val="000000"/>
          <w:sz w:val="24"/>
          <w:szCs w:val="24"/>
          <w:lang w:val="en-US" w:eastAsia="zh-CN"/>
        </w:rPr>
        <w:t>...</w:t>
      </w:r>
    </w:p>
    <w:p>
      <w:pPr>
        <w:spacing w:line="312" w:lineRule="auto"/>
        <w:ind w:firstLine="465"/>
        <w:textAlignment w:val="baseline"/>
        <w:rPr>
          <w:rFonts w:hint="default" w:cs="宋体"/>
          <w:sz w:val="24"/>
          <w:szCs w:val="24"/>
          <w:lang w:eastAsia="zh-CN"/>
        </w:rPr>
      </w:pPr>
      <w:r>
        <w:rPr>
          <w:rFonts w:hint="default" w:cs="宋体"/>
          <w:sz w:val="24"/>
          <w:szCs w:val="24"/>
          <w:lang w:val="en-US" w:eastAsia="zh-CN"/>
        </w:rPr>
        <w:t>广大</w:t>
      </w:r>
      <w:r>
        <w:rPr>
          <w:rFonts w:hint="eastAsia" w:cs="宋体"/>
          <w:sz w:val="24"/>
          <w:szCs w:val="24"/>
          <w:lang w:eastAsia="zh-CN"/>
        </w:rPr>
        <w:t>盲人</w:t>
      </w:r>
      <w:r>
        <w:rPr>
          <w:rFonts w:hint="default" w:cs="宋体"/>
          <w:sz w:val="24"/>
          <w:szCs w:val="24"/>
          <w:lang w:eastAsia="zh-CN"/>
        </w:rPr>
        <w:t>迫切</w:t>
      </w:r>
      <w:r>
        <w:rPr>
          <w:rFonts w:hint="default" w:cs="宋体"/>
          <w:sz w:val="24"/>
          <w:szCs w:val="24"/>
          <w:lang w:val="en-US" w:eastAsia="zh-CN"/>
        </w:rPr>
        <w:t>需要能够便捷获取盲文</w:t>
      </w:r>
      <w:r>
        <w:rPr>
          <w:rFonts w:hint="default" w:cs="宋体"/>
          <w:sz w:val="24"/>
          <w:szCs w:val="24"/>
          <w:lang w:eastAsia="zh-CN"/>
        </w:rPr>
        <w:t>的无障碍设备。</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3.本书编写的主要内容和特色：</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起点智能盲文学习机能够帮助人们快速、便捷和高效地学习盲文，辅助学生学习文化知识，助力学生成才，推进我国信息无障碍建设，具有高刷新率、高可靠性、高性价比和易便携等优点，</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学习机提供盲文点位基础训练，声母、韵母、整体认读音节、音调、数字、英文字母、标点符号等盲文学习；</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学习机的屏幕清晰显示学习内容，通过视觉，家长和教师可以辅导盲生学习盲文和课文知识，提高盲生学习效率。学习机的语音模块实时播报当前内容，通过听觉，低龄盲童能够独立操作学习机，无需家长和教师的随时随刻帮助。学习机的盲文点显器，动态生成盲文点字，通过触觉，成年盲人可以完全无障碍地自学盲文，自主掌握盲文阅读技能</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spacing w:line="312" w:lineRule="auto"/>
        <w:textAlignment w:val="baseline"/>
        <w:rPr>
          <w:rFonts w:hint="eastAsia" w:cs="宋体"/>
          <w:b w:val="0"/>
          <w:bCs w:val="0"/>
          <w:sz w:val="24"/>
          <w:szCs w:val="24"/>
          <w:lang w:val="en-US" w:eastAsia="zh-CN"/>
        </w:rPr>
      </w:pPr>
      <w:r>
        <w:rPr>
          <w:rFonts w:hint="eastAsia" w:cs="宋体"/>
          <w:b w:val="0"/>
          <w:bCs w:val="0"/>
          <w:sz w:val="24"/>
          <w:szCs w:val="24"/>
          <w:lang w:val="en-US" w:eastAsia="zh-CN"/>
        </w:rPr>
        <w:t>3.本书的主要贡献者：</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北京盲人学校付雪松老师主要负责...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浙江理工大学杨文珍教授主要负责...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浙江理工大学陈楷闻硕士、林栋硕士负责...</w:t>
      </w:r>
    </w:p>
    <w:p>
      <w:pPr>
        <w:spacing w:line="312" w:lineRule="auto"/>
        <w:ind w:firstLine="465"/>
        <w:textAlignment w:val="baseline"/>
        <w:rPr>
          <w:rFonts w:hint="eastAsia" w:cs="宋体"/>
          <w:sz w:val="24"/>
          <w:szCs w:val="24"/>
          <w:lang w:val="en-US" w:eastAsia="zh-CN"/>
        </w:rPr>
      </w:pPr>
      <w:r>
        <w:rPr>
          <w:rFonts w:hint="eastAsia" w:cs="宋体"/>
          <w:sz w:val="24"/>
          <w:szCs w:val="24"/>
          <w:lang w:val="en-US" w:eastAsia="zh-CN"/>
        </w:rPr>
        <w:t>...</w:t>
      </w:r>
    </w:p>
    <w:p>
      <w:pPr>
        <w:numPr>
          <w:ilvl w:val="0"/>
          <w:numId w:val="1"/>
        </w:numPr>
        <w:spacing w:line="312" w:lineRule="auto"/>
        <w:textAlignment w:val="baseline"/>
        <w:rPr>
          <w:rFonts w:hint="eastAsia" w:cs="宋体"/>
          <w:sz w:val="24"/>
          <w:szCs w:val="24"/>
          <w:lang w:val="en-US" w:eastAsia="zh-CN"/>
        </w:rPr>
      </w:pPr>
      <w:r>
        <w:rPr>
          <w:rFonts w:hint="eastAsia" w:cs="宋体"/>
          <w:b w:val="0"/>
          <w:bCs w:val="0"/>
          <w:sz w:val="24"/>
          <w:szCs w:val="24"/>
          <w:lang w:val="en-US" w:eastAsia="zh-CN"/>
        </w:rPr>
        <w:t>本书的对象</w:t>
      </w:r>
    </w:p>
    <w:p>
      <w:pPr>
        <w:numPr>
          <w:ilvl w:val="0"/>
          <w:numId w:val="1"/>
        </w:numPr>
        <w:spacing w:line="312" w:lineRule="auto"/>
        <w:textAlignment w:val="baseline"/>
        <w:rPr>
          <w:rFonts w:hint="eastAsia" w:cs="宋体"/>
          <w:sz w:val="24"/>
          <w:szCs w:val="24"/>
          <w:lang w:val="en-US" w:eastAsia="zh-CN"/>
        </w:rPr>
      </w:pPr>
      <w:r>
        <w:rPr>
          <w:rFonts w:hint="eastAsia" w:cs="宋体"/>
          <w:sz w:val="24"/>
          <w:szCs w:val="24"/>
          <w:lang w:val="en-US" w:eastAsia="zh-CN"/>
        </w:rPr>
        <w:t>在本书编写过程中，得到了XXX、XXX、XXX、等的大力支持，由于编者水平能力有限，书中难免有错误和不周到之处，请多指点，以便在下一版中更正和提高。</w:t>
      </w:r>
    </w:p>
    <w:p>
      <w:pPr>
        <w:spacing w:line="312" w:lineRule="auto"/>
        <w:ind w:firstLine="465"/>
        <w:textAlignment w:val="baseline"/>
        <w:rPr>
          <w:rFonts w:hint="eastAsia" w:cs="宋体"/>
          <w:sz w:val="24"/>
          <w:szCs w:val="24"/>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eastAsia="黑体"/>
          <w:sz w:val="44"/>
          <w:szCs w:val="44"/>
          <w:lang w:val="en-US" w:eastAsia="zh-CN"/>
        </w:rPr>
      </w:pPr>
      <w:bookmarkStart w:id="3" w:name="_Toc30329"/>
      <w:bookmarkStart w:id="4" w:name="_Toc12049"/>
      <w:r>
        <w:rPr>
          <w:rFonts w:hint="eastAsia"/>
          <w:sz w:val="44"/>
          <w:szCs w:val="44"/>
          <w:lang w:val="en-US" w:eastAsia="zh-CN"/>
        </w:rPr>
        <w:t>第 一 篇</w:t>
      </w:r>
      <w:bookmarkEnd w:id="3"/>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拼</w:t>
      </w:r>
    </w:p>
    <w:p>
      <w:pPr>
        <w:numPr>
          <w:ilvl w:val="0"/>
          <w:numId w:val="0"/>
        </w:numPr>
        <w:jc w:val="center"/>
        <w:rPr>
          <w:rFonts w:hint="default" w:ascii="方正小标宋简体" w:eastAsia="方正小标宋简体"/>
          <w:sz w:val="72"/>
          <w:szCs w:val="72"/>
          <w:lang w:val="en-US" w:eastAsia="zh-CN"/>
        </w:rPr>
      </w:pPr>
      <w:r>
        <w:rPr>
          <w:rFonts w:hint="eastAsia" w:ascii="方正小标宋简体" w:eastAsia="方正小标宋简体"/>
          <w:sz w:val="72"/>
          <w:szCs w:val="72"/>
          <w:lang w:val="en-US" w:eastAsia="zh-CN"/>
        </w:rPr>
        <w:t>音</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基</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础</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（共15课）</w:t>
      </w:r>
    </w:p>
    <w:p>
      <w:pPr>
        <w:rPr>
          <w:rFonts w:hint="eastAsia"/>
          <w:sz w:val="44"/>
          <w:szCs w:val="44"/>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5" w:name="_Toc32353"/>
      <w:r>
        <w:rPr>
          <w:rFonts w:hint="eastAsia"/>
          <w:sz w:val="44"/>
          <w:szCs w:val="44"/>
          <w:lang w:val="en-US" w:eastAsia="zh-CN"/>
        </w:rPr>
        <w:t>第一课 声母</w:t>
      </w:r>
      <w:r>
        <w:rPr>
          <w:rFonts w:hint="default" w:ascii="Times New Roman" w:hAnsi="Times New Roman" w:cs="Times New Roman"/>
          <w:sz w:val="44"/>
          <w:szCs w:val="44"/>
          <w:lang w:val="en-US" w:eastAsia="zh-CN"/>
        </w:rPr>
        <w:t>b、p、m、f</w:t>
      </w:r>
      <w:bookmarkEnd w:id="4"/>
      <w:bookmarkEnd w:id="5"/>
    </w:p>
    <w:p>
      <w:pPr>
        <w:pStyle w:val="3"/>
        <w:bidi w:val="0"/>
        <w:ind w:left="0" w:leftChars="0" w:firstLine="0" w:firstLineChars="0"/>
        <w:rPr>
          <w:rFonts w:hint="default"/>
          <w:lang w:val="en-US" w:eastAsia="zh-CN"/>
        </w:rPr>
      </w:pPr>
      <w:bookmarkStart w:id="6" w:name="_Toc8324"/>
      <w:bookmarkStart w:id="7" w:name="_Toc13822"/>
      <w:r>
        <w:rPr>
          <w:rFonts w:hint="eastAsia"/>
          <w:lang w:val="en-US" w:eastAsia="zh-CN"/>
        </w:rPr>
        <w:t>一 字母</w:t>
      </w:r>
      <w:r>
        <w:rPr>
          <w:rFonts w:hint="default" w:ascii="Times New Roman" w:hAnsi="Times New Roman" w:cs="Times New Roman"/>
          <w:lang w:val="en-US" w:eastAsia="zh-CN"/>
        </w:rPr>
        <w:t>b、p、m、f</w:t>
      </w:r>
      <w:bookmarkEnd w:id="6"/>
      <w:bookmarkEnd w:id="7"/>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 2 点 声母</w:t>
      </w:r>
      <w:r>
        <w:rPr>
          <w:rFonts w:hint="eastAsia" w:ascii="仿宋" w:hAnsi="仿宋" w:eastAsia="仿宋"/>
          <w:sz w:val="32"/>
          <w:szCs w:val="32"/>
          <w:lang w:val="en-US" w:eastAsia="zh-CN"/>
        </w:rPr>
        <w:t xml:space="preserve"> </w:t>
      </w:r>
      <w:r>
        <w:rPr>
          <w:rFonts w:hint="default" w:ascii="仿宋" w:hAnsi="仿宋" w:eastAsia="仿宋"/>
          <w:sz w:val="32"/>
          <w:szCs w:val="32"/>
        </w:rPr>
        <w:t>b</w:t>
      </w:r>
    </w:p>
    <w:p>
      <w:pPr>
        <w:jc w:val="center"/>
      </w:pPr>
      <w:r>
        <w:drawing>
          <wp:inline distT="0" distB="0" distL="114300" distR="114300">
            <wp:extent cx="495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2 3 4 点 声母 p</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sz w:val="30"/>
          <w:szCs w:val="30"/>
          <w:lang w:val="en-US" w:eastAsia="zh-CN"/>
        </w:rPr>
      </w:pPr>
      <w:r>
        <w:drawing>
          <wp:inline distT="0" distB="0" distL="114300" distR="114300">
            <wp:extent cx="419100" cy="790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1 3 4 点 声母 m</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 w:cs="Times New Roman"/>
          <w:sz w:val="32"/>
          <w:szCs w:val="32"/>
        </w:rPr>
      </w:pPr>
      <w:r>
        <w:drawing>
          <wp:inline distT="0" distB="0" distL="114300" distR="114300">
            <wp:extent cx="42862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点 声母 f  </w:t>
      </w:r>
    </w:p>
    <w:p>
      <w:pPr>
        <w:jc w:val="center"/>
        <w:rPr>
          <w:rFonts w:hint="default" w:ascii="仿宋" w:hAnsi="仿宋" w:eastAsia="仿宋"/>
          <w:sz w:val="30"/>
          <w:szCs w:val="30"/>
          <w:lang w:val="en-US" w:eastAsia="zh-CN"/>
        </w:rPr>
      </w:pPr>
      <w:r>
        <w:drawing>
          <wp:inline distT="0" distB="0" distL="114300" distR="114300">
            <wp:extent cx="43815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8" w:name="_Toc29844"/>
      <w:bookmarkStart w:id="9" w:name="_Toc11609"/>
      <w:r>
        <w:rPr>
          <w:rFonts w:hint="eastAsia"/>
          <w:lang w:val="en-US" w:eastAsia="zh-CN"/>
        </w:rPr>
        <w:t>二 盲符</w:t>
      </w:r>
      <w:bookmarkEnd w:id="8"/>
      <w:bookmarkEnd w:id="9"/>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声母</w:t>
      </w:r>
      <w:r>
        <w:rPr>
          <w:rFonts w:hint="eastAsia" w:ascii="仿宋" w:hAnsi="仿宋" w:eastAsia="仿宋"/>
          <w:sz w:val="32"/>
          <w:szCs w:val="32"/>
          <w:lang w:val="en-US" w:eastAsia="zh-CN"/>
        </w:rPr>
        <w:t>b p m f</w:t>
      </w:r>
    </w:p>
    <w:p>
      <w:pPr>
        <w:rPr>
          <w:rFonts w:hint="default"/>
          <w:lang w:val="en-US" w:eastAsia="zh-CN"/>
        </w:rPr>
      </w:pPr>
    </w:p>
    <w:p>
      <w:pPr>
        <w:bidi w:val="0"/>
        <w:jc w:val="center"/>
        <w:rPr>
          <w:rFonts w:hint="eastAsia"/>
          <w:lang w:val="en-US" w:eastAsia="zh-CN"/>
        </w:rPr>
      </w:pPr>
      <w:r>
        <w:drawing>
          <wp:inline distT="0" distB="0" distL="114300" distR="114300">
            <wp:extent cx="495300" cy="749935"/>
            <wp:effectExtent l="0" t="0" r="0" b="1206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5"/>
                    <a:srcRect b="10530"/>
                    <a:stretch>
                      <a:fillRect/>
                    </a:stretch>
                  </pic:blipFill>
                  <pic:spPr>
                    <a:xfrm>
                      <a:off x="0" y="0"/>
                      <a:ext cx="495300" cy="749935"/>
                    </a:xfrm>
                    <a:prstGeom prst="rect">
                      <a:avLst/>
                    </a:prstGeom>
                    <a:noFill/>
                    <a:ln>
                      <a:noFill/>
                    </a:ln>
                  </pic:spPr>
                </pic:pic>
              </a:graphicData>
            </a:graphic>
          </wp:inline>
        </w:drawing>
      </w:r>
      <w:ins w:id="159" w:author="杨文珍" w:date="2020-08-17T20:04:16Z">
        <w:r>
          <w:rPr>
            <w:rFonts w:ascii="仿宋" w:hAnsi="仿宋" w:eastAsia="仿宋"/>
            <w:sz w:val="32"/>
            <w:szCs w:val="32"/>
          </w:rPr>
          <w:drawing>
            <wp:inline distT="0" distB="0" distL="114300" distR="114300">
              <wp:extent cx="400050" cy="724535"/>
              <wp:effectExtent l="0" t="0" r="0" b="18415"/>
              <wp:docPr id="4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19100" cy="739140"/>
            <wp:effectExtent l="0" t="0" r="0" b="381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6"/>
                    <a:srcRect b="6506"/>
                    <a:stretch>
                      <a:fillRect/>
                    </a:stretch>
                  </pic:blipFill>
                  <pic:spPr>
                    <a:xfrm>
                      <a:off x="0" y="0"/>
                      <a:ext cx="419100" cy="739140"/>
                    </a:xfrm>
                    <a:prstGeom prst="rect">
                      <a:avLst/>
                    </a:prstGeom>
                    <a:noFill/>
                    <a:ln>
                      <a:noFill/>
                    </a:ln>
                  </pic:spPr>
                </pic:pic>
              </a:graphicData>
            </a:graphic>
          </wp:inline>
        </w:drawing>
      </w:r>
      <w:ins w:id="161" w:author="杨文珍" w:date="2020-08-17T20:04:35Z">
        <w:r>
          <w:rPr>
            <w:rFonts w:ascii="仿宋" w:hAnsi="仿宋" w:eastAsia="仿宋"/>
            <w:sz w:val="32"/>
            <w:szCs w:val="32"/>
          </w:rPr>
          <w:drawing>
            <wp:inline distT="0" distB="0" distL="114300" distR="114300">
              <wp:extent cx="400050" cy="724535"/>
              <wp:effectExtent l="0" t="0" r="0" b="18415"/>
              <wp:docPr id="43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28625" cy="730885"/>
            <wp:effectExtent l="0" t="0" r="9525" b="1206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7"/>
                    <a:stretch>
                      <a:fillRect/>
                    </a:stretch>
                  </pic:blipFill>
                  <pic:spPr>
                    <a:xfrm>
                      <a:off x="0" y="0"/>
                      <a:ext cx="428625" cy="730885"/>
                    </a:xfrm>
                    <a:prstGeom prst="rect">
                      <a:avLst/>
                    </a:prstGeom>
                    <a:noFill/>
                    <a:ln>
                      <a:noFill/>
                    </a:ln>
                  </pic:spPr>
                </pic:pic>
              </a:graphicData>
            </a:graphic>
          </wp:inline>
        </w:drawing>
      </w:r>
      <w:ins w:id="163" w:author="杨文珍" w:date="2020-08-17T20:04:36Z">
        <w:r>
          <w:rPr>
            <w:rFonts w:ascii="仿宋" w:hAnsi="仿宋" w:eastAsia="仿宋"/>
            <w:sz w:val="32"/>
            <w:szCs w:val="32"/>
          </w:rPr>
          <w:drawing>
            <wp:inline distT="0" distB="0" distL="114300" distR="114300">
              <wp:extent cx="400050" cy="724535"/>
              <wp:effectExtent l="0" t="0" r="0" b="18415"/>
              <wp:docPr id="4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 name="图片 5"/>
                      <pic:cNvPicPr>
                        <a:picLocks noChangeAspect="1"/>
                      </pic:cNvPicPr>
                    </pic:nvPicPr>
                    <pic:blipFill>
                      <a:blip r:embed="rId9"/>
                      <a:srcRect b="5233"/>
                      <a:stretch>
                        <a:fillRect/>
                      </a:stretch>
                    </pic:blipFill>
                    <pic:spPr>
                      <a:xfrm>
                        <a:off x="0" y="0"/>
                        <a:ext cx="400050" cy="724535"/>
                      </a:xfrm>
                      <a:prstGeom prst="rect">
                        <a:avLst/>
                      </a:prstGeom>
                      <a:noFill/>
                      <a:ln>
                        <a:noFill/>
                      </a:ln>
                    </pic:spPr>
                  </pic:pic>
                </a:graphicData>
              </a:graphic>
            </wp:inline>
          </w:drawing>
        </w:r>
      </w:ins>
      <w:r>
        <w:drawing>
          <wp:inline distT="0" distB="0" distL="114300" distR="114300">
            <wp:extent cx="431165" cy="734695"/>
            <wp:effectExtent l="0" t="0" r="6985" b="825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a:stretch>
                      <a:fillRect/>
                    </a:stretch>
                  </pic:blipFill>
                  <pic:spPr>
                    <a:xfrm>
                      <a:off x="0" y="0"/>
                      <a:ext cx="431165" cy="734695"/>
                    </a:xfrm>
                    <a:prstGeom prst="rect">
                      <a:avLst/>
                    </a:prstGeom>
                    <a:noFill/>
                    <a:ln>
                      <a:noFill/>
                    </a:ln>
                  </pic:spPr>
                </pic:pic>
              </a:graphicData>
            </a:graphic>
          </wp:inline>
        </w:drawing>
      </w:r>
    </w:p>
    <w:p>
      <w:pPr>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黑体" w:hAnsi="黑体" w:eastAsia="黑体"/>
          <w:sz w:val="44"/>
          <w:szCs w:val="44"/>
        </w:rPr>
      </w:pPr>
      <w:bookmarkStart w:id="10" w:name="_Toc26716"/>
      <w:bookmarkStart w:id="11" w:name="_Toc2086"/>
      <w:r>
        <w:rPr>
          <w:rFonts w:hint="eastAsia"/>
          <w:sz w:val="44"/>
          <w:szCs w:val="44"/>
          <w:lang w:val="en-US" w:eastAsia="zh-CN"/>
        </w:rPr>
        <w:t>第二课 四声和声调符号</w:t>
      </w:r>
      <w:bookmarkEnd w:id="10"/>
      <w:bookmarkEnd w:id="11"/>
    </w:p>
    <w:p>
      <w:pPr>
        <w:pStyle w:val="3"/>
        <w:bidi w:val="0"/>
        <w:ind w:left="0" w:leftChars="0" w:firstLine="0" w:firstLineChars="0"/>
        <w:rPr>
          <w:rFonts w:hint="eastAsia"/>
          <w:lang w:val="zh-CN" w:eastAsia="zh-CN"/>
        </w:rPr>
      </w:pPr>
      <w:bookmarkStart w:id="12" w:name="_Toc16785"/>
      <w:bookmarkStart w:id="13" w:name="_Toc8912"/>
      <w:r>
        <w:rPr>
          <w:rFonts w:hint="eastAsia"/>
          <w:lang w:val="en-US" w:eastAsia="zh-CN"/>
        </w:rPr>
        <w:t xml:space="preserve">一 </w:t>
      </w:r>
      <w:r>
        <w:rPr>
          <w:rFonts w:hint="eastAsia"/>
          <w:lang w:val="zh-CN" w:eastAsia="zh-CN"/>
        </w:rPr>
        <w:t>阴平</w:t>
      </w:r>
      <w:bookmarkEnd w:id="12"/>
      <w:bookmarkEnd w:id="13"/>
    </w:p>
    <w:p>
      <w:pPr>
        <w:jc w:val="center"/>
        <w:rPr>
          <w:rFonts w:hint="default"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zh-CN" w:eastAsia="zh-CN"/>
        </w:rPr>
        <w:t>阴平</w:t>
      </w:r>
      <w:r>
        <w:rPr>
          <w:rFonts w:hint="eastAsia" w:ascii="仿宋" w:hAnsi="仿宋" w:eastAsia="仿宋"/>
          <w:sz w:val="32"/>
          <w:szCs w:val="32"/>
          <w:lang w:val="en-US" w:eastAsia="zh-CN"/>
        </w:rPr>
        <w:t xml:space="preserve"> 1点 第</w:t>
      </w:r>
      <w:r>
        <w:rPr>
          <w:rFonts w:hint="eastAsia" w:ascii="仿宋" w:hAnsi="仿宋" w:eastAsia="仿宋"/>
          <w:sz w:val="32"/>
          <w:szCs w:val="32"/>
          <w:lang w:val="zh-CN"/>
        </w:rPr>
        <w:t>一声</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22910" cy="738505"/>
            <wp:effectExtent l="0" t="0" r="15240" b="4445"/>
            <wp:docPr id="4303" name="图片 4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 name="图片 430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4" w:name="_Toc19195"/>
      <w:bookmarkStart w:id="15" w:name="_Toc18577"/>
      <w:r>
        <w:rPr>
          <w:rFonts w:hint="eastAsia"/>
          <w:lang w:val="en-US" w:eastAsia="zh-CN"/>
        </w:rPr>
        <w:t xml:space="preserve">二 </w:t>
      </w:r>
      <w:r>
        <w:rPr>
          <w:rFonts w:hint="eastAsia"/>
          <w:lang w:val="zh-CN" w:eastAsia="zh-CN"/>
        </w:rPr>
        <w:t>阳平</w:t>
      </w:r>
      <w:bookmarkEnd w:id="14"/>
      <w:bookmarkEnd w:id="15"/>
    </w:p>
    <w:p>
      <w:pPr>
        <w:jc w:val="center"/>
        <w:rPr>
          <w:rFonts w:hint="eastAsia" w:ascii="仿宋" w:hAnsi="仿宋" w:eastAsia="仿宋"/>
          <w:sz w:val="32"/>
          <w:szCs w:val="32"/>
          <w:lang w:val="zh-CN"/>
        </w:rPr>
      </w:pPr>
      <w:r>
        <w:rPr>
          <w:rFonts w:hint="eastAsia" w:ascii="仿宋" w:hAnsi="仿宋" w:eastAsia="仿宋"/>
          <w:sz w:val="32"/>
          <w:szCs w:val="32"/>
        </w:rPr>
        <w:t>语音：</w:t>
      </w:r>
      <w:r>
        <w:rPr>
          <w:rFonts w:hint="eastAsia" w:ascii="仿宋" w:hAnsi="仿宋" w:eastAsia="仿宋"/>
          <w:sz w:val="32"/>
          <w:szCs w:val="32"/>
          <w:lang w:val="zh-CN" w:eastAsia="zh-CN"/>
        </w:rPr>
        <w:t>阳平</w:t>
      </w:r>
      <w:r>
        <w:rPr>
          <w:rFonts w:hint="eastAsia" w:ascii="仿宋" w:hAnsi="仿宋" w:eastAsia="仿宋"/>
          <w:sz w:val="32"/>
          <w:szCs w:val="32"/>
          <w:lang w:val="en-US" w:eastAsia="zh-CN"/>
        </w:rPr>
        <w:t xml:space="preserve"> 2点 第二</w:t>
      </w:r>
      <w:r>
        <w:rPr>
          <w:rFonts w:hint="eastAsia" w:ascii="仿宋" w:hAnsi="仿宋" w:eastAsia="仿宋"/>
          <w:sz w:val="32"/>
          <w:szCs w:val="32"/>
          <w:lang w:val="zh-CN"/>
        </w:rPr>
        <w:t>声</w:t>
      </w:r>
    </w:p>
    <w:p>
      <w:pPr>
        <w:jc w:val="center"/>
        <w:rPr>
          <w:rFonts w:hint="eastAsia" w:ascii="仿宋" w:hAnsi="仿宋" w:eastAsia="仿宋"/>
          <w:sz w:val="32"/>
          <w:szCs w:val="32"/>
          <w:lang w:val="zh-CN" w:eastAsia="zh-CN"/>
        </w:rPr>
      </w:pPr>
      <w:r>
        <w:drawing>
          <wp:inline distT="0" distB="0" distL="114300" distR="114300">
            <wp:extent cx="417195" cy="721995"/>
            <wp:effectExtent l="0" t="0" r="1905" b="1905"/>
            <wp:docPr id="46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6" w:name="_Toc6031"/>
      <w:bookmarkStart w:id="17" w:name="_Toc20806"/>
      <w:r>
        <w:rPr>
          <w:rFonts w:hint="eastAsia"/>
          <w:lang w:val="en-US" w:eastAsia="zh-CN"/>
        </w:rPr>
        <w:t xml:space="preserve">三 </w:t>
      </w:r>
      <w:r>
        <w:rPr>
          <w:rFonts w:hint="eastAsia"/>
          <w:lang w:val="zh-CN" w:eastAsia="zh-CN"/>
        </w:rPr>
        <w:t>上声</w:t>
      </w:r>
      <w:bookmarkEnd w:id="16"/>
      <w:bookmarkEnd w:id="17"/>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语音：上声</w:t>
      </w:r>
      <w:r>
        <w:rPr>
          <w:rFonts w:hint="eastAsia" w:ascii="仿宋" w:hAnsi="仿宋" w:eastAsia="仿宋"/>
          <w:sz w:val="32"/>
          <w:szCs w:val="32"/>
          <w:lang w:val="en-US" w:eastAsia="zh-CN"/>
        </w:rPr>
        <w:t xml:space="preserve"> 3点 第三</w:t>
      </w:r>
      <w:r>
        <w:rPr>
          <w:rFonts w:hint="eastAsia" w:ascii="仿宋" w:hAnsi="仿宋" w:eastAsia="仿宋"/>
          <w:sz w:val="32"/>
          <w:szCs w:val="32"/>
          <w:lang w:val="zh-CN" w:eastAsia="zh-CN"/>
        </w:rPr>
        <w:t>声</w:t>
      </w:r>
    </w:p>
    <w:p>
      <w:pPr>
        <w:jc w:val="center"/>
        <w:rPr>
          <w:rFonts w:hint="eastAsia" w:ascii="仿宋" w:hAnsi="仿宋" w:eastAsia="仿宋"/>
          <w:sz w:val="32"/>
          <w:szCs w:val="32"/>
          <w:lang w:val="en-US" w:eastAsia="zh-CN"/>
        </w:rPr>
      </w:pPr>
      <w:r>
        <w:drawing>
          <wp:inline distT="0" distB="0" distL="114300" distR="114300">
            <wp:extent cx="401320" cy="696595"/>
            <wp:effectExtent l="0" t="0" r="17780" b="8255"/>
            <wp:docPr id="4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18" w:name="_Toc16262"/>
      <w:bookmarkStart w:id="19" w:name="_Toc30635"/>
      <w:r>
        <w:rPr>
          <w:rFonts w:hint="eastAsia"/>
          <w:lang w:val="en-US" w:eastAsia="zh-CN"/>
        </w:rPr>
        <w:t xml:space="preserve">四 </w:t>
      </w:r>
      <w:r>
        <w:rPr>
          <w:rFonts w:hint="eastAsia"/>
          <w:lang w:val="zh-CN" w:eastAsia="zh-CN"/>
        </w:rPr>
        <w:t>去声</w:t>
      </w:r>
      <w:bookmarkEnd w:id="18"/>
      <w:bookmarkEnd w:id="19"/>
    </w:p>
    <w:p>
      <w:pPr>
        <w:jc w:val="center"/>
        <w:rPr>
          <w:rFonts w:hint="eastAsia" w:ascii="仿宋" w:hAnsi="仿宋" w:eastAsia="仿宋"/>
          <w:sz w:val="32"/>
          <w:szCs w:val="32"/>
          <w:lang w:val="zh-CN" w:eastAsia="zh-CN"/>
        </w:rPr>
      </w:pPr>
      <w:r>
        <w:rPr>
          <w:rFonts w:hint="eastAsia" w:ascii="仿宋" w:hAnsi="仿宋" w:eastAsia="仿宋"/>
          <w:sz w:val="32"/>
          <w:szCs w:val="32"/>
          <w:lang w:val="zh-CN" w:eastAsia="zh-CN"/>
        </w:rPr>
        <w:t>语音：去声</w:t>
      </w:r>
      <w:r>
        <w:rPr>
          <w:rFonts w:hint="eastAsia" w:ascii="仿宋" w:hAnsi="仿宋" w:eastAsia="仿宋"/>
          <w:sz w:val="32"/>
          <w:szCs w:val="32"/>
          <w:lang w:val="en-US" w:eastAsia="zh-CN"/>
        </w:rPr>
        <w:t xml:space="preserve"> 2 3点 第四</w:t>
      </w:r>
      <w:r>
        <w:rPr>
          <w:rFonts w:hint="eastAsia" w:ascii="仿宋" w:hAnsi="仿宋" w:eastAsia="仿宋"/>
          <w:sz w:val="32"/>
          <w:szCs w:val="32"/>
          <w:lang w:val="zh-CN" w:eastAsia="zh-CN"/>
        </w:rPr>
        <w:t>声</w:t>
      </w:r>
    </w:p>
    <w:p>
      <w:pPr>
        <w:jc w:val="center"/>
        <w:rPr>
          <w:rFonts w:hint="eastAsia" w:ascii="仿宋" w:hAnsi="仿宋" w:eastAsia="仿宋"/>
          <w:sz w:val="32"/>
          <w:szCs w:val="32"/>
          <w:lang w:val="zh-CN" w:eastAsia="zh-CN"/>
        </w:rPr>
      </w:pPr>
      <w:r>
        <w:drawing>
          <wp:inline distT="0" distB="0" distL="114300" distR="114300">
            <wp:extent cx="369570" cy="721995"/>
            <wp:effectExtent l="0" t="0" r="11430" b="1905"/>
            <wp:docPr id="46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p>
    <w:p>
      <w:pPr>
        <w:pStyle w:val="3"/>
        <w:bidi w:val="0"/>
        <w:ind w:left="0" w:leftChars="0" w:firstLine="0" w:firstLineChars="0"/>
        <w:rPr>
          <w:rFonts w:hint="eastAsia"/>
          <w:lang w:val="zh-CN" w:eastAsia="zh-CN"/>
        </w:rPr>
      </w:pPr>
      <w:bookmarkStart w:id="20" w:name="_Toc1529"/>
      <w:bookmarkStart w:id="21" w:name="_Toc30621"/>
      <w:r>
        <w:rPr>
          <w:rFonts w:hint="eastAsia"/>
          <w:lang w:val="en-US" w:eastAsia="zh-CN"/>
        </w:rPr>
        <w:t>五 轻</w:t>
      </w:r>
      <w:r>
        <w:rPr>
          <w:rFonts w:hint="eastAsia"/>
          <w:lang w:val="zh-CN" w:eastAsia="zh-CN"/>
        </w:rPr>
        <w:t>声</w:t>
      </w:r>
      <w:bookmarkEnd w:id="20"/>
      <w:bookmarkEnd w:id="21"/>
    </w:p>
    <w:p>
      <w:pPr>
        <w:jc w:val="center"/>
        <w:rPr>
          <w:rFonts w:hint="eastAsia" w:ascii="仿宋" w:hAnsi="仿宋" w:eastAsia="仿宋"/>
          <w:sz w:val="32"/>
          <w:szCs w:val="32"/>
          <w:lang w:val="zh-CN"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轻声 </w:t>
      </w:r>
      <w:r>
        <w:rPr>
          <w:rFonts w:hint="eastAsia" w:ascii="仿宋" w:hAnsi="仿宋" w:eastAsia="仿宋"/>
          <w:sz w:val="32"/>
          <w:szCs w:val="32"/>
          <w:lang w:val="zh-CN" w:eastAsia="zh-CN"/>
        </w:rPr>
        <w:t>不设</w:t>
      </w:r>
      <w:r>
        <w:rPr>
          <w:rFonts w:hint="eastAsia" w:ascii="仿宋" w:hAnsi="仿宋" w:eastAsia="仿宋"/>
          <w:sz w:val="32"/>
          <w:szCs w:val="32"/>
          <w:lang w:val="en-US" w:eastAsia="zh-CN"/>
        </w:rPr>
        <w:t>盲</w:t>
      </w:r>
      <w:r>
        <w:rPr>
          <w:rFonts w:hint="eastAsia" w:ascii="仿宋" w:hAnsi="仿宋" w:eastAsia="仿宋"/>
          <w:sz w:val="32"/>
          <w:szCs w:val="32"/>
          <w:lang w:val="zh-CN" w:eastAsia="zh-CN"/>
        </w:rPr>
        <w:t>符</w:t>
      </w:r>
    </w:p>
    <w:p>
      <w:pPr>
        <w:pStyle w:val="3"/>
        <w:bidi w:val="0"/>
        <w:ind w:left="0" w:leftChars="0" w:firstLine="0" w:firstLineChars="0"/>
        <w:rPr>
          <w:rFonts w:hint="eastAsia"/>
          <w:lang w:val="zh-CN" w:eastAsia="zh-CN"/>
        </w:rPr>
      </w:pPr>
      <w:bookmarkStart w:id="22" w:name="_Toc331"/>
      <w:bookmarkStart w:id="23" w:name="_Toc16471"/>
      <w:r>
        <w:rPr>
          <w:rFonts w:hint="eastAsia"/>
          <w:lang w:val="en-US" w:eastAsia="zh-CN"/>
        </w:rPr>
        <w:t>六 音节</w:t>
      </w:r>
      <w:bookmarkEnd w:id="22"/>
      <w:bookmarkEnd w:id="23"/>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一声平 二声扬 三声拐弯 四声降</w:t>
      </w:r>
    </w:p>
    <w:p>
      <w:pPr>
        <w:ind w:left="3680" w:hanging="2415" w:hangingChars="1150"/>
        <w:jc w:val="center"/>
        <w:rPr>
          <w:rFonts w:hint="eastAsia" w:ascii="仿宋" w:hAnsi="仿宋" w:eastAsia="仿宋"/>
          <w:sz w:val="32"/>
          <w:szCs w:val="32"/>
        </w:rPr>
      </w:pPr>
      <w:r>
        <w:drawing>
          <wp:inline distT="0" distB="0" distL="114300" distR="114300">
            <wp:extent cx="422910" cy="698500"/>
            <wp:effectExtent l="0" t="0" r="15240" b="6350"/>
            <wp:docPr id="5433" name="图片 5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 name="图片 5433"/>
                    <pic:cNvPicPr>
                      <a:picLocks noChangeAspect="1"/>
                    </pic:cNvPicPr>
                  </pic:nvPicPr>
                  <pic:blipFill>
                    <a:blip r:embed="rId10"/>
                    <a:stretch>
                      <a:fillRect/>
                    </a:stretch>
                  </pic:blipFill>
                  <pic:spPr>
                    <a:xfrm>
                      <a:off x="0" y="0"/>
                      <a:ext cx="422910" cy="698500"/>
                    </a:xfrm>
                    <a:prstGeom prst="rect">
                      <a:avLst/>
                    </a:prstGeom>
                    <a:noFill/>
                    <a:ln>
                      <a:noFill/>
                    </a:ln>
                  </pic:spPr>
                </pic:pic>
              </a:graphicData>
            </a:graphic>
          </wp:inline>
        </w:drawing>
      </w:r>
      <w:ins w:id="165" w:author="杨文珍" w:date="2020-08-17T20:57:57Z">
        <w:r>
          <w:rPr>
            <w:rFonts w:ascii="仿宋" w:hAnsi="仿宋" w:eastAsia="仿宋"/>
            <w:sz w:val="32"/>
            <w:szCs w:val="32"/>
          </w:rPr>
          <w:drawing>
            <wp:inline distT="0" distB="0" distL="114300" distR="114300">
              <wp:extent cx="386080" cy="701040"/>
              <wp:effectExtent l="0" t="0" r="13970" b="3810"/>
              <wp:docPr id="43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 name="图片 5"/>
                      <pic:cNvPicPr>
                        <a:picLocks noChangeAspect="1"/>
                      </pic:cNvPicPr>
                    </pic:nvPicPr>
                    <pic:blipFill>
                      <a:blip r:embed="rId9"/>
                      <a:srcRect b="5233"/>
                      <a:stretch>
                        <a:fillRect/>
                      </a:stretch>
                    </pic:blipFill>
                    <pic:spPr>
                      <a:xfrm>
                        <a:off x="0" y="0"/>
                        <a:ext cx="386080" cy="701040"/>
                      </a:xfrm>
                      <a:prstGeom prst="rect">
                        <a:avLst/>
                      </a:prstGeom>
                      <a:noFill/>
                      <a:ln>
                        <a:noFill/>
                      </a:ln>
                    </pic:spPr>
                  </pic:pic>
                </a:graphicData>
              </a:graphic>
            </wp:inline>
          </w:drawing>
        </w:r>
      </w:ins>
      <w:r>
        <w:drawing>
          <wp:inline distT="0" distB="0" distL="114300" distR="114300">
            <wp:extent cx="417195" cy="721995"/>
            <wp:effectExtent l="0" t="0" r="1905" b="1905"/>
            <wp:docPr id="54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ins w:id="167" w:author="杨文珍" w:date="2020-08-17T20:57:44Z">
        <w:r>
          <w:rPr>
            <w:rFonts w:ascii="仿宋" w:hAnsi="仿宋" w:eastAsia="仿宋"/>
            <w:sz w:val="32"/>
            <w:szCs w:val="32"/>
          </w:rPr>
          <w:drawing>
            <wp:inline distT="0" distB="0" distL="114300" distR="114300">
              <wp:extent cx="391160" cy="709295"/>
              <wp:effectExtent l="0" t="0" r="8890" b="14605"/>
              <wp:docPr id="4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 name="图片 5"/>
                      <pic:cNvPicPr>
                        <a:picLocks noChangeAspect="1"/>
                      </pic:cNvPicPr>
                    </pic:nvPicPr>
                    <pic:blipFill>
                      <a:blip r:embed="rId9"/>
                      <a:srcRect b="5233"/>
                      <a:stretch>
                        <a:fillRect/>
                      </a:stretch>
                    </pic:blipFill>
                    <pic:spPr>
                      <a:xfrm>
                        <a:off x="0" y="0"/>
                        <a:ext cx="391160" cy="709295"/>
                      </a:xfrm>
                      <a:prstGeom prst="rect">
                        <a:avLst/>
                      </a:prstGeom>
                      <a:noFill/>
                      <a:ln>
                        <a:noFill/>
                      </a:ln>
                    </pic:spPr>
                  </pic:pic>
                </a:graphicData>
              </a:graphic>
            </wp:inline>
          </w:drawing>
        </w:r>
      </w:ins>
      <w:r>
        <w:drawing>
          <wp:inline distT="0" distB="0" distL="114300" distR="114300">
            <wp:extent cx="425450" cy="704215"/>
            <wp:effectExtent l="0" t="0" r="12700" b="635"/>
            <wp:docPr id="54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 name="图片 9"/>
                    <pic:cNvPicPr>
                      <a:picLocks noChangeAspect="1"/>
                    </pic:cNvPicPr>
                  </pic:nvPicPr>
                  <pic:blipFill>
                    <a:blip r:embed="rId12"/>
                    <a:srcRect t="4314"/>
                    <a:stretch>
                      <a:fillRect/>
                    </a:stretch>
                  </pic:blipFill>
                  <pic:spPr>
                    <a:xfrm>
                      <a:off x="0" y="0"/>
                      <a:ext cx="425450" cy="704215"/>
                    </a:xfrm>
                    <a:prstGeom prst="rect">
                      <a:avLst/>
                    </a:prstGeom>
                    <a:noFill/>
                    <a:ln>
                      <a:noFill/>
                    </a:ln>
                  </pic:spPr>
                </pic:pic>
              </a:graphicData>
            </a:graphic>
          </wp:inline>
        </w:drawing>
      </w:r>
      <w:ins w:id="169" w:author="杨文珍" w:date="2020-08-17T20:57:47Z">
        <w:r>
          <w:rPr>
            <w:rFonts w:ascii="仿宋" w:hAnsi="仿宋" w:eastAsia="仿宋"/>
            <w:sz w:val="32"/>
            <w:szCs w:val="32"/>
          </w:rPr>
          <w:drawing>
            <wp:inline distT="0" distB="0" distL="114300" distR="114300">
              <wp:extent cx="390525" cy="709295"/>
              <wp:effectExtent l="0" t="0" r="9525" b="14605"/>
              <wp:docPr id="4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 name="图片 5"/>
                      <pic:cNvPicPr>
                        <a:picLocks noChangeAspect="1"/>
                      </pic:cNvPicPr>
                    </pic:nvPicPr>
                    <pic:blipFill>
                      <a:blip r:embed="rId9"/>
                      <a:srcRect b="5233"/>
                      <a:stretch>
                        <a:fillRect/>
                      </a:stretch>
                    </pic:blipFill>
                    <pic:spPr>
                      <a:xfrm>
                        <a:off x="0" y="0"/>
                        <a:ext cx="390525" cy="709295"/>
                      </a:xfrm>
                      <a:prstGeom prst="rect">
                        <a:avLst/>
                      </a:prstGeom>
                      <a:noFill/>
                      <a:ln>
                        <a:noFill/>
                      </a:ln>
                    </pic:spPr>
                  </pic:pic>
                </a:graphicData>
              </a:graphic>
            </wp:inline>
          </w:drawing>
        </w:r>
      </w:ins>
      <w:r>
        <w:drawing>
          <wp:inline distT="0" distB="0" distL="114300" distR="114300">
            <wp:extent cx="385445" cy="721995"/>
            <wp:effectExtent l="0" t="0" r="14605" b="1905"/>
            <wp:docPr id="5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 name="图片 10"/>
                    <pic:cNvPicPr>
                      <a:picLocks noChangeAspect="1"/>
                    </pic:cNvPicPr>
                  </pic:nvPicPr>
                  <pic:blipFill>
                    <a:blip r:embed="rId13"/>
                    <a:stretch>
                      <a:fillRect/>
                    </a:stretch>
                  </pic:blipFill>
                  <pic:spPr>
                    <a:xfrm>
                      <a:off x="0" y="0"/>
                      <a:ext cx="385445" cy="72199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举例</w:t>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bō  bó  bǒ  bò</w:t>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ind w:left="3680" w:hanging="3680" w:hangingChars="1150"/>
        <w:jc w:val="center"/>
        <w:rPr>
          <w:rFonts w:hint="eastAsia" w:ascii="仿宋" w:hAnsi="仿宋" w:eastAsia="仿宋"/>
          <w:sz w:val="32"/>
          <w:szCs w:val="32"/>
        </w:rPr>
      </w:pPr>
    </w:p>
    <w:p>
      <w:pPr>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24" w:name="_Toc17986"/>
      <w:bookmarkStart w:id="25" w:name="_Toc26280"/>
      <w:r>
        <w:rPr>
          <w:rFonts w:hint="eastAsia"/>
          <w:sz w:val="44"/>
          <w:szCs w:val="44"/>
          <w:lang w:val="en-US" w:eastAsia="zh-CN"/>
        </w:rPr>
        <w:t>第三课 韵母</w:t>
      </w:r>
      <w:r>
        <w:rPr>
          <w:rFonts w:hint="eastAsia" w:ascii="黑体" w:hAnsi="黑体" w:cstheme="minorBidi"/>
          <w:sz w:val="44"/>
          <w:szCs w:val="44"/>
          <w:lang w:val="en-US" w:eastAsia="zh-CN"/>
        </w:rPr>
        <w:t>a</w:t>
      </w:r>
      <w:bookmarkEnd w:id="24"/>
      <w:bookmarkEnd w:id="25"/>
    </w:p>
    <w:p>
      <w:pPr>
        <w:pStyle w:val="3"/>
        <w:bidi w:val="0"/>
        <w:ind w:left="0" w:leftChars="0" w:firstLine="0" w:firstLineChars="0"/>
        <w:rPr>
          <w:rFonts w:hint="eastAsia"/>
          <w:lang w:val="en-US" w:eastAsia="zh-CN"/>
        </w:rPr>
      </w:pPr>
      <w:bookmarkStart w:id="26" w:name="_Toc10698"/>
      <w:bookmarkStart w:id="27" w:name="_Toc9131"/>
      <w:r>
        <w:rPr>
          <w:rFonts w:hint="eastAsia"/>
          <w:lang w:val="en-US" w:eastAsia="zh-CN"/>
        </w:rPr>
        <w:t>一 字母</w:t>
      </w:r>
      <w:r>
        <w:rPr>
          <w:rFonts w:ascii="仿宋" w:hAnsi="仿宋" w:eastAsia="仿宋"/>
          <w:sz w:val="32"/>
          <w:szCs w:val="32"/>
        </w:rPr>
        <w:t>a</w:t>
      </w:r>
      <w:bookmarkEnd w:id="26"/>
      <w:bookmarkEnd w:id="27"/>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p>
    <w:p>
      <w:pPr>
        <w:ind w:left="2415" w:leftChars="50" w:hanging="2310" w:hangingChars="1100"/>
        <w:jc w:val="center"/>
        <w:rPr>
          <w:rFonts w:hint="eastAsia" w:ascii="仿宋" w:hAnsi="仿宋" w:eastAsia="仿宋"/>
          <w:sz w:val="32"/>
          <w:szCs w:val="32"/>
        </w:rPr>
      </w:pPr>
      <w:r>
        <w:drawing>
          <wp:inline distT="0" distB="0" distL="114300" distR="114300">
            <wp:extent cx="457200" cy="78105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28" w:name="_Toc8798"/>
      <w:bookmarkStart w:id="29" w:name="_Toc2156"/>
      <w:r>
        <w:rPr>
          <w:rFonts w:hint="eastAsia"/>
          <w:lang w:val="en-US" w:eastAsia="zh-CN"/>
        </w:rPr>
        <w:t>二 音节</w:t>
      </w:r>
      <w:bookmarkEnd w:id="28"/>
      <w:bookmarkEnd w:id="29"/>
    </w:p>
    <w:p>
      <w:pPr>
        <w:jc w:val="center"/>
        <w:rPr>
          <w:rFonts w:hint="eastAsia" w:ascii="仿宋" w:hAnsi="仿宋" w:eastAsia="仿宋"/>
          <w:sz w:val="32"/>
          <w:szCs w:val="32"/>
          <w:lang w:eastAsia="zh-CN"/>
        </w:rPr>
      </w:pPr>
      <w:r>
        <w:rPr>
          <w:rFonts w:hint="eastAsia" w:ascii="仿宋" w:hAnsi="仿宋" w:eastAsia="仿宋"/>
          <w:sz w:val="32"/>
          <w:szCs w:val="32"/>
        </w:rPr>
        <w:t>ā     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71" w:author="杨文珍" w:date="2020-08-17T20:53:22Z">
        <w:r>
          <w:rPr>
            <w:rFonts w:hint="eastAsia" w:ascii="仿宋" w:hAnsi="仿宋" w:eastAsia="仿宋"/>
            <w:sz w:val="32"/>
            <w:szCs w:val="32"/>
          </w:rPr>
          <w:t>a</w:t>
        </w:r>
      </w:ins>
      <w:r>
        <w:rPr>
          <w:rFonts w:hint="eastAsia" w:ascii="仿宋" w:hAnsi="仿宋" w:eastAsia="仿宋"/>
          <w:sz w:val="32"/>
          <w:szCs w:val="32"/>
          <w:lang w:val="en-US" w:eastAsia="zh-CN"/>
        </w:rPr>
        <w:t xml:space="preserve"> </w:t>
      </w:r>
      <w:ins w:id="172" w:author="杨文珍" w:date="2020-08-17T20:54:03Z">
        <w:r>
          <w:rPr>
            <w:rFonts w:hint="default" w:ascii="仿宋" w:hAnsi="仿宋" w:eastAsia="仿宋"/>
            <w:sz w:val="32"/>
            <w:szCs w:val="32"/>
            <w:lang w:val="en-US"/>
          </w:rPr>
          <w:t>1</w:t>
        </w:r>
      </w:ins>
      <w:ins w:id="173" w:author="杨文珍" w:date="2020-08-17T20:53:57Z">
        <w:r>
          <w:rPr>
            <w:rFonts w:hint="eastAsia" w:ascii="仿宋" w:hAnsi="仿宋" w:eastAsia="仿宋"/>
            <w:sz w:val="32"/>
            <w:szCs w:val="32"/>
          </w:rPr>
          <w:t>点</w:t>
        </w:r>
      </w:ins>
      <w:ins w:id="174" w:author="杨文珍" w:date="2020-08-17T20:54:07Z">
        <w:r>
          <w:rPr>
            <w:rFonts w:hint="default" w:ascii="仿宋" w:hAnsi="仿宋" w:eastAsia="仿宋"/>
            <w:sz w:val="32"/>
            <w:szCs w:val="32"/>
            <w:lang w:val="en-US"/>
          </w:rPr>
          <w:t xml:space="preserve"> </w:t>
        </w:r>
      </w:ins>
      <w:r>
        <w:rPr>
          <w:rFonts w:hint="eastAsia" w:ascii="仿宋" w:hAnsi="仿宋" w:eastAsia="仿宋"/>
          <w:sz w:val="32"/>
          <w:szCs w:val="32"/>
        </w:rPr>
        <w:t>1声 ā</w:t>
      </w:r>
    </w:p>
    <w:p>
      <w:pPr>
        <w:jc w:val="center"/>
        <w:rPr>
          <w:rFonts w:hint="eastAsia" w:ascii="仿宋" w:hAnsi="仿宋" w:eastAsia="仿宋"/>
          <w:sz w:val="32"/>
          <w:szCs w:val="32"/>
        </w:rPr>
      </w:pPr>
      <w:r>
        <w:drawing>
          <wp:inline distT="0" distB="0" distL="114300" distR="114300">
            <wp:extent cx="457200" cy="78105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75" w:author="杨文珍" w:date="2020-08-17T20:54:20Z">
        <w:r>
          <w:rPr>
            <w:rFonts w:hint="eastAsia" w:ascii="仿宋" w:hAnsi="仿宋" w:eastAsia="仿宋"/>
            <w:sz w:val="32"/>
            <w:szCs w:val="32"/>
          </w:rPr>
          <w:t>a</w:t>
        </w:r>
      </w:ins>
      <w:ins w:id="176" w:author="杨文珍" w:date="2020-08-17T20:54:20Z">
        <w:r>
          <w:rPr>
            <w:rFonts w:hint="eastAsia" w:ascii="仿宋" w:hAnsi="仿宋" w:eastAsia="仿宋"/>
            <w:sz w:val="32"/>
            <w:szCs w:val="32"/>
            <w:lang w:val="en-US" w:eastAsia="zh-CN"/>
          </w:rPr>
          <w:t xml:space="preserve"> </w:t>
        </w:r>
      </w:ins>
      <w:ins w:id="177" w:author="杨文珍" w:date="2020-08-17T20:54:26Z">
        <w:r>
          <w:rPr>
            <w:rFonts w:hint="default" w:ascii="仿宋" w:hAnsi="仿宋" w:eastAsia="仿宋"/>
            <w:sz w:val="32"/>
            <w:szCs w:val="32"/>
            <w:lang w:val="en-US"/>
          </w:rPr>
          <w:t>2</w:t>
        </w:r>
      </w:ins>
      <w:ins w:id="178" w:author="杨文珍" w:date="2020-08-17T20:54:20Z">
        <w:r>
          <w:rPr>
            <w:rFonts w:hint="eastAsia" w:ascii="仿宋" w:hAnsi="仿宋" w:eastAsia="仿宋"/>
            <w:sz w:val="32"/>
            <w:szCs w:val="32"/>
          </w:rPr>
          <w:t>点</w:t>
        </w:r>
      </w:ins>
      <w:ins w:id="179" w:author="杨文珍" w:date="2020-08-17T20:54:20Z">
        <w:r>
          <w:rPr>
            <w:rFonts w:hint="default" w:ascii="仿宋" w:hAnsi="仿宋" w:eastAsia="仿宋"/>
            <w:sz w:val="32"/>
            <w:szCs w:val="32"/>
            <w:lang w:val="en-US"/>
          </w:rPr>
          <w:t xml:space="preserve"> </w:t>
        </w:r>
      </w:ins>
      <w:r>
        <w:rPr>
          <w:rFonts w:hint="eastAsia" w:ascii="仿宋" w:hAnsi="仿宋" w:eastAsia="仿宋"/>
          <w:sz w:val="32"/>
          <w:szCs w:val="32"/>
          <w:lang w:val="en-US" w:eastAsia="zh-CN"/>
        </w:rPr>
        <w:t>2</w:t>
      </w:r>
      <w:r>
        <w:rPr>
          <w:rFonts w:hint="eastAsia" w:ascii="仿宋" w:hAnsi="仿宋" w:eastAsia="仿宋"/>
          <w:sz w:val="32"/>
          <w:szCs w:val="32"/>
        </w:rPr>
        <w:t>声 á</w:t>
      </w:r>
    </w:p>
    <w:p>
      <w:pPr>
        <w:jc w:val="center"/>
        <w:rPr>
          <w:rFonts w:hint="eastAsia" w:ascii="仿宋" w:hAnsi="仿宋" w:eastAsia="仿宋"/>
          <w:sz w:val="32"/>
          <w:szCs w:val="32"/>
        </w:rPr>
      </w:pPr>
      <w:r>
        <w:drawing>
          <wp:inline distT="0" distB="0" distL="114300" distR="114300">
            <wp:extent cx="457200" cy="7810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80" w:author="杨文珍" w:date="2020-08-17T20:54:45Z">
        <w:r>
          <w:rPr>
            <w:rFonts w:hint="eastAsia" w:ascii="仿宋" w:hAnsi="仿宋" w:eastAsia="仿宋"/>
            <w:sz w:val="32"/>
            <w:szCs w:val="32"/>
          </w:rPr>
          <w:t>a</w:t>
        </w:r>
      </w:ins>
      <w:ins w:id="181" w:author="杨文珍" w:date="2020-08-17T20:54:45Z">
        <w:r>
          <w:rPr>
            <w:rFonts w:hint="eastAsia" w:ascii="仿宋" w:hAnsi="仿宋" w:eastAsia="仿宋"/>
            <w:sz w:val="32"/>
            <w:szCs w:val="32"/>
            <w:lang w:val="en-US" w:eastAsia="zh-CN"/>
          </w:rPr>
          <w:t xml:space="preserve"> </w:t>
        </w:r>
      </w:ins>
      <w:ins w:id="182" w:author="杨文珍" w:date="2020-08-17T20:54:48Z">
        <w:r>
          <w:rPr>
            <w:rFonts w:hint="default" w:ascii="仿宋" w:hAnsi="仿宋" w:eastAsia="仿宋"/>
            <w:sz w:val="32"/>
            <w:szCs w:val="32"/>
            <w:lang w:val="en-US"/>
          </w:rPr>
          <w:t>3</w:t>
        </w:r>
      </w:ins>
      <w:ins w:id="183" w:author="杨文珍" w:date="2020-08-17T20:54:45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 ǎ</w:t>
      </w:r>
    </w:p>
    <w:p>
      <w:pPr>
        <w:jc w:val="center"/>
        <w:rPr>
          <w:rFonts w:hint="eastAsia" w:ascii="仿宋" w:hAnsi="仿宋" w:eastAsia="仿宋"/>
          <w:sz w:val="32"/>
          <w:szCs w:val="32"/>
        </w:rPr>
      </w:pPr>
      <w:r>
        <w:drawing>
          <wp:inline distT="0" distB="0" distL="114300" distR="114300">
            <wp:extent cx="457200" cy="78105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ins w:id="184" w:author="杨文珍" w:date="2020-08-17T23:31:03Z">
        <w:r>
          <w:rPr>
            <w:rFonts w:hint="eastAsia" w:ascii="仿宋" w:hAnsi="仿宋" w:eastAsia="仿宋"/>
            <w:sz w:val="32"/>
            <w:szCs w:val="32"/>
            <w:lang w:val="en-US" w:eastAsia="zh-CN"/>
          </w:rPr>
          <w:t xml:space="preserve"> </w:t>
        </w:r>
      </w:ins>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w:t>
      </w:r>
      <w:ins w:id="185" w:author="杨文珍" w:date="2020-08-17T20:54:52Z">
        <w:r>
          <w:rPr>
            <w:rFonts w:hint="eastAsia" w:ascii="仿宋" w:hAnsi="仿宋" w:eastAsia="仿宋"/>
            <w:sz w:val="32"/>
            <w:szCs w:val="32"/>
          </w:rPr>
          <w:t>a</w:t>
        </w:r>
      </w:ins>
      <w:ins w:id="186" w:author="杨文珍" w:date="2020-08-17T20:54:52Z">
        <w:r>
          <w:rPr>
            <w:rFonts w:hint="eastAsia" w:ascii="仿宋" w:hAnsi="仿宋" w:eastAsia="仿宋"/>
            <w:sz w:val="32"/>
            <w:szCs w:val="32"/>
            <w:lang w:val="en-US" w:eastAsia="zh-CN"/>
          </w:rPr>
          <w:t xml:space="preserve"> </w:t>
        </w:r>
      </w:ins>
      <w:ins w:id="187" w:author="杨文珍" w:date="2020-08-17T20:54:56Z">
        <w:r>
          <w:rPr>
            <w:rFonts w:hint="default" w:ascii="仿宋" w:hAnsi="仿宋" w:eastAsia="仿宋"/>
            <w:sz w:val="32"/>
            <w:szCs w:val="32"/>
            <w:lang w:val="en-US"/>
          </w:rPr>
          <w:t>2</w:t>
        </w:r>
      </w:ins>
      <w:ins w:id="188" w:author="杨文珍" w:date="2020-08-17T20:54:57Z">
        <w:r>
          <w:rPr>
            <w:rFonts w:hint="default" w:ascii="仿宋" w:hAnsi="仿宋" w:eastAsia="仿宋"/>
            <w:sz w:val="32"/>
            <w:szCs w:val="32"/>
            <w:lang w:val="en-US"/>
          </w:rPr>
          <w:t xml:space="preserve"> </w:t>
        </w:r>
      </w:ins>
      <w:ins w:id="189" w:author="杨文珍" w:date="2020-08-17T20:54:56Z">
        <w:r>
          <w:rPr>
            <w:rFonts w:hint="default" w:ascii="仿宋" w:hAnsi="仿宋" w:eastAsia="仿宋"/>
            <w:sz w:val="32"/>
            <w:szCs w:val="32"/>
            <w:lang w:val="en-US"/>
          </w:rPr>
          <w:t>3</w:t>
        </w:r>
      </w:ins>
      <w:ins w:id="190" w:author="杨文珍" w:date="2020-08-17T20:54:52Z">
        <w:r>
          <w:rPr>
            <w:rFonts w:hint="eastAsia" w:ascii="仿宋" w:hAnsi="仿宋" w:eastAsia="仿宋"/>
            <w:sz w:val="32"/>
            <w:szCs w:val="32"/>
          </w:rPr>
          <w:t>点</w:t>
        </w:r>
      </w:ins>
      <w:ins w:id="191" w:author="杨文珍" w:date="2020-08-17T20:54:58Z">
        <w:r>
          <w:rPr>
            <w:rFonts w:hint="default" w:ascii="仿宋" w:hAnsi="仿宋" w:eastAsia="仿宋"/>
            <w:sz w:val="32"/>
            <w:szCs w:val="32"/>
            <w:lang w:val="en-US"/>
          </w:rPr>
          <w:t xml:space="preserve"> </w:t>
        </w:r>
      </w:ins>
      <w:r>
        <w:rPr>
          <w:rFonts w:hint="eastAsia" w:ascii="仿宋" w:hAnsi="仿宋" w:eastAsia="仿宋"/>
          <w:sz w:val="32"/>
          <w:szCs w:val="32"/>
          <w:lang w:val="en-US" w:eastAsia="zh-CN"/>
        </w:rPr>
        <w:t>4</w:t>
      </w:r>
      <w:r>
        <w:rPr>
          <w:rFonts w:hint="eastAsia" w:ascii="仿宋" w:hAnsi="仿宋" w:eastAsia="仿宋"/>
          <w:sz w:val="32"/>
          <w:szCs w:val="32"/>
        </w:rPr>
        <w:t>声 à</w:t>
      </w:r>
    </w:p>
    <w:p>
      <w:pPr>
        <w:jc w:val="center"/>
      </w:pPr>
      <w:r>
        <w:drawing>
          <wp:inline distT="0" distB="0" distL="114300" distR="114300">
            <wp:extent cx="457200" cy="78105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à</w:t>
      </w:r>
    </w:p>
    <w:p>
      <w:pPr>
        <w:jc w:val="center"/>
        <w:rPr>
          <w:rFonts w:hint="eastAsia" w:ascii="仿宋" w:hAnsi="仿宋" w:eastAsia="仿宋"/>
          <w:sz w:val="32"/>
          <w:szCs w:val="32"/>
        </w:rPr>
      </w:pPr>
      <w:r>
        <w:drawing>
          <wp:inline distT="0" distB="0" distL="114300" distR="114300">
            <wp:extent cx="457200" cy="781050"/>
            <wp:effectExtent l="0" t="0" r="0" b="0"/>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ins w:id="192" w:author="杨文珍" w:date="2020-08-17T21:00:31Z">
        <w:r>
          <w:rPr>
            <w:rFonts w:ascii="仿宋" w:hAnsi="仿宋" w:eastAsia="仿宋"/>
            <w:sz w:val="32"/>
            <w:szCs w:val="32"/>
          </w:rPr>
          <w:drawing>
            <wp:inline distT="0" distB="0" distL="114300" distR="114300">
              <wp:extent cx="424815" cy="770890"/>
              <wp:effectExtent l="0" t="0" r="13335" b="10160"/>
              <wp:docPr id="4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33425"/>
            <wp:effectExtent l="0" t="0" r="0" b="9525"/>
            <wp:docPr id="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
                    <pic:cNvPicPr>
                      <a:picLocks noChangeAspect="1"/>
                    </pic:cNvPicPr>
                  </pic:nvPicPr>
                  <pic:blipFill>
                    <a:blip r:embed="rId14"/>
                    <a:srcRect b="6098"/>
                    <a:stretch>
                      <a:fillRect/>
                    </a:stretch>
                  </pic:blipFill>
                  <pic:spPr>
                    <a:xfrm>
                      <a:off x="0" y="0"/>
                      <a:ext cx="457200" cy="733425"/>
                    </a:xfrm>
                    <a:prstGeom prst="rect">
                      <a:avLst/>
                    </a:prstGeom>
                    <a:noFill/>
                    <a:ln>
                      <a:noFill/>
                    </a:ln>
                  </pic:spPr>
                </pic:pic>
              </a:graphicData>
            </a:graphic>
          </wp:inline>
        </w:drawing>
      </w:r>
      <w:r>
        <w:drawing>
          <wp:inline distT="0" distB="0" distL="114300" distR="114300">
            <wp:extent cx="457200" cy="750570"/>
            <wp:effectExtent l="0" t="0" r="0" b="11430"/>
            <wp:docPr id="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
                    <pic:cNvPicPr>
                      <a:picLocks noChangeAspect="1"/>
                    </pic:cNvPicPr>
                  </pic:nvPicPr>
                  <pic:blipFill>
                    <a:blip r:embed="rId11"/>
                    <a:srcRect b="5060"/>
                    <a:stretch>
                      <a:fillRect/>
                    </a:stretch>
                  </pic:blipFill>
                  <pic:spPr>
                    <a:xfrm>
                      <a:off x="0" y="0"/>
                      <a:ext cx="457200" cy="750570"/>
                    </a:xfrm>
                    <a:prstGeom prst="rect">
                      <a:avLst/>
                    </a:prstGeom>
                    <a:noFill/>
                    <a:ln>
                      <a:noFill/>
                    </a:ln>
                  </pic:spPr>
                </pic:pic>
              </a:graphicData>
            </a:graphic>
          </wp:inline>
        </w:drawing>
      </w:r>
      <w:ins w:id="194" w:author="杨文珍" w:date="2020-08-17T21:00:48Z">
        <w:r>
          <w:rPr>
            <w:rFonts w:ascii="仿宋" w:hAnsi="仿宋" w:eastAsia="仿宋"/>
            <w:sz w:val="32"/>
            <w:szCs w:val="32"/>
          </w:rPr>
          <w:drawing>
            <wp:inline distT="0" distB="0" distL="114300" distR="114300">
              <wp:extent cx="424815" cy="770890"/>
              <wp:effectExtent l="0" t="0" r="13335" b="10160"/>
              <wp:docPr id="4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81050"/>
            <wp:effectExtent l="0" t="0" r="0" b="0"/>
            <wp:docPr id="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ins w:id="196" w:author="杨文珍" w:date="2020-08-17T21:00:49Z">
        <w:r>
          <w:rPr>
            <w:rFonts w:ascii="仿宋" w:hAnsi="仿宋" w:eastAsia="仿宋"/>
            <w:sz w:val="32"/>
            <w:szCs w:val="32"/>
          </w:rPr>
          <w:drawing>
            <wp:inline distT="0" distB="0" distL="114300" distR="114300">
              <wp:extent cx="424815" cy="770890"/>
              <wp:effectExtent l="0" t="0" r="13335" b="10160"/>
              <wp:docPr id="4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 name="图片 5"/>
                      <pic:cNvPicPr>
                        <a:picLocks noChangeAspect="1"/>
                      </pic:cNvPicPr>
                    </pic:nvPicPr>
                    <pic:blipFill>
                      <a:blip r:embed="rId9"/>
                      <a:srcRect b="5233"/>
                      <a:stretch>
                        <a:fillRect/>
                      </a:stretch>
                    </pic:blipFill>
                    <pic:spPr>
                      <a:xfrm>
                        <a:off x="0" y="0"/>
                        <a:ext cx="424815" cy="770890"/>
                      </a:xfrm>
                      <a:prstGeom prst="rect">
                        <a:avLst/>
                      </a:prstGeom>
                      <a:noFill/>
                      <a:ln>
                        <a:noFill/>
                      </a:ln>
                    </pic:spPr>
                  </pic:pic>
                </a:graphicData>
              </a:graphic>
            </wp:inline>
          </w:drawing>
        </w:r>
      </w:ins>
      <w:r>
        <w:drawing>
          <wp:inline distT="0" distB="0" distL="114300" distR="114300">
            <wp:extent cx="457200" cy="781050"/>
            <wp:effectExtent l="0" t="0" r="0" b="0"/>
            <wp:docPr id="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198" w:author="杨文珍" w:date="2020-08-17T21:04:08Z">
        <w:r>
          <w:rPr>
            <w:rFonts w:hint="default" w:ascii="仿宋" w:hAnsi="仿宋" w:eastAsia="仿宋"/>
            <w:sz w:val="32"/>
            <w:szCs w:val="32"/>
            <w:lang w:val="en-US"/>
          </w:rPr>
          <w:t>1</w:t>
        </w:r>
      </w:ins>
      <w:ins w:id="199" w:author="杨文珍" w:date="2020-08-17T21:04:08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 xml:space="preserve"> </w:t>
      </w:r>
      <w:r>
        <w:rPr>
          <w:rFonts w:hint="eastAsia" w:ascii="仿宋" w:hAnsi="仿宋" w:eastAsia="仿宋"/>
          <w:sz w:val="32"/>
          <w:szCs w:val="32"/>
        </w:rPr>
        <w:t>bā</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0" w:author="杨文珍" w:date="2020-08-17T21:04:13Z">
        <w:r>
          <w:rPr>
            <w:rFonts w:hint="default" w:ascii="仿宋" w:hAnsi="仿宋" w:eastAsia="仿宋"/>
            <w:sz w:val="32"/>
            <w:szCs w:val="32"/>
            <w:lang w:val="en-US"/>
          </w:rPr>
          <w:t>2</w:t>
        </w:r>
      </w:ins>
      <w:ins w:id="201" w:author="杨文珍" w:date="2020-08-17T21:04:23Z">
        <w:r>
          <w:rPr>
            <w:rFonts w:hint="eastAsia" w:ascii="仿宋" w:hAnsi="仿宋" w:eastAsia="仿宋"/>
            <w:sz w:val="32"/>
            <w:szCs w:val="32"/>
            <w:lang w:val="en-US" w:eastAsia="zh-CN"/>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2" w:author="杨文珍" w:date="2020-08-17T21:04:35Z">
        <w:r>
          <w:rPr>
            <w:rFonts w:hint="eastAsia" w:ascii="仿宋" w:hAnsi="仿宋" w:eastAsia="仿宋"/>
            <w:sz w:val="32"/>
            <w:szCs w:val="32"/>
            <w:lang w:val="en-US" w:eastAsia="zh-CN"/>
          </w:rPr>
          <w:t>3</w:t>
        </w:r>
      </w:ins>
      <w:ins w:id="203" w:author="杨文珍" w:date="2020-08-17T21:04:31Z">
        <w:r>
          <w:rPr>
            <w:rFonts w:hint="eastAsia" w:ascii="仿宋" w:hAnsi="仿宋" w:eastAsia="仿宋"/>
            <w:sz w:val="32"/>
            <w:szCs w:val="32"/>
            <w:lang w:val="en-US" w:eastAsia="zh-CN"/>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95300" cy="838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声母b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4" w:author="杨文珍" w:date="2020-08-17T21:04:45Z">
        <w:r>
          <w:rPr>
            <w:rFonts w:hint="eastAsia" w:ascii="仿宋" w:hAnsi="仿宋" w:eastAsia="仿宋"/>
            <w:sz w:val="32"/>
            <w:szCs w:val="32"/>
            <w:lang w:val="en-US" w:eastAsia="zh-CN"/>
          </w:rPr>
          <w:t xml:space="preserve">2 </w:t>
        </w:r>
      </w:ins>
      <w:ins w:id="205" w:author="杨文珍" w:date="2020-08-17T21:04:43Z">
        <w:r>
          <w:rPr>
            <w:rFonts w:hint="eastAsia" w:ascii="仿宋" w:hAnsi="仿宋" w:eastAsia="仿宋"/>
            <w:sz w:val="32"/>
            <w:szCs w:val="32"/>
            <w:lang w:val="en-US" w:eastAsia="zh-CN"/>
          </w:rPr>
          <w:t>3点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 xml:space="preserve"> </w:t>
      </w:r>
      <w:r>
        <w:rPr>
          <w:rFonts w:hint="eastAsia" w:ascii="仿宋" w:hAnsi="仿宋" w:eastAsia="仿宋"/>
          <w:sz w:val="32"/>
          <w:szCs w:val="32"/>
        </w:rPr>
        <w:t>bà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ascii="仿宋" w:hAnsi="仿宋" w:eastAsia="仿宋"/>
          <w:sz w:val="32"/>
          <w:szCs w:val="32"/>
        </w:rPr>
      </w:pPr>
      <w:r>
        <w:drawing>
          <wp:inline distT="0" distB="0" distL="114300" distR="114300">
            <wp:extent cx="495300" cy="838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bā </w:t>
      </w:r>
      <w:r>
        <w:rPr>
          <w:rFonts w:hint="eastAsia" w:ascii="仿宋" w:hAnsi="仿宋" w:eastAsia="仿宋"/>
          <w:sz w:val="32"/>
          <w:szCs w:val="32"/>
          <w:lang w:val="en-US" w:eastAsia="zh-CN"/>
        </w:rPr>
        <w:t xml:space="preserve">  </w:t>
      </w:r>
      <w:r>
        <w:rPr>
          <w:rFonts w:hint="eastAsia" w:ascii="仿宋" w:hAnsi="仿宋" w:eastAsia="仿宋"/>
          <w:sz w:val="32"/>
          <w:szCs w:val="32"/>
        </w:rPr>
        <w:t>bá</w:t>
      </w:r>
      <w:r>
        <w:rPr>
          <w:rFonts w:hint="eastAsia" w:ascii="仿宋" w:hAnsi="仿宋" w:eastAsia="仿宋"/>
          <w:sz w:val="32"/>
          <w:szCs w:val="32"/>
          <w:lang w:val="en-US" w:eastAsia="zh-CN"/>
        </w:rPr>
        <w:t xml:space="preserve">   </w:t>
      </w:r>
      <w:r>
        <w:rPr>
          <w:rFonts w:hint="eastAsia" w:ascii="仿宋" w:hAnsi="仿宋" w:eastAsia="仿宋"/>
          <w:sz w:val="32"/>
          <w:szCs w:val="32"/>
        </w:rPr>
        <w:t>bǎ</w:t>
      </w:r>
      <w:r>
        <w:rPr>
          <w:rFonts w:hint="eastAsia" w:ascii="仿宋" w:hAnsi="仿宋" w:eastAsia="仿宋"/>
          <w:sz w:val="32"/>
          <w:szCs w:val="32"/>
          <w:lang w:val="en-US" w:eastAsia="zh-CN"/>
        </w:rPr>
        <w:t xml:space="preserve">   </w:t>
      </w:r>
      <w:r>
        <w:rPr>
          <w:rFonts w:hint="eastAsia" w:ascii="仿宋" w:hAnsi="仿宋" w:eastAsia="仿宋"/>
          <w:sz w:val="32"/>
          <w:szCs w:val="32"/>
        </w:rPr>
        <w:t>bà</w:t>
      </w:r>
    </w:p>
    <w:p>
      <w:pPr>
        <w:jc w:val="both"/>
        <w:rPr>
          <w:rFonts w:ascii="仿宋" w:hAnsi="仿宋" w:eastAsia="仿宋"/>
          <w:sz w:val="32"/>
          <w:szCs w:val="32"/>
        </w:rPr>
      </w:pPr>
      <w:r>
        <w:drawing>
          <wp:inline distT="0" distB="0" distL="114300" distR="114300">
            <wp:extent cx="460375" cy="838200"/>
            <wp:effectExtent l="0" t="0" r="15875"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5"/>
                    <a:stretch>
                      <a:fillRect/>
                    </a:stretch>
                  </pic:blipFill>
                  <pic:spPr>
                    <a:xfrm>
                      <a:off x="0" y="0"/>
                      <a:ext cx="460375" cy="838200"/>
                    </a:xfrm>
                    <a:prstGeom prst="rect">
                      <a:avLst/>
                    </a:prstGeom>
                    <a:noFill/>
                    <a:ln>
                      <a:noFill/>
                    </a:ln>
                  </pic:spPr>
                </pic:pic>
              </a:graphicData>
            </a:graphic>
          </wp:inline>
        </w:drawing>
      </w:r>
      <w:r>
        <w:drawing>
          <wp:inline distT="0" distB="0" distL="114300" distR="114300">
            <wp:extent cx="431165" cy="781050"/>
            <wp:effectExtent l="0" t="0" r="6985" b="0"/>
            <wp:docPr id="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52120" cy="838200"/>
            <wp:effectExtent l="0" t="0" r="508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5"/>
                    <a:stretch>
                      <a:fillRect/>
                    </a:stretch>
                  </pic:blipFill>
                  <pic:spPr>
                    <a:xfrm>
                      <a:off x="0" y="0"/>
                      <a:ext cx="452120" cy="838200"/>
                    </a:xfrm>
                    <a:prstGeom prst="rect">
                      <a:avLst/>
                    </a:prstGeom>
                    <a:noFill/>
                    <a:ln>
                      <a:noFill/>
                    </a:ln>
                  </pic:spPr>
                </pic:pic>
              </a:graphicData>
            </a:graphic>
          </wp:inline>
        </w:drawing>
      </w:r>
      <w:r>
        <w:drawing>
          <wp:inline distT="0" distB="0" distL="114300" distR="114300">
            <wp:extent cx="422910" cy="781050"/>
            <wp:effectExtent l="0" t="0" r="15240" b="0"/>
            <wp:docPr id="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3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95300" cy="83820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84505" cy="767080"/>
            <wp:effectExtent l="0" t="0" r="10795" b="1397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r:embed="rId5"/>
                    <a:srcRect b="6591"/>
                    <a:stretch>
                      <a:fillRect/>
                    </a:stretch>
                  </pic:blipFill>
                  <pic:spPr>
                    <a:xfrm>
                      <a:off x="0" y="0"/>
                      <a:ext cx="484505" cy="767080"/>
                    </a:xfrm>
                    <a:prstGeom prst="rect">
                      <a:avLst/>
                    </a:prstGeom>
                    <a:noFill/>
                    <a:ln>
                      <a:noFill/>
                    </a:ln>
                  </pic:spPr>
                </pic:pic>
              </a:graphicData>
            </a:graphic>
          </wp:inline>
        </w:drawing>
      </w:r>
      <w:r>
        <w:drawing>
          <wp:inline distT="0" distB="0" distL="114300" distR="114300">
            <wp:extent cx="457200" cy="741680"/>
            <wp:effectExtent l="0" t="0" r="0" b="1270"/>
            <wp:docPr id="3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
                    <pic:cNvPicPr>
                      <a:picLocks noChangeAspect="1"/>
                    </pic:cNvPicPr>
                  </pic:nvPicPr>
                  <pic:blipFill>
                    <a:blip r:embed="rId14"/>
                    <a:srcRect b="5041"/>
                    <a:stretch>
                      <a:fillRect/>
                    </a:stretch>
                  </pic:blipFill>
                  <pic:spPr>
                    <a:xfrm>
                      <a:off x="0" y="0"/>
                      <a:ext cx="457200" cy="741680"/>
                    </a:xfrm>
                    <a:prstGeom prst="rect">
                      <a:avLst/>
                    </a:prstGeom>
                    <a:noFill/>
                    <a:ln>
                      <a:noFill/>
                    </a:ln>
                  </pic:spPr>
                </pic:pic>
              </a:graphicData>
            </a:graphic>
          </wp:inline>
        </w:drawing>
      </w:r>
      <w:r>
        <w:drawing>
          <wp:inline distT="0" distB="0" distL="114300" distR="114300">
            <wp:extent cx="409575" cy="800100"/>
            <wp:effectExtent l="0" t="0" r="9525" b="0"/>
            <wp:docPr id="3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w:t>
      </w:r>
      <w:r>
        <w:rPr>
          <w:rFonts w:hint="eastAsia" w:ascii="仿宋" w:hAnsi="仿宋" w:eastAsia="仿宋"/>
          <w:sz w:val="32"/>
          <w:szCs w:val="32"/>
        </w:rPr>
        <w:t>声母p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06" w:author="杨文珍" w:date="2020-08-17T21:06:10Z">
        <w:r>
          <w:rPr>
            <w:rFonts w:hint="default" w:ascii="仿宋" w:hAnsi="仿宋" w:eastAsia="仿宋"/>
            <w:sz w:val="32"/>
            <w:szCs w:val="32"/>
            <w:lang w:val="en-US"/>
          </w:rPr>
          <w:t>1</w:t>
        </w:r>
      </w:ins>
      <w:ins w:id="207" w:author="杨文珍" w:date="2020-08-17T21:06:10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1声pā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r>
        <w:rPr>
          <w:rFonts w:hint="eastAsia" w:ascii="仿宋" w:hAnsi="仿宋" w:eastAsia="仿宋"/>
          <w:sz w:val="32"/>
          <w:szCs w:val="32"/>
          <w:lang w:val="en-US" w:eastAsia="zh-CN"/>
        </w:rPr>
        <w:t xml:space="preserve"> </w:t>
      </w:r>
      <w:r>
        <w:rPr>
          <w:rFonts w:hint="eastAsia" w:ascii="仿宋" w:hAnsi="仿宋" w:eastAsia="仿宋"/>
          <w:sz w:val="32"/>
          <w:szCs w:val="32"/>
        </w:rPr>
        <w:t>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08" w:author="杨文珍" w:date="2020-08-17T21:06:30Z">
        <w:r>
          <w:rPr>
            <w:rFonts w:hint="eastAsia" w:ascii="仿宋" w:hAnsi="仿宋" w:eastAsia="仿宋"/>
            <w:sz w:val="32"/>
            <w:szCs w:val="32"/>
            <w:lang w:val="en-US" w:eastAsia="zh-CN"/>
          </w:rPr>
          <w:t>2</w:t>
        </w:r>
      </w:ins>
      <w:ins w:id="209" w:author="杨文珍" w:date="2020-08-17T21:06:28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声pá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19100" cy="7905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pǎ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10" w:author="杨文珍" w:date="2020-08-17T21:06:45Z">
        <w:r>
          <w:rPr>
            <w:rFonts w:hint="eastAsia" w:ascii="仿宋" w:hAnsi="仿宋" w:eastAsia="仿宋"/>
            <w:sz w:val="32"/>
            <w:szCs w:val="32"/>
            <w:lang w:val="en-US" w:eastAsia="zh-CN"/>
          </w:rPr>
          <w:t>3</w:t>
        </w:r>
      </w:ins>
      <w:ins w:id="211" w:author="杨文珍" w:date="2020-08-17T21:06:43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声pǎ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pà 语音：1</w:t>
      </w:r>
      <w:r>
        <w:rPr>
          <w:rFonts w:hint="eastAsia" w:ascii="仿宋" w:hAnsi="仿宋" w:eastAsia="仿宋"/>
          <w:sz w:val="32"/>
          <w:szCs w:val="32"/>
          <w:lang w:val="en-US" w:eastAsia="zh-CN"/>
        </w:rPr>
        <w:t xml:space="preserve"> </w:t>
      </w:r>
      <w:r>
        <w:rPr>
          <w:rFonts w:hint="eastAsia" w:ascii="仿宋" w:hAnsi="仿宋" w:eastAsia="仿宋"/>
          <w:sz w:val="32"/>
          <w:szCs w:val="32"/>
        </w:rPr>
        <w:t>2</w:t>
      </w:r>
      <w:r>
        <w:rPr>
          <w:rFonts w:hint="eastAsia" w:ascii="仿宋" w:hAnsi="仿宋" w:eastAsia="仿宋"/>
          <w:sz w:val="32"/>
          <w:szCs w:val="32"/>
          <w:lang w:val="en-US" w:eastAsia="zh-CN"/>
        </w:rPr>
        <w:t xml:space="preserve"> 3 4</w:t>
      </w:r>
      <w:r>
        <w:rPr>
          <w:rFonts w:hint="eastAsia" w:ascii="仿宋" w:hAnsi="仿宋" w:eastAsia="仿宋"/>
          <w:sz w:val="32"/>
          <w:szCs w:val="32"/>
        </w:rPr>
        <w:t>点</w:t>
      </w:r>
      <w:r>
        <w:rPr>
          <w:rFonts w:hint="eastAsia" w:ascii="仿宋" w:hAnsi="仿宋" w:eastAsia="仿宋"/>
          <w:sz w:val="32"/>
          <w:szCs w:val="32"/>
          <w:lang w:val="en-US" w:eastAsia="zh-CN"/>
        </w:rPr>
        <w:t xml:space="preserve"> 声母</w:t>
      </w:r>
      <w:r>
        <w:rPr>
          <w:rFonts w:hint="eastAsia" w:ascii="仿宋" w:hAnsi="仿宋" w:eastAsia="仿宋"/>
          <w:sz w:val="32"/>
          <w:szCs w:val="32"/>
        </w:rPr>
        <w:t>p</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2" w:author="杨文珍" w:date="2020-08-17T21:07:01Z">
        <w:r>
          <w:rPr>
            <w:rFonts w:hint="eastAsia" w:ascii="仿宋" w:hAnsi="仿宋" w:eastAsia="仿宋"/>
            <w:sz w:val="32"/>
            <w:szCs w:val="32"/>
            <w:lang w:val="en-US" w:eastAsia="zh-CN"/>
          </w:rPr>
          <w:t>2</w:t>
        </w:r>
      </w:ins>
      <w:ins w:id="213" w:author="杨文珍" w:date="2020-08-17T21:07:02Z">
        <w:r>
          <w:rPr>
            <w:rFonts w:hint="eastAsia" w:ascii="仿宋" w:hAnsi="仿宋" w:eastAsia="仿宋"/>
            <w:sz w:val="32"/>
            <w:szCs w:val="32"/>
            <w:lang w:val="en-US" w:eastAsia="zh-CN"/>
          </w:rPr>
          <w:t xml:space="preserve"> </w:t>
        </w:r>
      </w:ins>
      <w:ins w:id="214" w:author="杨文珍" w:date="2020-08-17T21:06:59Z">
        <w:r>
          <w:rPr>
            <w:rFonts w:hint="eastAsia" w:ascii="仿宋" w:hAnsi="仿宋" w:eastAsia="仿宋"/>
            <w:sz w:val="32"/>
            <w:szCs w:val="32"/>
            <w:lang w:val="en-US" w:eastAsia="zh-CN"/>
          </w:rPr>
          <w:t>3</w:t>
        </w:r>
      </w:ins>
      <w:ins w:id="215" w:author="杨文珍" w:date="2020-08-17T21:06:59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声pà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1910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p</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p</w:t>
      </w:r>
      <w:r>
        <w:rPr>
          <w:rFonts w:hint="eastAsia" w:ascii="仿宋" w:hAnsi="仿宋" w:eastAsia="仿宋"/>
          <w:sz w:val="32"/>
          <w:szCs w:val="32"/>
        </w:rPr>
        <w:t>á</w:t>
      </w:r>
      <w:r>
        <w:rPr>
          <w:rFonts w:hint="eastAsia" w:ascii="仿宋" w:hAnsi="仿宋" w:eastAsia="仿宋"/>
          <w:sz w:val="32"/>
          <w:szCs w:val="32"/>
          <w:lang w:val="en-US" w:eastAsia="zh-CN"/>
        </w:rPr>
        <w:t xml:space="preserve">   p</w:t>
      </w:r>
      <w:r>
        <w:rPr>
          <w:rFonts w:hint="eastAsia" w:ascii="仿宋" w:hAnsi="仿宋" w:eastAsia="仿宋"/>
          <w:sz w:val="32"/>
          <w:szCs w:val="32"/>
        </w:rPr>
        <w:t>ǎ</w:t>
      </w:r>
      <w:r>
        <w:rPr>
          <w:rFonts w:hint="eastAsia" w:ascii="仿宋" w:hAnsi="仿宋" w:eastAsia="仿宋"/>
          <w:sz w:val="32"/>
          <w:szCs w:val="32"/>
          <w:lang w:val="en-US" w:eastAsia="zh-CN"/>
        </w:rPr>
        <w:t xml:space="preserve">   p</w:t>
      </w:r>
      <w:r>
        <w:rPr>
          <w:rFonts w:hint="eastAsia" w:ascii="仿宋" w:hAnsi="仿宋" w:eastAsia="仿宋"/>
          <w:sz w:val="32"/>
          <w:szCs w:val="32"/>
        </w:rPr>
        <w:t>à</w:t>
      </w:r>
    </w:p>
    <w:p>
      <w:pPr>
        <w:jc w:val="both"/>
        <w:rPr>
          <w:rFonts w:ascii="仿宋" w:hAnsi="仿宋" w:eastAsia="仿宋"/>
          <w:sz w:val="32"/>
          <w:szCs w:val="32"/>
        </w:rPr>
      </w:pPr>
      <w:r>
        <w:drawing>
          <wp:inline distT="0" distB="0" distL="114300" distR="114300">
            <wp:extent cx="419100" cy="790575"/>
            <wp:effectExtent l="0" t="0" r="0" b="9525"/>
            <wp:docPr id="664" name="图片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图片 664"/>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31165" cy="781050"/>
            <wp:effectExtent l="0" t="0" r="6985" b="0"/>
            <wp:docPr id="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drawing>
          <wp:inline distT="0" distB="0" distL="114300" distR="114300">
            <wp:extent cx="419100" cy="790575"/>
            <wp:effectExtent l="0" t="0" r="0" b="952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图片 66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22910" cy="781050"/>
            <wp:effectExtent l="0" t="0" r="15240" b="0"/>
            <wp:docPr id="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4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图片 666"/>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5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drawing>
          <wp:inline distT="0" distB="0" distL="114300" distR="114300">
            <wp:extent cx="419100" cy="790575"/>
            <wp:effectExtent l="0" t="0" r="0" b="9525"/>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6"/>
                    <a:stretch>
                      <a:fillRect/>
                    </a:stretch>
                  </pic:blipFill>
                  <pic:spPr>
                    <a:xfrm>
                      <a:off x="0" y="0"/>
                      <a:ext cx="419100" cy="790575"/>
                    </a:xfrm>
                    <a:prstGeom prst="rect">
                      <a:avLst/>
                    </a:prstGeom>
                    <a:noFill/>
                    <a:ln>
                      <a:noFill/>
                    </a:ln>
                  </pic:spPr>
                </pic:pic>
              </a:graphicData>
            </a:graphic>
          </wp:inline>
        </w:drawing>
      </w:r>
      <w:r>
        <w:drawing>
          <wp:inline distT="0" distB="0" distL="114300" distR="114300">
            <wp:extent cx="457200" cy="781050"/>
            <wp:effectExtent l="0" t="0" r="0" b="0"/>
            <wp:docPr id="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6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6" w:author="杨文珍" w:date="2020-08-17T21:07:25Z">
        <w:r>
          <w:rPr>
            <w:rFonts w:hint="default" w:ascii="仿宋" w:hAnsi="仿宋" w:eastAsia="仿宋"/>
            <w:sz w:val="32"/>
            <w:szCs w:val="32"/>
            <w:lang w:val="en-US"/>
          </w:rPr>
          <w:t>1</w:t>
        </w:r>
      </w:ins>
      <w:ins w:id="217" w:author="杨文珍" w:date="2020-08-17T21:07:25Z">
        <w:r>
          <w:rPr>
            <w:rFonts w:hint="eastAsia" w:ascii="仿宋" w:hAnsi="仿宋" w:eastAsia="仿宋"/>
            <w:sz w:val="32"/>
            <w:szCs w:val="32"/>
          </w:rPr>
          <w:t>点</w:t>
        </w:r>
      </w:ins>
      <w:r>
        <w:rPr>
          <w:rFonts w:hint="eastAsia" w:ascii="仿宋" w:hAnsi="仿宋" w:eastAsia="仿宋"/>
          <w:sz w:val="32"/>
          <w:szCs w:val="32"/>
          <w:lang w:val="en-US" w:eastAsia="zh-CN"/>
        </w:rPr>
        <w:t xml:space="preserve"> 1</w:t>
      </w:r>
      <w:r>
        <w:rPr>
          <w:rFonts w:hint="eastAsia" w:ascii="仿宋" w:hAnsi="仿宋" w:eastAsia="仿宋"/>
          <w:sz w:val="32"/>
          <w:szCs w:val="32"/>
        </w:rPr>
        <w:t>声mā</w:t>
      </w:r>
      <w:r>
        <w:rPr>
          <w:rFonts w:hint="eastAsia" w:ascii="仿宋" w:hAnsi="仿宋" w:eastAsia="仿宋"/>
          <w:sz w:val="32"/>
          <w:szCs w:val="32"/>
          <w:lang w:val="en-US" w:eastAsia="zh-CN"/>
        </w:rPr>
        <w:t xml:space="preserve"> </w:t>
      </w:r>
    </w:p>
    <w:p>
      <w:pPr>
        <w:jc w:val="center"/>
      </w:pPr>
      <w:r>
        <w:drawing>
          <wp:inline distT="0" distB="0" distL="114300" distR="114300">
            <wp:extent cx="428625" cy="7524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18" w:author="杨文珍" w:date="2020-08-17T21:07:36Z">
        <w:r>
          <w:rPr>
            <w:rFonts w:hint="eastAsia" w:ascii="仿宋" w:hAnsi="仿宋" w:eastAsia="仿宋"/>
            <w:sz w:val="32"/>
            <w:szCs w:val="32"/>
            <w:lang w:val="en-US" w:eastAsia="zh-CN"/>
          </w:rPr>
          <w:t>2</w:t>
        </w:r>
      </w:ins>
      <w:ins w:id="219" w:author="杨文珍" w:date="2020-08-17T21:07:36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声má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mǎ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0" w:author="杨文珍" w:date="2020-08-17T21:07:46Z">
        <w:r>
          <w:rPr>
            <w:rFonts w:hint="eastAsia" w:ascii="仿宋" w:hAnsi="仿宋" w:eastAsia="仿宋"/>
            <w:sz w:val="32"/>
            <w:szCs w:val="32"/>
            <w:lang w:val="en-US" w:eastAsia="zh-CN"/>
          </w:rPr>
          <w:t>3</w:t>
        </w:r>
      </w:ins>
      <w:ins w:id="221" w:author="杨文珍" w:date="2020-08-17T21:07:46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声mǎ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 xml:space="preserve"> mà 语音：</w:t>
      </w:r>
      <w:r>
        <w:rPr>
          <w:rFonts w:hint="default" w:ascii="仿宋" w:hAnsi="仿宋" w:eastAsia="仿宋"/>
          <w:sz w:val="32"/>
          <w:szCs w:val="32"/>
        </w:rPr>
        <w:t>1 3 4 点</w:t>
      </w:r>
      <w:r>
        <w:rPr>
          <w:rFonts w:hint="eastAsia" w:ascii="仿宋" w:hAnsi="仿宋" w:eastAsia="仿宋"/>
          <w:sz w:val="32"/>
          <w:szCs w:val="32"/>
          <w:lang w:val="en-US" w:eastAsia="zh-CN"/>
        </w:rPr>
        <w:t xml:space="preserve"> 声母m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22" w:author="杨文珍" w:date="2020-08-17T21:07:57Z">
        <w:r>
          <w:rPr>
            <w:rFonts w:hint="eastAsia" w:ascii="仿宋" w:hAnsi="仿宋" w:eastAsia="仿宋"/>
            <w:sz w:val="32"/>
            <w:szCs w:val="32"/>
            <w:lang w:val="en-US" w:eastAsia="zh-CN"/>
          </w:rPr>
          <w:t>2 3</w:t>
        </w:r>
      </w:ins>
      <w:ins w:id="223" w:author="杨文珍" w:date="2020-08-17T21:07:57Z">
        <w:r>
          <w:rPr>
            <w:rFonts w:hint="eastAsia" w:ascii="仿宋" w:hAnsi="仿宋" w:eastAsia="仿宋"/>
            <w:sz w:val="32"/>
            <w:szCs w:val="32"/>
          </w:rPr>
          <w:t>点</w:t>
        </w:r>
      </w:ins>
      <w:r>
        <w:rPr>
          <w:rFonts w:hint="eastAsia" w:ascii="仿宋" w:hAnsi="仿宋" w:eastAsia="仿宋"/>
          <w:sz w:val="32"/>
          <w:szCs w:val="32"/>
          <w:lang w:val="en-US" w:eastAsia="zh-CN"/>
        </w:rPr>
        <w:t>4</w:t>
      </w:r>
      <w:r>
        <w:rPr>
          <w:rFonts w:hint="eastAsia" w:ascii="仿宋" w:hAnsi="仿宋" w:eastAsia="仿宋"/>
          <w:sz w:val="32"/>
          <w:szCs w:val="32"/>
        </w:rPr>
        <w:t>声mà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28625" cy="752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mā </w:t>
      </w:r>
      <w:r>
        <w:rPr>
          <w:rFonts w:hint="eastAsia" w:ascii="仿宋" w:hAnsi="仿宋" w:eastAsia="仿宋"/>
          <w:sz w:val="32"/>
          <w:szCs w:val="32"/>
          <w:lang w:val="en-US" w:eastAsia="zh-CN"/>
        </w:rPr>
        <w:t xml:space="preserve">  </w:t>
      </w:r>
      <w:r>
        <w:rPr>
          <w:rFonts w:hint="eastAsia" w:ascii="仿宋" w:hAnsi="仿宋" w:eastAsia="仿宋"/>
          <w:sz w:val="32"/>
          <w:szCs w:val="32"/>
        </w:rPr>
        <w:t>má</w:t>
      </w:r>
      <w:r>
        <w:rPr>
          <w:rFonts w:hint="eastAsia" w:ascii="仿宋" w:hAnsi="仿宋" w:eastAsia="仿宋"/>
          <w:sz w:val="32"/>
          <w:szCs w:val="32"/>
          <w:lang w:val="en-US" w:eastAsia="zh-CN"/>
        </w:rPr>
        <w:t xml:space="preserve">   </w:t>
      </w:r>
      <w:r>
        <w:rPr>
          <w:rFonts w:hint="eastAsia" w:ascii="仿宋" w:hAnsi="仿宋" w:eastAsia="仿宋"/>
          <w:sz w:val="32"/>
          <w:szCs w:val="32"/>
        </w:rPr>
        <w:t>mǎ</w:t>
      </w:r>
      <w:r>
        <w:rPr>
          <w:rFonts w:hint="eastAsia" w:ascii="仿宋" w:hAnsi="仿宋" w:eastAsia="仿宋"/>
          <w:sz w:val="32"/>
          <w:szCs w:val="32"/>
          <w:lang w:val="en-US" w:eastAsia="zh-CN"/>
        </w:rPr>
        <w:t xml:space="preserve">   </w:t>
      </w:r>
      <w:r>
        <w:rPr>
          <w:rFonts w:hint="eastAsia" w:ascii="仿宋" w:hAnsi="仿宋" w:eastAsia="仿宋"/>
          <w:sz w:val="32"/>
          <w:szCs w:val="32"/>
        </w:rPr>
        <w:t>mà</w:t>
      </w:r>
    </w:p>
    <w:p>
      <w:pPr>
        <w:jc w:val="both"/>
        <w:rPr>
          <w:rFonts w:ascii="仿宋" w:hAnsi="仿宋" w:eastAsia="仿宋"/>
          <w:sz w:val="32"/>
          <w:szCs w:val="32"/>
        </w:rPr>
      </w:pPr>
      <w:r>
        <w:rPr>
          <w:rFonts w:ascii="仿宋" w:hAnsi="仿宋" w:eastAsia="仿宋"/>
          <w:sz w:val="32"/>
          <w:szCs w:val="32"/>
        </w:rPr>
        <w:drawing>
          <wp:inline distT="0" distB="0" distL="114300" distR="114300">
            <wp:extent cx="428625" cy="752475"/>
            <wp:effectExtent l="0" t="0" r="9525" b="9525"/>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图片 7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81050"/>
            <wp:effectExtent l="0" t="0" r="6985" b="0"/>
            <wp:docPr id="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12750" cy="781050"/>
            <wp:effectExtent l="0" t="0" r="6350" b="0"/>
            <wp:docPr id="7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82270" cy="764540"/>
            <wp:effectExtent l="0" t="0" r="17780" b="16510"/>
            <wp:docPr id="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图片 784"/>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2910" cy="781050"/>
            <wp:effectExtent l="0" t="0" r="15240" b="0"/>
            <wp:docPr id="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31165" cy="790575"/>
            <wp:effectExtent l="0" t="0" r="6985" b="9525"/>
            <wp:docPr id="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图片 78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66725" cy="809625"/>
            <wp:effectExtent l="0" t="0" r="9525" b="9525"/>
            <wp:docPr id="7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374015" cy="764540"/>
            <wp:effectExtent l="0" t="0" r="6985" b="16510"/>
            <wp:docPr id="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28625" cy="752475"/>
            <wp:effectExtent l="0" t="0" r="9525" b="9525"/>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图片 805"/>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57200" cy="781050"/>
            <wp:effectExtent l="0" t="0" r="0" b="0"/>
            <wp:docPr id="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9575" cy="800100"/>
            <wp:effectExtent l="0" t="0" r="9525" b="0"/>
            <wp:docPr id="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rPr>
          <w:rFonts w:ascii="仿宋" w:hAnsi="仿宋" w:eastAsia="仿宋"/>
          <w:sz w:val="32"/>
          <w:szCs w:val="32"/>
        </w:rPr>
        <w:drawing>
          <wp:inline distT="0" distB="0" distL="114300" distR="114300">
            <wp:extent cx="400050" cy="764540"/>
            <wp:effectExtent l="0" t="0" r="0" b="16510"/>
            <wp:docPr id="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jc w:val="center"/>
        <w:rPr>
          <w:rFonts w:hint="default" w:ascii="仿宋" w:hAnsi="仿宋" w:eastAsia="仿宋"/>
          <w:sz w:val="32"/>
          <w:szCs w:val="32"/>
        </w:rPr>
      </w:pPr>
      <w:r>
        <w:rPr>
          <w:rFonts w:hint="eastAsia" w:ascii="仿宋" w:hAnsi="仿宋" w:eastAsia="仿宋"/>
          <w:sz w:val="32"/>
          <w:szCs w:val="32"/>
        </w:rPr>
        <w:t>fā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4" w:author="杨文珍" w:date="2020-08-17T21:09:39Z">
        <w:r>
          <w:rPr>
            <w:rFonts w:hint="default" w:ascii="仿宋" w:hAnsi="仿宋" w:eastAsia="仿宋"/>
            <w:sz w:val="32"/>
            <w:szCs w:val="32"/>
            <w:lang w:val="en-US"/>
          </w:rPr>
          <w:t>1</w:t>
        </w:r>
      </w:ins>
      <w:ins w:id="225" w:author="杨文珍" w:date="2020-08-17T21:09:39Z">
        <w:r>
          <w:rPr>
            <w:rFonts w:hint="eastAsia" w:ascii="仿宋" w:hAnsi="仿宋" w:eastAsia="仿宋"/>
            <w:sz w:val="32"/>
            <w:szCs w:val="32"/>
          </w:rPr>
          <w:t>点</w:t>
        </w:r>
      </w:ins>
      <w:r>
        <w:rPr>
          <w:rFonts w:hint="eastAsia" w:ascii="仿宋" w:hAnsi="仿宋" w:eastAsia="仿宋"/>
          <w:sz w:val="32"/>
          <w:szCs w:val="32"/>
          <w:lang w:val="en-US" w:eastAsia="zh-CN"/>
        </w:rPr>
        <w:t xml:space="preserve"> 1</w:t>
      </w:r>
      <w:r>
        <w:rPr>
          <w:rFonts w:hint="eastAsia" w:ascii="仿宋" w:hAnsi="仿宋" w:eastAsia="仿宋"/>
          <w:sz w:val="32"/>
          <w:szCs w:val="32"/>
        </w:rPr>
        <w:t>声fā</w:t>
      </w:r>
      <w:r>
        <w:rPr>
          <w:rFonts w:hint="eastAsia" w:ascii="仿宋" w:hAnsi="仿宋" w:eastAsia="仿宋"/>
          <w:sz w:val="32"/>
          <w:szCs w:val="32"/>
          <w:lang w:val="en-US" w:eastAsia="zh-CN"/>
        </w:rPr>
        <w:t xml:space="preserve">  </w:t>
      </w:r>
      <w:r>
        <w:rPr>
          <w:rFonts w:hint="eastAsia" w:ascii="仿宋" w:hAnsi="仿宋" w:eastAsia="仿宋"/>
          <w:sz w:val="32"/>
          <w:szCs w:val="32"/>
        </w:rPr>
        <w:drawing>
          <wp:inline distT="0" distB="0" distL="114300" distR="114300">
            <wp:extent cx="438150" cy="7334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47675" cy="781050"/>
            <wp:effectExtent l="0" t="0" r="9525" b="0"/>
            <wp:docPr id="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fá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6" w:author="杨文珍" w:date="2020-08-17T21:09:47Z">
        <w:r>
          <w:rPr>
            <w:rFonts w:hint="eastAsia" w:ascii="仿宋" w:hAnsi="仿宋" w:eastAsia="仿宋"/>
            <w:sz w:val="32"/>
            <w:szCs w:val="32"/>
            <w:lang w:val="en-US" w:eastAsia="zh-CN"/>
          </w:rPr>
          <w:t>2</w:t>
        </w:r>
      </w:ins>
      <w:ins w:id="227" w:author="杨文珍" w:date="2020-08-17T21:09:47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声fá</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90575"/>
            <wp:effectExtent l="0" t="0" r="0" b="9525"/>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fǎ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28" w:author="杨文珍" w:date="2020-08-17T21:09:56Z">
        <w:r>
          <w:rPr>
            <w:rFonts w:hint="eastAsia" w:ascii="仿宋" w:hAnsi="仿宋" w:eastAsia="仿宋"/>
            <w:sz w:val="32"/>
            <w:szCs w:val="32"/>
            <w:lang w:val="en-US" w:eastAsia="zh-CN"/>
          </w:rPr>
          <w:t>3</w:t>
        </w:r>
      </w:ins>
      <w:ins w:id="229" w:author="杨文珍" w:date="2020-08-17T21:09:56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声fǎ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 语音：</w:t>
      </w:r>
      <w:r>
        <w:rPr>
          <w:rFonts w:hint="default" w:ascii="仿宋" w:hAnsi="仿宋" w:eastAsia="仿宋"/>
          <w:sz w:val="32"/>
          <w:szCs w:val="32"/>
        </w:rPr>
        <w:t>1 2 4 点 声母 f</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30" w:author="杨文珍" w:date="2020-08-17T21:10:05Z">
        <w:r>
          <w:rPr>
            <w:rFonts w:hint="eastAsia" w:ascii="仿宋" w:hAnsi="仿宋" w:eastAsia="仿宋"/>
            <w:sz w:val="32"/>
            <w:szCs w:val="32"/>
            <w:lang w:val="en-US" w:eastAsia="zh-CN"/>
          </w:rPr>
          <w:t>2 3</w:t>
        </w:r>
      </w:ins>
      <w:ins w:id="231" w:author="杨文珍" w:date="2020-08-17T21:10:05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声fà</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 xml:space="preserve">ā </w:t>
      </w:r>
      <w:r>
        <w:rPr>
          <w:rFonts w:hint="eastAsia" w:ascii="仿宋" w:hAnsi="仿宋" w:eastAsia="仿宋"/>
          <w:sz w:val="32"/>
          <w:szCs w:val="32"/>
          <w:lang w:val="en-US" w:eastAsia="zh-CN"/>
        </w:rPr>
        <w:t xml:space="preserve">  f</w:t>
      </w:r>
      <w:r>
        <w:rPr>
          <w:rFonts w:hint="eastAsia" w:ascii="仿宋" w:hAnsi="仿宋" w:eastAsia="仿宋"/>
          <w:sz w:val="32"/>
          <w:szCs w:val="32"/>
        </w:rPr>
        <w:t>á</w:t>
      </w:r>
      <w:r>
        <w:rPr>
          <w:rFonts w:hint="eastAsia" w:ascii="仿宋" w:hAnsi="仿宋" w:eastAsia="仿宋"/>
          <w:sz w:val="32"/>
          <w:szCs w:val="32"/>
          <w:lang w:val="en-US" w:eastAsia="zh-CN"/>
        </w:rPr>
        <w:t xml:space="preserve">   f</w:t>
      </w:r>
      <w:r>
        <w:rPr>
          <w:rFonts w:hint="eastAsia" w:ascii="仿宋" w:hAnsi="仿宋" w:eastAsia="仿宋"/>
          <w:sz w:val="32"/>
          <w:szCs w:val="32"/>
        </w:rPr>
        <w:t>ǎ</w:t>
      </w:r>
      <w:r>
        <w:rPr>
          <w:rFonts w:hint="eastAsia" w:ascii="仿宋" w:hAnsi="仿宋" w:eastAsia="仿宋"/>
          <w:sz w:val="32"/>
          <w:szCs w:val="32"/>
          <w:lang w:val="en-US" w:eastAsia="zh-CN"/>
        </w:rPr>
        <w:t xml:space="preserve">   f</w:t>
      </w:r>
      <w:r>
        <w:rPr>
          <w:rFonts w:hint="eastAsia" w:ascii="仿宋" w:hAnsi="仿宋" w:eastAsia="仿宋"/>
          <w:sz w:val="32"/>
          <w:szCs w:val="32"/>
        </w:rPr>
        <w:t>à</w:t>
      </w:r>
    </w:p>
    <w:p>
      <w:pPr>
        <w:jc w:val="both"/>
        <w:rPr>
          <w:rFonts w:ascii="仿宋" w:hAnsi="仿宋" w:eastAsia="仿宋"/>
          <w:sz w:val="32"/>
          <w:szCs w:val="32"/>
        </w:rPr>
      </w:pPr>
      <w:r>
        <w:rPr>
          <w:rFonts w:hint="eastAsia" w:ascii="仿宋" w:hAnsi="仿宋" w:eastAsia="仿宋"/>
          <w:sz w:val="32"/>
          <w:szCs w:val="32"/>
        </w:rPr>
        <w:drawing>
          <wp:inline distT="0" distB="0" distL="114300" distR="114300">
            <wp:extent cx="438150" cy="733425"/>
            <wp:effectExtent l="0" t="0" r="0" b="9525"/>
            <wp:docPr id="974" name="图片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图片 974"/>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31165" cy="781050"/>
            <wp:effectExtent l="0" t="0" r="6985" b="0"/>
            <wp:docPr id="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图片 5"/>
                    <pic:cNvPicPr>
                      <a:picLocks noChangeAspect="1"/>
                    </pic:cNvPicPr>
                  </pic:nvPicPr>
                  <pic:blipFill>
                    <a:blip r:embed="rId14"/>
                    <a:stretch>
                      <a:fillRect/>
                    </a:stretch>
                  </pic:blipFill>
                  <pic:spPr>
                    <a:xfrm>
                      <a:off x="0" y="0"/>
                      <a:ext cx="431165" cy="781050"/>
                    </a:xfrm>
                    <a:prstGeom prst="rect">
                      <a:avLst/>
                    </a:prstGeom>
                    <a:noFill/>
                    <a:ln>
                      <a:noFill/>
                    </a:ln>
                  </pic:spPr>
                </pic:pic>
              </a:graphicData>
            </a:graphic>
          </wp:inline>
        </w:drawing>
      </w:r>
      <w:r>
        <w:drawing>
          <wp:inline distT="0" distB="0" distL="114300" distR="114300">
            <wp:extent cx="412750" cy="781050"/>
            <wp:effectExtent l="0" t="0" r="6350" b="0"/>
            <wp:docPr id="9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图片 6"/>
                    <pic:cNvPicPr>
                      <a:picLocks noChangeAspect="1"/>
                    </pic:cNvPicPr>
                  </pic:nvPicPr>
                  <pic:blipFill>
                    <a:blip r:embed="rId10"/>
                    <a:stretch>
                      <a:fillRect/>
                    </a:stretch>
                  </pic:blipFill>
                  <pic:spPr>
                    <a:xfrm>
                      <a:off x="0" y="0"/>
                      <a:ext cx="412750" cy="781050"/>
                    </a:xfrm>
                    <a:prstGeom prst="rect">
                      <a:avLst/>
                    </a:prstGeom>
                    <a:noFill/>
                    <a:ln>
                      <a:noFill/>
                    </a:ln>
                  </pic:spPr>
                </pic:pic>
              </a:graphicData>
            </a:graphic>
          </wp:inline>
        </w:drawing>
      </w:r>
      <w:r>
        <w:drawing>
          <wp:inline distT="0" distB="0" distL="114300" distR="114300">
            <wp:extent cx="382270" cy="764540"/>
            <wp:effectExtent l="0" t="0" r="17780" b="16510"/>
            <wp:docPr id="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图片 5"/>
                    <pic:cNvPicPr>
                      <a:picLocks noChangeAspect="1"/>
                    </pic:cNvPicPr>
                  </pic:nvPicPr>
                  <pic:blipFill>
                    <a:blip r:embed="rId9"/>
                    <a:stretch>
                      <a:fillRect/>
                    </a:stretch>
                  </pic:blipFill>
                  <pic:spPr>
                    <a:xfrm>
                      <a:off x="0" y="0"/>
                      <a:ext cx="382270"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5" name="图片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图片 97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22910" cy="781050"/>
            <wp:effectExtent l="0" t="0" r="15240" b="0"/>
            <wp:docPr id="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31165" cy="790575"/>
            <wp:effectExtent l="0" t="0" r="6985" b="9525"/>
            <wp:docPr id="9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图片 7"/>
                    <pic:cNvPicPr>
                      <a:picLocks noChangeAspect="1"/>
                    </pic:cNvPicPr>
                  </pic:nvPicPr>
                  <pic:blipFill>
                    <a:blip r:embed="rId11"/>
                    <a:stretch>
                      <a:fillRect/>
                    </a:stretch>
                  </pic:blipFill>
                  <pic:spPr>
                    <a:xfrm>
                      <a:off x="0" y="0"/>
                      <a:ext cx="431165" cy="790575"/>
                    </a:xfrm>
                    <a:prstGeom prst="rect">
                      <a:avLst/>
                    </a:prstGeom>
                    <a:noFill/>
                    <a:ln>
                      <a:noFill/>
                    </a:ln>
                  </pic:spPr>
                </pic:pic>
              </a:graphicData>
            </a:graphic>
          </wp:inline>
        </w:drawing>
      </w:r>
      <w:r>
        <w:drawing>
          <wp:inline distT="0" distB="0" distL="114300" distR="114300">
            <wp:extent cx="374015" cy="764540"/>
            <wp:effectExtent l="0" t="0" r="6985" b="16510"/>
            <wp:docPr id="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6" name="图片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图片 976"/>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74015" cy="764540"/>
            <wp:effectExtent l="0" t="0" r="6985" b="16510"/>
            <wp:docPr id="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图片 5"/>
                    <pic:cNvPicPr>
                      <a:picLocks noChangeAspect="1"/>
                    </pic:cNvPicPr>
                  </pic:nvPicPr>
                  <pic:blipFill>
                    <a:blip r:embed="rId9"/>
                    <a:stretch>
                      <a:fillRect/>
                    </a:stretch>
                  </pic:blipFill>
                  <pic:spPr>
                    <a:xfrm>
                      <a:off x="0" y="0"/>
                      <a:ext cx="374015" cy="7645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977" name="图片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图片 977"/>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drawing>
          <wp:inline distT="0" distB="0" distL="114300" distR="114300">
            <wp:extent cx="457200" cy="781050"/>
            <wp:effectExtent l="0" t="0" r="0" b="0"/>
            <wp:docPr id="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00050" cy="764540"/>
            <wp:effectExtent l="0" t="0" r="0" b="16510"/>
            <wp:docPr id="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图片 5"/>
                    <pic:cNvPicPr>
                      <a:picLocks noChangeAspect="1"/>
                    </pic:cNvPicPr>
                  </pic:nvPicPr>
                  <pic:blipFill>
                    <a:blip r:embed="rId9"/>
                    <a:stretch>
                      <a:fillRect/>
                    </a:stretch>
                  </pic:blipFill>
                  <pic:spPr>
                    <a:xfrm>
                      <a:off x="0" y="0"/>
                      <a:ext cx="400050" cy="76454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0" w:name="_Toc24525"/>
      <w:bookmarkStart w:id="31" w:name="_Toc17337"/>
      <w:r>
        <w:rPr>
          <w:rFonts w:hint="eastAsia"/>
          <w:lang w:val="en-US" w:eastAsia="zh-CN"/>
        </w:rPr>
        <w:t>三 词语</w:t>
      </w:r>
      <w:bookmarkEnd w:id="30"/>
      <w:bookmarkEnd w:id="31"/>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bàba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爸爸</w:t>
      </w:r>
    </w:p>
    <w:p>
      <w:pPr>
        <w:jc w:val="center"/>
        <w:rPr>
          <w:rFonts w:hint="eastAsia" w:ascii="仿宋" w:hAnsi="仿宋" w:eastAsia="仿宋"/>
          <w:sz w:val="32"/>
          <w:szCs w:val="32"/>
        </w:rPr>
      </w:pPr>
      <w:r>
        <w:drawing>
          <wp:inline distT="0" distB="0" distL="114300" distR="114300">
            <wp:extent cx="495300" cy="8382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800100"/>
            <wp:effectExtent l="0" t="0" r="9525" b="0"/>
            <wp:docPr id="1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95300" cy="8382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māma</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 </w:t>
      </w:r>
      <w:r>
        <w:rPr>
          <w:rFonts w:hint="eastAsia" w:ascii="仿宋" w:hAnsi="仿宋" w:eastAsia="仿宋"/>
          <w:sz w:val="32"/>
          <w:szCs w:val="32"/>
        </w:rPr>
        <w:t>妈妈</w:t>
      </w:r>
    </w:p>
    <w:p>
      <w:pPr>
        <w:jc w:val="center"/>
      </w:pPr>
      <w:r>
        <w:drawing>
          <wp:inline distT="0" distB="0" distL="114300" distR="114300">
            <wp:extent cx="428625" cy="752475"/>
            <wp:effectExtent l="0" t="0" r="952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r>
        <w:drawing>
          <wp:inline distT="0" distB="0" distL="114300" distR="114300">
            <wp:extent cx="428625" cy="752475"/>
            <wp:effectExtent l="0" t="0" r="9525"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rPr>
          <w:rFonts w:ascii="仿宋" w:hAnsi="仿宋" w:eastAsia="仿宋"/>
          <w:sz w:val="32"/>
          <w:szCs w:val="32"/>
        </w:rPr>
      </w:pPr>
      <w:r>
        <w:rPr>
          <w:rFonts w:ascii="仿宋" w:hAnsi="仿宋" w:eastAsia="仿宋"/>
          <w:sz w:val="32"/>
          <w:szCs w:val="32"/>
        </w:rPr>
        <w:br w:type="page"/>
      </w:r>
    </w:p>
    <w:p>
      <w:pPr>
        <w:pStyle w:val="2"/>
        <w:bidi w:val="0"/>
        <w:rPr>
          <w:rFonts w:hint="eastAsia"/>
          <w:sz w:val="44"/>
          <w:szCs w:val="44"/>
          <w:lang w:val="en-US" w:eastAsia="zh-CN"/>
        </w:rPr>
      </w:pPr>
      <w:bookmarkStart w:id="32" w:name="_Toc16368"/>
      <w:bookmarkStart w:id="33" w:name="_Toc24145"/>
      <w:r>
        <w:rPr>
          <w:rFonts w:hint="eastAsia"/>
          <w:sz w:val="44"/>
          <w:szCs w:val="44"/>
          <w:lang w:val="en-US" w:eastAsia="zh-CN"/>
        </w:rPr>
        <w:t>第四课 声母</w:t>
      </w:r>
      <w:r>
        <w:rPr>
          <w:rFonts w:hint="eastAsia" w:ascii="黑体" w:hAnsi="黑体" w:cstheme="minorBidi"/>
          <w:sz w:val="44"/>
          <w:szCs w:val="44"/>
          <w:lang w:val="en-US" w:eastAsia="zh-CN"/>
        </w:rPr>
        <w:t>d、t、n、l</w:t>
      </w:r>
      <w:bookmarkEnd w:id="32"/>
      <w:bookmarkEnd w:id="33"/>
      <w:r>
        <w:rPr>
          <w:rFonts w:hint="eastAsia" w:ascii="黑体" w:hAnsi="黑体" w:cstheme="minorBidi"/>
          <w:sz w:val="44"/>
          <w:szCs w:val="44"/>
          <w:lang w:val="en-US" w:eastAsia="zh-CN"/>
        </w:rPr>
        <w:t xml:space="preserve"> </w:t>
      </w:r>
    </w:p>
    <w:p>
      <w:pPr>
        <w:pStyle w:val="3"/>
        <w:bidi w:val="0"/>
        <w:ind w:left="0" w:leftChars="0" w:firstLine="0" w:firstLineChars="0"/>
        <w:rPr>
          <w:rFonts w:hint="default"/>
          <w:lang w:val="en-US" w:eastAsia="zh-CN"/>
        </w:rPr>
      </w:pPr>
      <w:bookmarkStart w:id="34" w:name="_Toc27751"/>
      <w:bookmarkStart w:id="35" w:name="_Toc19839"/>
      <w:r>
        <w:rPr>
          <w:rFonts w:hint="eastAsia"/>
          <w:lang w:val="en-US" w:eastAsia="zh-CN"/>
        </w:rPr>
        <w:t>一 字母</w:t>
      </w:r>
      <w:r>
        <w:rPr>
          <w:rFonts w:hint="default" w:ascii="Times New Roman" w:hAnsi="Times New Roman" w:cs="Times New Roman"/>
          <w:lang w:val="en-US" w:eastAsia="zh-CN"/>
        </w:rPr>
        <w:t>d、t、n、l</w:t>
      </w:r>
      <w:bookmarkEnd w:id="34"/>
      <w:bookmarkEnd w:id="35"/>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4 5点  声母 </w:t>
      </w:r>
      <w:r>
        <w:rPr>
          <w:rFonts w:hint="eastAsia" w:ascii="仿宋" w:hAnsi="仿宋" w:eastAsia="仿宋"/>
          <w:sz w:val="32"/>
          <w:szCs w:val="32"/>
          <w:lang w:val="en-US" w:eastAsia="zh-CN"/>
        </w:rPr>
        <w:t>d</w:t>
      </w:r>
    </w:p>
    <w:p>
      <w:pPr>
        <w:jc w:val="center"/>
        <w:rPr>
          <w:rFonts w:hint="eastAsia" w:ascii="仿宋" w:hAnsi="仿宋" w:eastAsia="仿宋"/>
          <w:sz w:val="32"/>
          <w:szCs w:val="32"/>
        </w:rPr>
      </w:pPr>
      <w:r>
        <w:drawing>
          <wp:inline distT="0" distB="0" distL="114300" distR="114300">
            <wp:extent cx="527685" cy="891540"/>
            <wp:effectExtent l="0" t="0" r="5715" b="3810"/>
            <wp:docPr id="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
                    <pic:cNvPicPr>
                      <a:picLocks noChangeAspect="1"/>
                    </pic:cNvPicPr>
                  </pic:nvPicPr>
                  <pic:blipFill>
                    <a:blip r:embed="rId15"/>
                    <a:stretch>
                      <a:fillRect/>
                    </a:stretch>
                  </pic:blipFill>
                  <pic:spPr>
                    <a:xfrm>
                      <a:off x="0" y="0"/>
                      <a:ext cx="527685" cy="89154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3 4 5点  声母 </w:t>
      </w:r>
      <w:r>
        <w:rPr>
          <w:rFonts w:hint="eastAsia" w:ascii="仿宋" w:hAnsi="仿宋" w:eastAsia="仿宋"/>
          <w:sz w:val="32"/>
          <w:szCs w:val="32"/>
          <w:lang w:val="en-US" w:eastAsia="zh-CN"/>
        </w:rPr>
        <w:t>t</w:t>
      </w:r>
    </w:p>
    <w:p>
      <w:pPr>
        <w:jc w:val="center"/>
        <w:rPr>
          <w:rFonts w:hint="eastAsia" w:ascii="仿宋" w:hAnsi="仿宋" w:eastAsia="仿宋"/>
          <w:sz w:val="32"/>
          <w:szCs w:val="32"/>
        </w:rPr>
      </w:pPr>
      <w:r>
        <w:drawing>
          <wp:inline distT="0" distB="0" distL="114300" distR="114300">
            <wp:extent cx="490855" cy="906145"/>
            <wp:effectExtent l="0" t="0" r="4445" b="8255"/>
            <wp:docPr id="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
                    <pic:cNvPicPr>
                      <a:picLocks noChangeAspect="1"/>
                    </pic:cNvPicPr>
                  </pic:nvPicPr>
                  <pic:blipFill>
                    <a:blip r:embed="rId16"/>
                    <a:stretch>
                      <a:fillRect/>
                    </a:stretch>
                  </pic:blipFill>
                  <pic:spPr>
                    <a:xfrm>
                      <a:off x="0" y="0"/>
                      <a:ext cx="490855" cy="90614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1 3 4 5点  声母</w:t>
      </w:r>
      <w:r>
        <w:rPr>
          <w:rFonts w:hint="eastAsia" w:ascii="仿宋" w:hAnsi="仿宋" w:eastAsia="仿宋"/>
          <w:sz w:val="32"/>
          <w:szCs w:val="32"/>
          <w:lang w:val="en-US" w:eastAsia="zh-CN"/>
        </w:rPr>
        <w:t>n</w:t>
      </w:r>
      <w:r>
        <w:rPr>
          <w:rFonts w:hint="default"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571500" cy="902335"/>
            <wp:effectExtent l="0" t="0" r="0" b="12065"/>
            <wp:docPr id="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 name="图片 1"/>
                    <pic:cNvPicPr>
                      <a:picLocks noChangeAspect="1"/>
                    </pic:cNvPicPr>
                  </pic:nvPicPr>
                  <pic:blipFill>
                    <a:blip r:embed="rId17"/>
                    <a:stretch>
                      <a:fillRect/>
                    </a:stretch>
                  </pic:blipFill>
                  <pic:spPr>
                    <a:xfrm>
                      <a:off x="0" y="0"/>
                      <a:ext cx="571500" cy="90233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 xml:space="preserve">点  声母 </w:t>
      </w:r>
      <w:r>
        <w:rPr>
          <w:rFonts w:hint="eastAsia" w:ascii="仿宋" w:hAnsi="仿宋" w:eastAsia="仿宋"/>
          <w:sz w:val="32"/>
          <w:szCs w:val="32"/>
          <w:lang w:val="en-US" w:eastAsia="zh-CN"/>
        </w:rPr>
        <w:t>l</w:t>
      </w:r>
    </w:p>
    <w:p>
      <w:pPr>
        <w:jc w:val="center"/>
        <w:rPr>
          <w:ins w:id="232" w:author="杨文珍" w:date="2020-08-17T21:28:14Z"/>
        </w:rPr>
      </w:pPr>
      <w:r>
        <w:drawing>
          <wp:inline distT="0" distB="0" distL="114300" distR="114300">
            <wp:extent cx="533400" cy="927735"/>
            <wp:effectExtent l="0" t="0" r="0" b="5715"/>
            <wp:docPr id="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
                    <pic:cNvPicPr>
                      <a:picLocks noChangeAspect="1"/>
                    </pic:cNvPicPr>
                  </pic:nvPicPr>
                  <pic:blipFill>
                    <a:blip r:embed="rId18"/>
                    <a:stretch>
                      <a:fillRect/>
                    </a:stretch>
                  </pic:blipFill>
                  <pic:spPr>
                    <a:xfrm>
                      <a:off x="0" y="0"/>
                      <a:ext cx="533400" cy="927735"/>
                    </a:xfrm>
                    <a:prstGeom prst="rect">
                      <a:avLst/>
                    </a:prstGeom>
                    <a:noFill/>
                    <a:ln>
                      <a:noFill/>
                    </a:ln>
                  </pic:spPr>
                </pic:pic>
              </a:graphicData>
            </a:graphic>
          </wp:inline>
        </w:drawing>
      </w:r>
    </w:p>
    <w:p>
      <w:pPr>
        <w:jc w:val="center"/>
        <w:rPr>
          <w:ins w:id="233" w:author="杨文珍" w:date="2020-08-17T21:29:04Z"/>
          <w:rFonts w:hint="default" w:ascii="仿宋" w:hAnsi="仿宋" w:eastAsia="仿宋" w:cstheme="minorBidi"/>
          <w:sz w:val="32"/>
          <w:szCs w:val="32"/>
          <w:lang w:val="en-US" w:eastAsia="zh-CN"/>
        </w:rPr>
      </w:pPr>
      <w:ins w:id="234" w:author="杨文珍" w:date="2020-08-17T21:28:22Z">
        <w:r>
          <w:rPr>
            <w:rFonts w:hint="eastAsia" w:ascii="仿宋" w:hAnsi="仿宋" w:eastAsia="仿宋"/>
            <w:sz w:val="32"/>
            <w:szCs w:val="32"/>
          </w:rPr>
          <w:t>语音：</w:t>
        </w:r>
      </w:ins>
      <w:ins w:id="235" w:author="杨文珍" w:date="2020-08-17T21:28:49Z">
        <w:r>
          <w:rPr>
            <w:rFonts w:hint="default" w:ascii="仿宋" w:hAnsi="仿宋" w:eastAsia="仿宋"/>
            <w:sz w:val="32"/>
            <w:szCs w:val="32"/>
          </w:rPr>
          <w:t>声母</w:t>
        </w:r>
      </w:ins>
      <w:ins w:id="236" w:author="杨文珍" w:date="2020-08-17T21:28:34Z">
        <w:r>
          <w:rPr>
            <w:rFonts w:hint="default" w:ascii="仿宋" w:hAnsi="仿宋" w:eastAsia="仿宋" w:cstheme="minorBidi"/>
            <w:sz w:val="32"/>
            <w:szCs w:val="32"/>
            <w:lang w:val="en-US" w:eastAsia="zh-CN"/>
          </w:rPr>
          <w:t>d</w:t>
        </w:r>
      </w:ins>
      <w:ins w:id="237" w:author="杨文珍" w:date="2020-08-17T22:03:34Z">
        <w:r>
          <w:rPr>
            <w:rFonts w:hint="eastAsia" w:ascii="仿宋" w:hAnsi="仿宋" w:eastAsia="仿宋" w:cstheme="minorBidi"/>
            <w:sz w:val="32"/>
            <w:szCs w:val="32"/>
            <w:lang w:val="en-US" w:eastAsia="zh-CN"/>
          </w:rPr>
          <w:t>、</w:t>
        </w:r>
      </w:ins>
      <w:ins w:id="238" w:author="杨文珍" w:date="2020-08-17T21:28:34Z">
        <w:r>
          <w:rPr>
            <w:rFonts w:hint="default" w:ascii="仿宋" w:hAnsi="仿宋" w:eastAsia="仿宋" w:cstheme="minorBidi"/>
            <w:sz w:val="32"/>
            <w:szCs w:val="32"/>
            <w:lang w:val="en-US" w:eastAsia="zh-CN"/>
          </w:rPr>
          <w:t>t</w:t>
        </w:r>
      </w:ins>
      <w:ins w:id="239" w:author="杨文珍" w:date="2020-08-17T22:03:39Z">
        <w:r>
          <w:rPr>
            <w:rFonts w:hint="eastAsia" w:ascii="仿宋" w:hAnsi="仿宋" w:eastAsia="仿宋" w:cstheme="minorBidi"/>
            <w:sz w:val="32"/>
            <w:szCs w:val="32"/>
            <w:lang w:val="en-US" w:eastAsia="zh-CN"/>
          </w:rPr>
          <w:t>、</w:t>
        </w:r>
      </w:ins>
      <w:ins w:id="240" w:author="杨文珍" w:date="2020-08-17T21:28:34Z">
        <w:r>
          <w:rPr>
            <w:rFonts w:hint="default" w:ascii="仿宋" w:hAnsi="仿宋" w:eastAsia="仿宋" w:cstheme="minorBidi"/>
            <w:sz w:val="32"/>
            <w:szCs w:val="32"/>
            <w:lang w:val="en-US" w:eastAsia="zh-CN"/>
          </w:rPr>
          <w:t>n</w:t>
        </w:r>
      </w:ins>
      <w:ins w:id="241" w:author="杨文珍" w:date="2020-08-17T22:03:44Z">
        <w:r>
          <w:rPr>
            <w:rFonts w:hint="eastAsia" w:ascii="仿宋" w:hAnsi="仿宋" w:eastAsia="仿宋" w:cstheme="minorBidi"/>
            <w:sz w:val="32"/>
            <w:szCs w:val="32"/>
            <w:lang w:val="en-US" w:eastAsia="zh-CN"/>
          </w:rPr>
          <w:t>、</w:t>
        </w:r>
      </w:ins>
      <w:ins w:id="242" w:author="杨文珍" w:date="2020-08-17T21:28:34Z">
        <w:r>
          <w:rPr>
            <w:rFonts w:hint="default" w:ascii="仿宋" w:hAnsi="仿宋" w:eastAsia="仿宋" w:cstheme="minorBidi"/>
            <w:sz w:val="32"/>
            <w:szCs w:val="32"/>
            <w:lang w:val="en-US" w:eastAsia="zh-CN"/>
          </w:rPr>
          <w:t>l</w:t>
        </w:r>
      </w:ins>
    </w:p>
    <w:p>
      <w:pPr>
        <w:jc w:val="center"/>
        <w:rPr>
          <w:rFonts w:hint="default" w:ascii="仿宋" w:hAnsi="仿宋" w:eastAsia="仿宋"/>
          <w:sz w:val="32"/>
          <w:szCs w:val="32"/>
          <w:lang w:val="en-US" w:eastAsia="zh-CN"/>
        </w:rPr>
      </w:pPr>
      <w:ins w:id="243" w:author="杨文珍" w:date="2020-08-17T21:29:13Z">
        <w:r>
          <w:rPr/>
          <w:drawing>
            <wp:inline distT="0" distB="0" distL="114300" distR="114300">
              <wp:extent cx="525780" cy="889000"/>
              <wp:effectExtent l="0" t="0" r="7620" b="6350"/>
              <wp:docPr id="46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 name="图片 11"/>
                      <pic:cNvPicPr>
                        <a:picLocks noChangeAspect="1"/>
                      </pic:cNvPicPr>
                    </pic:nvPicPr>
                    <pic:blipFill>
                      <a:blip r:embed="rId15"/>
                      <a:stretch>
                        <a:fillRect/>
                      </a:stretch>
                    </pic:blipFill>
                    <pic:spPr>
                      <a:xfrm>
                        <a:off x="0" y="0"/>
                        <a:ext cx="525780" cy="889000"/>
                      </a:xfrm>
                      <a:prstGeom prst="rect">
                        <a:avLst/>
                      </a:prstGeom>
                      <a:noFill/>
                      <a:ln>
                        <a:noFill/>
                      </a:ln>
                    </pic:spPr>
                  </pic:pic>
                </a:graphicData>
              </a:graphic>
            </wp:inline>
          </w:drawing>
        </w:r>
      </w:ins>
      <w:ins w:id="245" w:author="杨文珍" w:date="2020-08-17T21:30:19Z">
        <w:r>
          <w:rPr/>
          <w:drawing>
            <wp:inline distT="0" distB="0" distL="114300" distR="114300">
              <wp:extent cx="445770" cy="891540"/>
              <wp:effectExtent l="0" t="0" r="11430" b="3810"/>
              <wp:docPr id="4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47" w:author="杨文珍" w:date="2020-08-17T21:29:19Z">
        <w:r>
          <w:rPr/>
          <w:drawing>
            <wp:inline distT="0" distB="0" distL="114300" distR="114300">
              <wp:extent cx="490855" cy="906145"/>
              <wp:effectExtent l="0" t="0" r="4445" b="8255"/>
              <wp:docPr id="46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 name="图片 12"/>
                      <pic:cNvPicPr>
                        <a:picLocks noChangeAspect="1"/>
                      </pic:cNvPicPr>
                    </pic:nvPicPr>
                    <pic:blipFill>
                      <a:blip r:embed="rId16"/>
                      <a:stretch>
                        <a:fillRect/>
                      </a:stretch>
                    </pic:blipFill>
                    <pic:spPr>
                      <a:xfrm>
                        <a:off x="0" y="0"/>
                        <a:ext cx="490855" cy="906145"/>
                      </a:xfrm>
                      <a:prstGeom prst="rect">
                        <a:avLst/>
                      </a:prstGeom>
                      <a:noFill/>
                      <a:ln>
                        <a:noFill/>
                      </a:ln>
                    </pic:spPr>
                  </pic:pic>
                </a:graphicData>
              </a:graphic>
            </wp:inline>
          </w:drawing>
        </w:r>
      </w:ins>
      <w:ins w:id="249" w:author="杨文珍" w:date="2020-08-17T21:30:58Z">
        <w:r>
          <w:rPr/>
          <w:drawing>
            <wp:inline distT="0" distB="0" distL="114300" distR="114300">
              <wp:extent cx="445770" cy="891540"/>
              <wp:effectExtent l="0" t="0" r="11430" b="3810"/>
              <wp:docPr id="4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51" w:author="杨文珍" w:date="2020-08-17T21:29:31Z">
        <w:r>
          <w:rPr/>
          <w:drawing>
            <wp:inline distT="0" distB="0" distL="114300" distR="114300">
              <wp:extent cx="571500" cy="902335"/>
              <wp:effectExtent l="0" t="0" r="0" b="12065"/>
              <wp:docPr id="4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 name="图片 1"/>
                      <pic:cNvPicPr>
                        <a:picLocks noChangeAspect="1"/>
                      </pic:cNvPicPr>
                    </pic:nvPicPr>
                    <pic:blipFill>
                      <a:blip r:embed="rId17"/>
                      <a:stretch>
                        <a:fillRect/>
                      </a:stretch>
                    </pic:blipFill>
                    <pic:spPr>
                      <a:xfrm>
                        <a:off x="0" y="0"/>
                        <a:ext cx="571500" cy="902335"/>
                      </a:xfrm>
                      <a:prstGeom prst="rect">
                        <a:avLst/>
                      </a:prstGeom>
                      <a:noFill/>
                      <a:ln>
                        <a:noFill/>
                      </a:ln>
                    </pic:spPr>
                  </pic:pic>
                </a:graphicData>
              </a:graphic>
            </wp:inline>
          </w:drawing>
        </w:r>
      </w:ins>
      <w:ins w:id="253" w:author="杨文珍" w:date="2020-08-17T21:30:35Z">
        <w:r>
          <w:rPr/>
          <w:drawing>
            <wp:inline distT="0" distB="0" distL="114300" distR="114300">
              <wp:extent cx="445770" cy="891540"/>
              <wp:effectExtent l="0" t="0" r="11430" b="3810"/>
              <wp:docPr id="4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 name="图片 5"/>
                      <pic:cNvPicPr>
                        <a:picLocks noChangeAspect="1"/>
                      </pic:cNvPicPr>
                    </pic:nvPicPr>
                    <pic:blipFill>
                      <a:blip r:embed="rId9"/>
                      <a:stretch>
                        <a:fillRect/>
                      </a:stretch>
                    </pic:blipFill>
                    <pic:spPr>
                      <a:xfrm>
                        <a:off x="0" y="0"/>
                        <a:ext cx="445770" cy="891540"/>
                      </a:xfrm>
                      <a:prstGeom prst="rect">
                        <a:avLst/>
                      </a:prstGeom>
                      <a:noFill/>
                      <a:ln>
                        <a:noFill/>
                      </a:ln>
                    </pic:spPr>
                  </pic:pic>
                </a:graphicData>
              </a:graphic>
            </wp:inline>
          </w:drawing>
        </w:r>
      </w:ins>
      <w:ins w:id="255" w:author="杨文珍" w:date="2020-08-17T21:29:35Z">
        <w:r>
          <w:rPr/>
          <w:drawing>
            <wp:inline distT="0" distB="0" distL="114300" distR="114300">
              <wp:extent cx="533400" cy="927735"/>
              <wp:effectExtent l="0" t="0" r="0" b="5715"/>
              <wp:docPr id="46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 name="图片 14"/>
                      <pic:cNvPicPr>
                        <a:picLocks noChangeAspect="1"/>
                      </pic:cNvPicPr>
                    </pic:nvPicPr>
                    <pic:blipFill>
                      <a:blip r:embed="rId18"/>
                      <a:stretch>
                        <a:fillRect/>
                      </a:stretch>
                    </pic:blipFill>
                    <pic:spPr>
                      <a:xfrm>
                        <a:off x="0" y="0"/>
                        <a:ext cx="533400" cy="92773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36" w:name="_Toc32208"/>
      <w:bookmarkStart w:id="37" w:name="_Toc5573"/>
      <w:r>
        <w:rPr>
          <w:rFonts w:hint="eastAsia"/>
          <w:lang w:val="en-US" w:eastAsia="zh-CN"/>
        </w:rPr>
        <w:t>二 音节</w:t>
      </w:r>
      <w:bookmarkEnd w:id="36"/>
      <w:bookmarkEnd w:id="37"/>
    </w:p>
    <w:p>
      <w:pP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57" w:author="杨文珍" w:date="2020-08-17T21:10:36Z">
        <w:r>
          <w:rPr>
            <w:rFonts w:hint="default" w:ascii="仿宋" w:hAnsi="仿宋" w:eastAsia="仿宋"/>
            <w:sz w:val="32"/>
            <w:szCs w:val="32"/>
            <w:lang w:val="en-US"/>
          </w:rPr>
          <w:t>1</w:t>
        </w:r>
      </w:ins>
      <w:ins w:id="258" w:author="杨文珍" w:date="2020-08-17T21:10:36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d</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59" w:author="杨文珍" w:date="2020-08-17T21:12:02Z">
        <w:r>
          <w:rPr>
            <w:rFonts w:hint="eastAsia" w:ascii="仿宋" w:hAnsi="仿宋" w:eastAsia="仿宋"/>
            <w:sz w:val="32"/>
            <w:szCs w:val="32"/>
            <w:lang w:val="en-US" w:eastAsia="zh-CN"/>
          </w:rPr>
          <w:t>2</w:t>
        </w:r>
      </w:ins>
      <w:ins w:id="260" w:author="杨文珍" w:date="2020-08-17T21:12:02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61" w:author="杨文珍" w:date="2020-08-17T21:12:07Z">
        <w:r>
          <w:rPr>
            <w:rFonts w:hint="eastAsia" w:ascii="仿宋" w:hAnsi="仿宋" w:eastAsia="仿宋"/>
            <w:sz w:val="32"/>
            <w:szCs w:val="32"/>
            <w:lang w:val="en-US" w:eastAsia="zh-CN"/>
          </w:rPr>
          <w:t>3</w:t>
        </w:r>
      </w:ins>
      <w:ins w:id="262" w:author="杨文珍" w:date="2020-08-17T21:12:05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t>dà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4 5点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 xml:space="preserve">d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63" w:author="杨文珍" w:date="2020-08-17T21:12:22Z">
        <w:r>
          <w:rPr>
            <w:rFonts w:hint="eastAsia" w:ascii="仿宋" w:hAnsi="仿宋" w:eastAsia="仿宋"/>
            <w:sz w:val="32"/>
            <w:szCs w:val="32"/>
            <w:lang w:val="en-US" w:eastAsia="zh-CN"/>
          </w:rPr>
          <w:t xml:space="preserve">2 </w:t>
        </w:r>
      </w:ins>
      <w:ins w:id="264" w:author="杨文珍" w:date="2020-08-17T21:12:20Z">
        <w:r>
          <w:rPr>
            <w:rFonts w:hint="eastAsia" w:ascii="仿宋" w:hAnsi="仿宋" w:eastAsia="仿宋"/>
            <w:sz w:val="32"/>
            <w:szCs w:val="32"/>
            <w:lang w:val="en-US" w:eastAsia="zh-CN"/>
          </w:rPr>
          <w:t>3</w:t>
        </w:r>
      </w:ins>
      <w:ins w:id="265" w:author="杨文珍" w:date="2020-08-17T21:12:20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64820" cy="786765"/>
            <wp:effectExtent l="0" t="0" r="11430" b="1333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w:t>
      </w:r>
      <w:r>
        <w:rPr>
          <w:rFonts w:hint="eastAsia" w:ascii="仿宋" w:hAnsi="仿宋" w:eastAsia="仿宋"/>
          <w:sz w:val="32"/>
          <w:szCs w:val="32"/>
          <w:lang w:val="en-US" w:eastAsia="zh-CN"/>
        </w:rPr>
        <w:t xml:space="preserve">  </w:t>
      </w:r>
      <w:r>
        <w:rPr>
          <w:rFonts w:hint="eastAsia" w:ascii="仿宋" w:hAnsi="仿宋" w:eastAsia="仿宋"/>
          <w:sz w:val="32"/>
          <w:szCs w:val="32"/>
        </w:rPr>
        <w:t>dá</w:t>
      </w:r>
      <w:r>
        <w:rPr>
          <w:rFonts w:hint="eastAsia" w:ascii="仿宋" w:hAnsi="仿宋" w:eastAsia="仿宋"/>
          <w:sz w:val="32"/>
          <w:szCs w:val="32"/>
          <w:lang w:val="en-US" w:eastAsia="zh-CN"/>
        </w:rPr>
        <w:t xml:space="preserve">  </w:t>
      </w:r>
      <w:r>
        <w:rPr>
          <w:rFonts w:hint="eastAsia" w:ascii="仿宋" w:hAnsi="仿宋" w:eastAsia="仿宋"/>
          <w:sz w:val="32"/>
          <w:szCs w:val="32"/>
        </w:rPr>
        <w:t>dǎ</w:t>
      </w:r>
      <w:r>
        <w:rPr>
          <w:rFonts w:hint="eastAsia" w:ascii="仿宋" w:hAnsi="仿宋" w:eastAsia="仿宋"/>
          <w:sz w:val="32"/>
          <w:szCs w:val="32"/>
          <w:lang w:val="en-US" w:eastAsia="zh-CN"/>
        </w:rPr>
        <w:t xml:space="preserve">  </w:t>
      </w:r>
      <w:r>
        <w:rPr>
          <w:rFonts w:hint="eastAsia" w:ascii="仿宋" w:hAnsi="仿宋" w:eastAsia="仿宋"/>
          <w:sz w:val="32"/>
          <w:szCs w:val="32"/>
        </w:rPr>
        <w:t>dà</w:t>
      </w:r>
    </w:p>
    <w:p>
      <w:pPr>
        <w:jc w:val="both"/>
        <w:rPr>
          <w:rFonts w:hint="eastAsia" w:ascii="仿宋" w:hAnsi="仿宋" w:eastAsia="仿宋"/>
          <w:sz w:val="32"/>
          <w:szCs w:val="32"/>
        </w:rPr>
      </w:pPr>
      <w:r>
        <w:drawing>
          <wp:inline distT="0" distB="0" distL="114300" distR="114300">
            <wp:extent cx="439420" cy="786765"/>
            <wp:effectExtent l="0" t="0" r="17780" b="13335"/>
            <wp:docPr id="1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39420" cy="786765"/>
            <wp:effectExtent l="0" t="0" r="17780" b="13335"/>
            <wp:docPr id="1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8310" cy="781050"/>
            <wp:effectExtent l="0" t="0" r="8890" b="0"/>
            <wp:docPr id="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3385" cy="786765"/>
            <wp:effectExtent l="0" t="0" r="5715" b="13335"/>
            <wp:docPr id="1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1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20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2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66" w:author="杨文珍" w:date="2020-08-17T21:12:48Z">
        <w:r>
          <w:rPr>
            <w:rFonts w:hint="default" w:ascii="仿宋" w:hAnsi="仿宋" w:eastAsia="仿宋"/>
            <w:sz w:val="32"/>
            <w:szCs w:val="32"/>
            <w:lang w:val="en-US"/>
          </w:rPr>
          <w:t>1</w:t>
        </w:r>
      </w:ins>
      <w:ins w:id="267" w:author="杨文珍" w:date="2020-08-17T21:12:48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68" w:author="杨文珍" w:date="2020-08-17T21:13:31Z">
        <w:r>
          <w:rPr>
            <w:rFonts w:hint="eastAsia" w:ascii="仿宋" w:hAnsi="仿宋" w:eastAsia="仿宋"/>
            <w:sz w:val="32"/>
            <w:szCs w:val="32"/>
            <w:lang w:val="en-US" w:eastAsia="zh-CN"/>
          </w:rPr>
          <w:t>3</w:t>
        </w:r>
      </w:ins>
      <w:ins w:id="269" w:author="杨文珍" w:date="2020-08-17T21:13:02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2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t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0" w:author="杨文珍" w:date="2020-08-17T21:13:34Z">
        <w:r>
          <w:rPr>
            <w:rFonts w:hint="eastAsia" w:ascii="仿宋" w:hAnsi="仿宋" w:eastAsia="仿宋"/>
            <w:sz w:val="32"/>
            <w:szCs w:val="32"/>
            <w:lang w:val="en-US" w:eastAsia="zh-CN"/>
          </w:rPr>
          <w:t>2</w:t>
        </w:r>
      </w:ins>
      <w:ins w:id="271" w:author="杨文珍" w:date="2020-08-17T21:13:35Z">
        <w:r>
          <w:rPr>
            <w:rFonts w:hint="eastAsia" w:ascii="仿宋" w:hAnsi="仿宋" w:eastAsia="仿宋"/>
            <w:sz w:val="32"/>
            <w:szCs w:val="32"/>
            <w:lang w:val="en-US" w:eastAsia="zh-CN"/>
          </w:rPr>
          <w:t xml:space="preserve"> </w:t>
        </w:r>
      </w:ins>
      <w:ins w:id="272" w:author="杨文珍" w:date="2020-08-17T21:13:11Z">
        <w:r>
          <w:rPr>
            <w:rFonts w:hint="eastAsia" w:ascii="仿宋" w:hAnsi="仿宋" w:eastAsia="仿宋"/>
            <w:sz w:val="32"/>
            <w:szCs w:val="32"/>
            <w:lang w:val="en-US" w:eastAsia="zh-CN"/>
          </w:rPr>
          <w:t>3</w:t>
        </w:r>
      </w:ins>
      <w:ins w:id="273" w:author="杨文珍" w:date="2020-08-17T21:13:11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t</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34975" cy="803275"/>
            <wp:effectExtent l="0" t="0" r="3175" b="1587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16"/>
                    <a:stretch>
                      <a:fillRect/>
                    </a:stretch>
                  </pic:blipFill>
                  <pic:spPr>
                    <a:xfrm>
                      <a:off x="0" y="0"/>
                      <a:ext cx="434975" cy="803275"/>
                    </a:xfrm>
                    <a:prstGeom prst="rect">
                      <a:avLst/>
                    </a:prstGeom>
                    <a:noFill/>
                    <a:ln>
                      <a:noFill/>
                    </a:ln>
                  </pic:spPr>
                </pic:pic>
              </a:graphicData>
            </a:graphic>
          </wp:inline>
        </w:drawing>
      </w:r>
      <w:r>
        <w:drawing>
          <wp:inline distT="0" distB="0" distL="114300" distR="114300">
            <wp:extent cx="457200" cy="781050"/>
            <wp:effectExtent l="0" t="0" r="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t</w:t>
      </w:r>
      <w:r>
        <w:rPr>
          <w:rFonts w:hint="eastAsia" w:ascii="仿宋" w:hAnsi="仿宋" w:eastAsia="仿宋"/>
          <w:sz w:val="32"/>
          <w:szCs w:val="32"/>
        </w:rPr>
        <w:t>ā</w:t>
      </w:r>
      <w:r>
        <w:rPr>
          <w:rFonts w:hint="eastAsia" w:ascii="仿宋" w:hAnsi="仿宋" w:eastAsia="仿宋"/>
          <w:sz w:val="32"/>
          <w:szCs w:val="32"/>
          <w:lang w:val="en-US" w:eastAsia="zh-CN"/>
        </w:rPr>
        <w:t xml:space="preserve">  t</w:t>
      </w:r>
      <w:r>
        <w:rPr>
          <w:rFonts w:hint="eastAsia" w:ascii="仿宋" w:hAnsi="仿宋" w:eastAsia="仿宋"/>
          <w:sz w:val="32"/>
          <w:szCs w:val="32"/>
        </w:rPr>
        <w:t>ǎ</w:t>
      </w:r>
      <w:r>
        <w:rPr>
          <w:rFonts w:hint="eastAsia" w:ascii="仿宋" w:hAnsi="仿宋" w:eastAsia="仿宋"/>
          <w:sz w:val="32"/>
          <w:szCs w:val="32"/>
          <w:lang w:val="en-US" w:eastAsia="zh-CN"/>
        </w:rPr>
        <w:t xml:space="preserve">  t</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39420" cy="786765"/>
            <wp:effectExtent l="0" t="0" r="17780" b="13335"/>
            <wp:docPr id="2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11"/>
                    <pic:cNvPicPr>
                      <a:picLocks noChangeAspect="1"/>
                    </pic:cNvPicPr>
                  </pic:nvPicPr>
                  <pic:blipFill>
                    <a:blip r:embed="rId15"/>
                    <a:stretch>
                      <a:fillRect/>
                    </a:stretch>
                  </pic:blipFill>
                  <pic:spPr>
                    <a:xfrm>
                      <a:off x="0" y="0"/>
                      <a:ext cx="439420" cy="786765"/>
                    </a:xfrm>
                    <a:prstGeom prst="rect">
                      <a:avLst/>
                    </a:prstGeom>
                    <a:noFill/>
                    <a:ln>
                      <a:noFill/>
                    </a:ln>
                  </pic:spPr>
                </pic:pic>
              </a:graphicData>
            </a:graphic>
          </wp:inline>
        </w:drawing>
      </w:r>
      <w:r>
        <w:drawing>
          <wp:inline distT="0" distB="0" distL="114300" distR="114300">
            <wp:extent cx="440055" cy="781050"/>
            <wp:effectExtent l="0" t="0" r="1714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3385" cy="786765"/>
            <wp:effectExtent l="0" t="0" r="5715" b="13335"/>
            <wp:docPr id="2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1"/>
                    <pic:cNvPicPr>
                      <a:picLocks noChangeAspect="1"/>
                    </pic:cNvPicPr>
                  </pic:nvPicPr>
                  <pic:blipFill>
                    <a:blip r:embed="rId15"/>
                    <a:stretch>
                      <a:fillRect/>
                    </a:stretch>
                  </pic:blipFill>
                  <pic:spPr>
                    <a:xfrm>
                      <a:off x="0" y="0"/>
                      <a:ext cx="413385" cy="786765"/>
                    </a:xfrm>
                    <a:prstGeom prst="rect">
                      <a:avLst/>
                    </a:prstGeom>
                    <a:noFill/>
                    <a:ln>
                      <a:noFill/>
                    </a:ln>
                  </pic:spPr>
                </pic:pic>
              </a:graphicData>
            </a:graphic>
          </wp:inline>
        </w:drawing>
      </w:r>
      <w:r>
        <w:drawing>
          <wp:inline distT="0" distB="0" distL="114300" distR="114300">
            <wp:extent cx="422910" cy="781050"/>
            <wp:effectExtent l="0" t="0" r="15240" b="0"/>
            <wp:docPr id="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64820" cy="786765"/>
            <wp:effectExtent l="0" t="0" r="11430" b="1333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4" w:author="杨文珍" w:date="2020-08-17T21:16:02Z">
        <w:r>
          <w:rPr>
            <w:rFonts w:hint="default" w:ascii="仿宋" w:hAnsi="仿宋" w:eastAsia="仿宋"/>
            <w:sz w:val="32"/>
            <w:szCs w:val="32"/>
            <w:lang w:val="en-US"/>
          </w:rPr>
          <w:t>1</w:t>
        </w:r>
      </w:ins>
      <w:ins w:id="275" w:author="杨文珍" w:date="2020-08-17T21:16:02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lang w:val="en-US" w:eastAsia="zh-CN"/>
        </w:rPr>
      </w:pPr>
      <w:r>
        <w:drawing>
          <wp:inline distT="0" distB="0" distL="114300" distR="114300">
            <wp:extent cx="419100" cy="772795"/>
            <wp:effectExtent l="0" t="0" r="0" b="8255"/>
            <wp:docPr id="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76" w:author="杨文珍" w:date="2020-08-17T21:16:15Z">
        <w:r>
          <w:rPr>
            <w:rFonts w:hint="eastAsia" w:ascii="仿宋" w:hAnsi="仿宋" w:eastAsia="仿宋"/>
            <w:sz w:val="32"/>
            <w:szCs w:val="32"/>
            <w:lang w:val="en-US" w:eastAsia="zh-CN"/>
          </w:rPr>
          <w:t>2</w:t>
        </w:r>
      </w:ins>
      <w:ins w:id="277" w:author="杨文珍" w:date="2020-08-17T21:16:12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ins w:id="278" w:author="杨文珍" w:date="2020-08-17T21:16:51Z">
        <w:r>
          <w:rPr>
            <w:rFonts w:hint="eastAsia" w:ascii="仿宋" w:hAnsi="仿宋" w:eastAsia="仿宋"/>
            <w:sz w:val="32"/>
            <w:szCs w:val="32"/>
            <w:lang w:val="en-US" w:eastAsia="zh-CN"/>
          </w:rPr>
          <w:t xml:space="preserve"> </w:t>
        </w:r>
      </w:ins>
      <w:ins w:id="279" w:author="杨文珍" w:date="2020-08-17T21:16:53Z">
        <w:r>
          <w:rPr>
            <w:rFonts w:hint="eastAsia" w:ascii="仿宋" w:hAnsi="仿宋" w:eastAsia="仿宋"/>
            <w:sz w:val="32"/>
            <w:szCs w:val="32"/>
            <w:lang w:val="en-US" w:eastAsia="zh-CN"/>
          </w:rPr>
          <w:t>3</w:t>
        </w:r>
      </w:ins>
      <w:ins w:id="280" w:author="杨文珍" w:date="2020-08-17T21:16:50Z">
        <w:r>
          <w:rPr>
            <w:rFonts w:hint="eastAsia" w:ascii="仿宋" w:hAnsi="仿宋" w:eastAsia="仿宋"/>
            <w:sz w:val="32"/>
            <w:szCs w:val="32"/>
          </w:rPr>
          <w:t>点</w:t>
        </w:r>
      </w:ins>
      <w:ins w:id="281" w:author="杨文珍" w:date="2020-08-17T21:16:55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3</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1 3 4 5点</w:t>
      </w:r>
      <w:r>
        <w:rPr>
          <w:rFonts w:hint="eastAsia" w:ascii="仿宋" w:hAnsi="仿宋" w:eastAsia="仿宋"/>
          <w:sz w:val="32"/>
          <w:szCs w:val="32"/>
          <w:lang w:val="en-US" w:eastAsia="zh-CN"/>
        </w:rPr>
        <w:t xml:space="preserve"> </w:t>
      </w:r>
      <w:r>
        <w:rPr>
          <w:rFonts w:hint="default" w:ascii="仿宋" w:hAnsi="仿宋" w:eastAsia="仿宋"/>
          <w:sz w:val="32"/>
          <w:szCs w:val="32"/>
        </w:rPr>
        <w:t>声母</w:t>
      </w:r>
      <w:r>
        <w:rPr>
          <w:rFonts w:hint="eastAsia" w:ascii="仿宋" w:hAnsi="仿宋" w:eastAsia="仿宋"/>
          <w:sz w:val="32"/>
          <w:szCs w:val="32"/>
          <w:lang w:val="en-US" w:eastAsia="zh-CN"/>
        </w:rPr>
        <w:t xml:space="preserve">n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ins w:id="282" w:author="杨文珍" w:date="2020-08-17T21:17:04Z">
        <w:r>
          <w:rPr>
            <w:rFonts w:hint="eastAsia" w:ascii="仿宋" w:hAnsi="仿宋" w:eastAsia="仿宋"/>
            <w:sz w:val="32"/>
            <w:szCs w:val="32"/>
            <w:lang w:val="en-US" w:eastAsia="zh-CN"/>
          </w:rPr>
          <w:t xml:space="preserve"> </w:t>
        </w:r>
      </w:ins>
      <w:ins w:id="283" w:author="杨文珍" w:date="2020-08-17T21:17:05Z">
        <w:r>
          <w:rPr>
            <w:rFonts w:hint="eastAsia" w:ascii="仿宋" w:hAnsi="仿宋" w:eastAsia="仿宋"/>
            <w:sz w:val="32"/>
            <w:szCs w:val="32"/>
            <w:lang w:val="en-US" w:eastAsia="zh-CN"/>
          </w:rPr>
          <w:t xml:space="preserve">2 </w:t>
        </w:r>
      </w:ins>
      <w:ins w:id="284" w:author="杨文珍" w:date="2020-08-17T21:17:03Z">
        <w:r>
          <w:rPr>
            <w:rFonts w:hint="eastAsia" w:ascii="仿宋" w:hAnsi="仿宋" w:eastAsia="仿宋"/>
            <w:sz w:val="32"/>
            <w:szCs w:val="32"/>
            <w:lang w:val="en-US" w:eastAsia="zh-CN"/>
          </w:rPr>
          <w:t>3</w:t>
        </w:r>
      </w:ins>
      <w:ins w:id="285" w:author="杨文珍" w:date="2020-08-17T21:17:03Z">
        <w:r>
          <w:rPr>
            <w:rFonts w:hint="eastAsia" w:ascii="仿宋" w:hAnsi="仿宋" w:eastAsia="仿宋"/>
            <w:sz w:val="32"/>
            <w:szCs w:val="32"/>
          </w:rPr>
          <w:t>点</w:t>
        </w:r>
      </w:ins>
      <w:ins w:id="286" w:author="杨文珍" w:date="2020-08-17T21:17:03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4</w:t>
      </w:r>
      <w:r>
        <w:rPr>
          <w:rFonts w:hint="eastAsia" w:ascii="仿宋" w:hAnsi="仿宋" w:eastAsia="仿宋"/>
          <w:sz w:val="32"/>
          <w:szCs w:val="32"/>
        </w:rPr>
        <w:t>声</w:t>
      </w:r>
      <w:r>
        <w:rPr>
          <w:rFonts w:hint="eastAsia" w:ascii="仿宋" w:hAnsi="仿宋" w:eastAsia="仿宋"/>
          <w:sz w:val="32"/>
          <w:szCs w:val="32"/>
          <w:lang w:val="en-US" w:eastAsia="zh-CN"/>
        </w:rPr>
        <w:t>n</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19100" cy="772795"/>
            <wp:effectExtent l="0" t="0" r="0" b="8255"/>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n</w:t>
      </w:r>
      <w:r>
        <w:rPr>
          <w:rFonts w:hint="eastAsia" w:ascii="仿宋" w:hAnsi="仿宋" w:eastAsia="仿宋"/>
          <w:sz w:val="32"/>
          <w:szCs w:val="32"/>
        </w:rPr>
        <w:t>ā</w:t>
      </w:r>
      <w:r>
        <w:rPr>
          <w:rFonts w:hint="eastAsia" w:ascii="仿宋" w:hAnsi="仿宋" w:eastAsia="仿宋"/>
          <w:sz w:val="32"/>
          <w:szCs w:val="32"/>
          <w:lang w:val="en-US" w:eastAsia="zh-CN"/>
        </w:rPr>
        <w:t xml:space="preserve">  n</w:t>
      </w:r>
      <w:r>
        <w:rPr>
          <w:rFonts w:hint="eastAsia" w:ascii="仿宋" w:hAnsi="仿宋" w:eastAsia="仿宋"/>
          <w:sz w:val="32"/>
          <w:szCs w:val="32"/>
        </w:rPr>
        <w:t>á</w:t>
      </w:r>
      <w:r>
        <w:rPr>
          <w:rFonts w:hint="eastAsia" w:ascii="仿宋" w:hAnsi="仿宋" w:eastAsia="仿宋"/>
          <w:sz w:val="32"/>
          <w:szCs w:val="32"/>
          <w:lang w:val="en-US" w:eastAsia="zh-CN"/>
        </w:rPr>
        <w:t xml:space="preserve">  n</w:t>
      </w:r>
      <w:r>
        <w:rPr>
          <w:rFonts w:hint="eastAsia" w:ascii="仿宋" w:hAnsi="仿宋" w:eastAsia="仿宋"/>
          <w:sz w:val="32"/>
          <w:szCs w:val="32"/>
        </w:rPr>
        <w:t>ǎ</w:t>
      </w:r>
      <w:r>
        <w:rPr>
          <w:rFonts w:hint="eastAsia" w:ascii="仿宋" w:hAnsi="仿宋" w:eastAsia="仿宋"/>
          <w:sz w:val="32"/>
          <w:szCs w:val="32"/>
          <w:lang w:val="en-US" w:eastAsia="zh-CN"/>
        </w:rPr>
        <w:t xml:space="preserve">  n</w:t>
      </w:r>
      <w:r>
        <w:rPr>
          <w:rFonts w:hint="eastAsia" w:ascii="仿宋" w:hAnsi="仿宋" w:eastAsia="仿宋"/>
          <w:sz w:val="32"/>
          <w:szCs w:val="32"/>
        </w:rPr>
        <w:t>à</w:t>
      </w:r>
    </w:p>
    <w:p>
      <w:pPr>
        <w:jc w:val="both"/>
        <w:rPr>
          <w:rFonts w:hint="eastAsia" w:ascii="仿宋" w:hAnsi="仿宋" w:eastAsia="仿宋"/>
          <w:sz w:val="32"/>
          <w:szCs w:val="32"/>
        </w:rPr>
      </w:pPr>
      <w:r>
        <w:drawing>
          <wp:inline distT="0" distB="0" distL="114300" distR="114300">
            <wp:extent cx="419100" cy="772795"/>
            <wp:effectExtent l="0" t="0" r="0" b="8255"/>
            <wp:docPr id="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0055" cy="781050"/>
            <wp:effectExtent l="0" t="0" r="17145"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6"/>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19100" cy="772795"/>
            <wp:effectExtent l="0" t="0" r="0" b="8255"/>
            <wp:docPr id="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48310" cy="781050"/>
            <wp:effectExtent l="0" t="0" r="8890" b="0"/>
            <wp:docPr id="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3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19100" cy="772795"/>
            <wp:effectExtent l="0" t="0" r="0" b="8255"/>
            <wp:docPr id="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22910" cy="781050"/>
            <wp:effectExtent l="0" t="0" r="15240" b="0"/>
            <wp:docPr id="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5"/>
                    <pic:cNvPicPr>
                      <a:picLocks noChangeAspect="1"/>
                    </pic:cNvPicPr>
                  </pic:nvPicPr>
                  <pic:blipFill>
                    <a:blip r:embed="rId14"/>
                    <a:stretch>
                      <a:fillRect/>
                    </a:stretch>
                  </pic:blipFill>
                  <pic:spPr>
                    <a:xfrm>
                      <a:off x="0" y="0"/>
                      <a:ext cx="422910" cy="781050"/>
                    </a:xfrm>
                    <a:prstGeom prst="rect">
                      <a:avLst/>
                    </a:prstGeom>
                    <a:noFill/>
                    <a:ln>
                      <a:noFill/>
                    </a:ln>
                  </pic:spPr>
                </pic:pic>
              </a:graphicData>
            </a:graphic>
          </wp:inline>
        </w:drawing>
      </w:r>
      <w:r>
        <w:drawing>
          <wp:inline distT="0" distB="0" distL="114300" distR="114300">
            <wp:extent cx="466725" cy="809625"/>
            <wp:effectExtent l="0" t="0" r="9525" b="9525"/>
            <wp:docPr id="3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398780" cy="755650"/>
            <wp:effectExtent l="0" t="0" r="1270" b="6350"/>
            <wp:docPr id="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19100" cy="772795"/>
            <wp:effectExtent l="0" t="0" r="0" b="8255"/>
            <wp:docPr id="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
                    <pic:cNvPicPr>
                      <a:picLocks noChangeAspect="1"/>
                    </pic:cNvPicPr>
                  </pic:nvPicPr>
                  <pic:blipFill>
                    <a:blip r:embed="rId19"/>
                    <a:stretch>
                      <a:fillRect/>
                    </a:stretch>
                  </pic:blipFill>
                  <pic:spPr>
                    <a:xfrm>
                      <a:off x="0" y="0"/>
                      <a:ext cx="419100" cy="772795"/>
                    </a:xfrm>
                    <a:prstGeom prst="rect">
                      <a:avLst/>
                    </a:prstGeom>
                    <a:noFill/>
                    <a:ln>
                      <a:noFill/>
                    </a:ln>
                  </pic:spPr>
                </pic:pic>
              </a:graphicData>
            </a:graphic>
          </wp:inline>
        </w:drawing>
      </w:r>
      <w:r>
        <w:drawing>
          <wp:inline distT="0" distB="0" distL="114300" distR="114300">
            <wp:extent cx="457200" cy="781050"/>
            <wp:effectExtent l="0" t="0" r="0" b="0"/>
            <wp:docPr id="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87" w:author="杨文珍" w:date="2020-08-17T21:18:11Z">
        <w:r>
          <w:rPr>
            <w:rFonts w:hint="default" w:ascii="仿宋" w:hAnsi="仿宋" w:eastAsia="仿宋"/>
            <w:sz w:val="32"/>
            <w:szCs w:val="32"/>
            <w:lang w:val="en-US"/>
          </w:rPr>
          <w:t>1</w:t>
        </w:r>
      </w:ins>
      <w:ins w:id="288" w:author="杨文珍" w:date="2020-08-17T21:18:11Z">
        <w:r>
          <w:rPr>
            <w:rFonts w:hint="eastAsia" w:ascii="仿宋" w:hAnsi="仿宋" w:eastAsia="仿宋"/>
            <w:sz w:val="32"/>
            <w:szCs w:val="32"/>
          </w:rPr>
          <w:t>点</w:t>
        </w:r>
      </w:ins>
      <w:r>
        <w:rPr>
          <w:rFonts w:hint="eastAsia" w:ascii="仿宋" w:hAnsi="仿宋" w:eastAsia="仿宋"/>
          <w:sz w:val="32"/>
          <w:szCs w:val="32"/>
          <w:lang w:val="en-US" w:eastAsia="zh-CN"/>
        </w:rPr>
        <w:t xml:space="preserve"> </w:t>
      </w:r>
      <w:r>
        <w:rPr>
          <w:rFonts w:hint="eastAsia" w:ascii="仿宋" w:hAnsi="仿宋" w:eastAsia="仿宋"/>
          <w:sz w:val="32"/>
          <w:szCs w:val="32"/>
        </w:rPr>
        <w:t>1声</w:t>
      </w: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21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89" w:author="杨文珍" w:date="2020-08-17T21:18:15Z">
        <w:r>
          <w:rPr>
            <w:rFonts w:hint="eastAsia" w:ascii="仿宋" w:hAnsi="仿宋" w:eastAsia="仿宋"/>
            <w:sz w:val="32"/>
            <w:szCs w:val="32"/>
            <w:lang w:val="en-US" w:eastAsia="zh-CN"/>
          </w:rPr>
          <w:t>2</w:t>
        </w:r>
      </w:ins>
      <w:ins w:id="290" w:author="杨文珍" w:date="2020-08-17T21:18:14Z">
        <w:r>
          <w:rPr>
            <w:rFonts w:hint="eastAsia" w:ascii="仿宋" w:hAnsi="仿宋" w:eastAsia="仿宋"/>
            <w:sz w:val="32"/>
            <w:szCs w:val="32"/>
          </w:rPr>
          <w:t>点</w:t>
        </w:r>
      </w:ins>
      <w:r>
        <w:rPr>
          <w:rFonts w:hint="eastAsia" w:ascii="仿宋" w:hAnsi="仿宋" w:eastAsia="仿宋"/>
          <w:sz w:val="32"/>
          <w:szCs w:val="32"/>
          <w:lang w:val="en-US" w:eastAsia="zh-CN"/>
        </w:rPr>
        <w:t xml:space="preserve"> 2</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1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韵母a</w:t>
      </w:r>
      <w:r>
        <w:rPr>
          <w:rFonts w:hint="eastAsia" w:ascii="仿宋" w:hAnsi="仿宋" w:eastAsia="仿宋"/>
          <w:sz w:val="32"/>
          <w:szCs w:val="32"/>
          <w:lang w:val="en-US" w:eastAsia="zh-CN"/>
        </w:rPr>
        <w:t xml:space="preserve"> </w:t>
      </w:r>
      <w:ins w:id="291" w:author="杨文珍" w:date="2020-08-17T21:18:23Z">
        <w:r>
          <w:rPr>
            <w:rFonts w:hint="eastAsia" w:ascii="仿宋" w:hAnsi="仿宋" w:eastAsia="仿宋"/>
            <w:sz w:val="32"/>
            <w:szCs w:val="32"/>
            <w:lang w:val="en-US" w:eastAsia="zh-CN"/>
          </w:rPr>
          <w:t>3</w:t>
        </w:r>
      </w:ins>
      <w:ins w:id="292" w:author="杨文珍" w:date="2020-08-17T21:18:22Z">
        <w:r>
          <w:rPr>
            <w:rFonts w:hint="eastAsia" w:ascii="仿宋" w:hAnsi="仿宋" w:eastAsia="仿宋"/>
            <w:sz w:val="32"/>
            <w:szCs w:val="32"/>
          </w:rPr>
          <w:t>点</w:t>
        </w:r>
      </w:ins>
      <w:r>
        <w:rPr>
          <w:rFonts w:hint="eastAsia" w:ascii="仿宋" w:hAnsi="仿宋" w:eastAsia="仿宋"/>
          <w:sz w:val="32"/>
          <w:szCs w:val="32"/>
          <w:lang w:val="en-US" w:eastAsia="zh-CN"/>
        </w:rPr>
        <w:t xml:space="preserve"> 3</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ǎ</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ascii="仿宋" w:hAnsi="仿宋" w:eastAsia="仿宋"/>
          <w:sz w:val="32"/>
          <w:szCs w:val="32"/>
        </w:rPr>
      </w:pPr>
      <w:r>
        <w:drawing>
          <wp:inline distT="0" distB="0" distL="114300" distR="114300">
            <wp:extent cx="454025" cy="789940"/>
            <wp:effectExtent l="0" t="0" r="3175" b="10160"/>
            <wp:docPr id="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w:t>
      </w:r>
      <w:r>
        <w:rPr>
          <w:rFonts w:hint="default" w:ascii="仿宋" w:hAnsi="仿宋" w:eastAsia="仿宋"/>
          <w:sz w:val="32"/>
          <w:szCs w:val="32"/>
        </w:rPr>
        <w:t xml:space="preserve"> </w:t>
      </w:r>
      <w:r>
        <w:rPr>
          <w:rFonts w:hint="eastAsia" w:ascii="仿宋" w:hAnsi="仿宋" w:eastAsia="仿宋"/>
          <w:sz w:val="32"/>
          <w:szCs w:val="32"/>
          <w:lang w:val="en-US" w:eastAsia="zh-CN"/>
        </w:rPr>
        <w:t>3</w:t>
      </w:r>
      <w:r>
        <w:rPr>
          <w:rFonts w:hint="default" w:ascii="仿宋" w:hAnsi="仿宋" w:eastAsia="仿宋"/>
          <w:sz w:val="32"/>
          <w:szCs w:val="32"/>
        </w:rPr>
        <w:t>点</w:t>
      </w:r>
      <w:r>
        <w:rPr>
          <w:rFonts w:hint="eastAsia" w:ascii="仿宋" w:hAnsi="仿宋" w:eastAsia="仿宋"/>
          <w:sz w:val="32"/>
          <w:szCs w:val="32"/>
          <w:lang w:val="en-US" w:eastAsia="zh-CN"/>
        </w:rPr>
        <w:t xml:space="preserve"> </w:t>
      </w:r>
      <w:r>
        <w:rPr>
          <w:rFonts w:hint="default" w:ascii="仿宋" w:hAnsi="仿宋" w:eastAsia="仿宋"/>
          <w:sz w:val="32"/>
          <w:szCs w:val="32"/>
        </w:rPr>
        <w:t xml:space="preserve">声母 </w:t>
      </w:r>
      <w:r>
        <w:rPr>
          <w:rFonts w:hint="eastAsia" w:ascii="仿宋" w:hAnsi="仿宋" w:eastAsia="仿宋"/>
          <w:sz w:val="32"/>
          <w:szCs w:val="32"/>
          <w:lang w:val="en-US" w:eastAsia="zh-CN"/>
        </w:rPr>
        <w:t>l</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 w:hAnsi="仿宋" w:eastAsia="仿宋"/>
          <w:sz w:val="32"/>
          <w:szCs w:val="32"/>
        </w:rPr>
        <w:t>3</w:t>
      </w:r>
      <w:r>
        <w:rPr>
          <w:rFonts w:hint="eastAsia" w:ascii="仿宋" w:hAnsi="仿宋" w:eastAsia="仿宋"/>
          <w:sz w:val="32"/>
          <w:szCs w:val="32"/>
          <w:lang w:val="en-US" w:eastAsia="zh-CN"/>
        </w:rPr>
        <w:t xml:space="preserve"> </w:t>
      </w:r>
      <w:r>
        <w:rPr>
          <w:rFonts w:hint="eastAsia" w:ascii="仿宋" w:hAnsi="仿宋" w:eastAsia="仿宋"/>
          <w:sz w:val="32"/>
          <w:szCs w:val="32"/>
        </w:rPr>
        <w:t>5点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韵母a </w:t>
      </w:r>
      <w:ins w:id="293" w:author="杨文珍" w:date="2020-08-17T21:18:31Z">
        <w:r>
          <w:rPr>
            <w:rFonts w:hint="eastAsia" w:ascii="仿宋" w:hAnsi="仿宋" w:eastAsia="仿宋"/>
            <w:sz w:val="32"/>
            <w:szCs w:val="32"/>
            <w:lang w:val="en-US" w:eastAsia="zh-CN"/>
          </w:rPr>
          <w:t xml:space="preserve">2 </w:t>
        </w:r>
      </w:ins>
      <w:ins w:id="294" w:author="杨文珍" w:date="2020-08-17T21:18:29Z">
        <w:r>
          <w:rPr>
            <w:rFonts w:hint="eastAsia" w:ascii="仿宋" w:hAnsi="仿宋" w:eastAsia="仿宋"/>
            <w:sz w:val="32"/>
            <w:szCs w:val="32"/>
            <w:lang w:val="en-US" w:eastAsia="zh-CN"/>
          </w:rPr>
          <w:t>3</w:t>
        </w:r>
      </w:ins>
      <w:ins w:id="295" w:author="杨文珍" w:date="2020-08-17T21:18:29Z">
        <w:r>
          <w:rPr>
            <w:rFonts w:hint="eastAsia" w:ascii="仿宋" w:hAnsi="仿宋" w:eastAsia="仿宋"/>
            <w:sz w:val="32"/>
            <w:szCs w:val="32"/>
          </w:rPr>
          <w:t>点</w:t>
        </w:r>
      </w:ins>
      <w:r>
        <w:rPr>
          <w:rFonts w:hint="eastAsia" w:ascii="仿宋" w:hAnsi="仿宋" w:eastAsia="仿宋"/>
          <w:sz w:val="32"/>
          <w:szCs w:val="32"/>
          <w:lang w:val="en-US" w:eastAsia="zh-CN"/>
        </w:rPr>
        <w:t xml:space="preserve"> 4</w:t>
      </w:r>
      <w:r>
        <w:rPr>
          <w:rFonts w:hint="eastAsia" w:ascii="仿宋" w:hAnsi="仿宋" w:eastAsia="仿宋"/>
          <w:sz w:val="32"/>
          <w:szCs w:val="32"/>
        </w:rPr>
        <w:t>声</w:t>
      </w:r>
      <w:r>
        <w:rPr>
          <w:rFonts w:hint="eastAsia" w:ascii="仿宋" w:hAnsi="仿宋" w:eastAsia="仿宋"/>
          <w:sz w:val="32"/>
          <w:szCs w:val="32"/>
          <w:lang w:val="en-US" w:eastAsia="zh-CN"/>
        </w:rPr>
        <w:t>l</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pPr>
      <w:r>
        <w:drawing>
          <wp:inline distT="0" distB="0" distL="114300" distR="114300">
            <wp:extent cx="454025" cy="789940"/>
            <wp:effectExtent l="0" t="0" r="3175" b="10160"/>
            <wp:docPr id="1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l</w:t>
      </w:r>
      <w:r>
        <w:rPr>
          <w:rFonts w:hint="eastAsia" w:ascii="仿宋" w:hAnsi="仿宋" w:eastAsia="仿宋"/>
          <w:sz w:val="32"/>
          <w:szCs w:val="32"/>
        </w:rPr>
        <w:t>ā</w:t>
      </w:r>
      <w:r>
        <w:rPr>
          <w:rFonts w:hint="eastAsia" w:ascii="仿宋" w:hAnsi="仿宋" w:eastAsia="仿宋"/>
          <w:sz w:val="32"/>
          <w:szCs w:val="32"/>
          <w:lang w:val="en-US" w:eastAsia="zh-CN"/>
        </w:rPr>
        <w:t xml:space="preserve">  l</w:t>
      </w:r>
      <w:r>
        <w:rPr>
          <w:rFonts w:hint="eastAsia" w:ascii="仿宋" w:hAnsi="仿宋" w:eastAsia="仿宋"/>
          <w:sz w:val="32"/>
          <w:szCs w:val="32"/>
        </w:rPr>
        <w:t>á</w:t>
      </w:r>
      <w:r>
        <w:rPr>
          <w:rFonts w:hint="eastAsia" w:ascii="仿宋" w:hAnsi="仿宋" w:eastAsia="仿宋"/>
          <w:sz w:val="32"/>
          <w:szCs w:val="32"/>
          <w:lang w:val="en-US" w:eastAsia="zh-CN"/>
        </w:rPr>
        <w:t xml:space="preserve">  l</w:t>
      </w:r>
      <w:r>
        <w:rPr>
          <w:rFonts w:hint="eastAsia" w:ascii="仿宋" w:hAnsi="仿宋" w:eastAsia="仿宋"/>
          <w:sz w:val="32"/>
          <w:szCs w:val="32"/>
        </w:rPr>
        <w:t>ǎ</w:t>
      </w:r>
      <w:r>
        <w:rPr>
          <w:rFonts w:hint="eastAsia" w:ascii="仿宋" w:hAnsi="仿宋" w:eastAsia="仿宋"/>
          <w:sz w:val="32"/>
          <w:szCs w:val="32"/>
          <w:lang w:val="en-US" w:eastAsia="zh-CN"/>
        </w:rPr>
        <w:t xml:space="preserve">  l</w:t>
      </w:r>
      <w:r>
        <w:rPr>
          <w:rFonts w:hint="eastAsia" w:ascii="仿宋" w:hAnsi="仿宋" w:eastAsia="仿宋"/>
          <w:sz w:val="32"/>
          <w:szCs w:val="32"/>
        </w:rPr>
        <w:t>à</w:t>
      </w:r>
    </w:p>
    <w:p>
      <w:pPr>
        <w:jc w:val="both"/>
        <w:rPr>
          <w:rFonts w:hint="eastAsia"/>
        </w:rPr>
      </w:pPr>
      <w:r>
        <w:drawing>
          <wp:inline distT="0" distB="0" distL="114300" distR="114300">
            <wp:extent cx="454025" cy="789940"/>
            <wp:effectExtent l="0" t="0" r="3175" b="10160"/>
            <wp:docPr id="99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0055" cy="781050"/>
            <wp:effectExtent l="0" t="0" r="17145" b="0"/>
            <wp:docPr id="979" name="图片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图片 979"/>
                    <pic:cNvPicPr>
                      <a:picLocks noChangeAspect="1"/>
                    </pic:cNvPicPr>
                  </pic:nvPicPr>
                  <pic:blipFill>
                    <a:blip r:embed="rId14"/>
                    <a:stretch>
                      <a:fillRect/>
                    </a:stretch>
                  </pic:blipFill>
                  <pic:spPr>
                    <a:xfrm>
                      <a:off x="0" y="0"/>
                      <a:ext cx="440055" cy="781050"/>
                    </a:xfrm>
                    <a:prstGeom prst="rect">
                      <a:avLst/>
                    </a:prstGeom>
                    <a:noFill/>
                    <a:ln>
                      <a:noFill/>
                    </a:ln>
                  </pic:spPr>
                </pic:pic>
              </a:graphicData>
            </a:graphic>
          </wp:inline>
        </w:drawing>
      </w:r>
      <w:r>
        <w:drawing>
          <wp:inline distT="0" distB="0" distL="114300" distR="114300">
            <wp:extent cx="405130" cy="781050"/>
            <wp:effectExtent l="0" t="0" r="13970" b="0"/>
            <wp:docPr id="980" name="图片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图片 980"/>
                    <pic:cNvPicPr>
                      <a:picLocks noChangeAspect="1"/>
                    </pic:cNvPicPr>
                  </pic:nvPicPr>
                  <pic:blipFill>
                    <a:blip r:embed="rId10"/>
                    <a:stretch>
                      <a:fillRect/>
                    </a:stretch>
                  </pic:blipFill>
                  <pic:spPr>
                    <a:xfrm>
                      <a:off x="0" y="0"/>
                      <a:ext cx="405130" cy="781050"/>
                    </a:xfrm>
                    <a:prstGeom prst="rect">
                      <a:avLst/>
                    </a:prstGeom>
                    <a:noFill/>
                    <a:ln>
                      <a:noFill/>
                    </a:ln>
                  </pic:spPr>
                </pic:pic>
              </a:graphicData>
            </a:graphic>
          </wp:inline>
        </w:drawing>
      </w:r>
      <w:r>
        <w:drawing>
          <wp:inline distT="0" distB="0" distL="114300" distR="114300">
            <wp:extent cx="374015" cy="755650"/>
            <wp:effectExtent l="0" t="0" r="6985" b="6350"/>
            <wp:docPr id="9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图片 5"/>
                    <pic:cNvPicPr>
                      <a:picLocks noChangeAspect="1"/>
                    </pic:cNvPicPr>
                  </pic:nvPicPr>
                  <pic:blipFill>
                    <a:blip r:embed="rId9"/>
                    <a:stretch>
                      <a:fillRect/>
                    </a:stretch>
                  </pic:blipFill>
                  <pic:spPr>
                    <a:xfrm>
                      <a:off x="0" y="0"/>
                      <a:ext cx="374015" cy="755650"/>
                    </a:xfrm>
                    <a:prstGeom prst="rect">
                      <a:avLst/>
                    </a:prstGeom>
                    <a:noFill/>
                    <a:ln>
                      <a:noFill/>
                    </a:ln>
                  </pic:spPr>
                </pic:pic>
              </a:graphicData>
            </a:graphic>
          </wp:inline>
        </w:drawing>
      </w:r>
      <w:r>
        <w:drawing>
          <wp:inline distT="0" distB="0" distL="114300" distR="114300">
            <wp:extent cx="454025" cy="789940"/>
            <wp:effectExtent l="0" t="0" r="3175" b="10160"/>
            <wp:docPr id="9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48310" cy="781050"/>
            <wp:effectExtent l="0" t="0" r="8890" b="0"/>
            <wp:docPr id="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图片 5"/>
                    <pic:cNvPicPr>
                      <a:picLocks noChangeAspect="1"/>
                    </pic:cNvPicPr>
                  </pic:nvPicPr>
                  <pic:blipFill>
                    <a:blip r:embed="rId14"/>
                    <a:stretch>
                      <a:fillRect/>
                    </a:stretch>
                  </pic:blipFill>
                  <pic:spPr>
                    <a:xfrm>
                      <a:off x="0" y="0"/>
                      <a:ext cx="448310" cy="781050"/>
                    </a:xfrm>
                    <a:prstGeom prst="rect">
                      <a:avLst/>
                    </a:prstGeom>
                    <a:noFill/>
                    <a:ln>
                      <a:noFill/>
                    </a:ln>
                  </pic:spPr>
                </pic:pic>
              </a:graphicData>
            </a:graphic>
          </wp:inline>
        </w:drawing>
      </w:r>
      <w:r>
        <w:drawing>
          <wp:inline distT="0" distB="0" distL="114300" distR="114300">
            <wp:extent cx="457200" cy="790575"/>
            <wp:effectExtent l="0" t="0" r="0" b="9525"/>
            <wp:docPr id="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drawing>
          <wp:inline distT="0" distB="0" distL="114300" distR="114300">
            <wp:extent cx="433070" cy="755650"/>
            <wp:effectExtent l="0" t="0" r="5080" b="6350"/>
            <wp:docPr id="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r>
        <w:drawing>
          <wp:inline distT="0" distB="0" distL="114300" distR="114300">
            <wp:extent cx="454025" cy="789940"/>
            <wp:effectExtent l="0" t="0" r="3175" b="10160"/>
            <wp:docPr id="99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387985" cy="781050"/>
            <wp:effectExtent l="0" t="0" r="12065" b="0"/>
            <wp:docPr id="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图片 5"/>
                    <pic:cNvPicPr>
                      <a:picLocks noChangeAspect="1"/>
                    </pic:cNvPicPr>
                  </pic:nvPicPr>
                  <pic:blipFill>
                    <a:blip r:embed="rId14"/>
                    <a:stretch>
                      <a:fillRect/>
                    </a:stretch>
                  </pic:blipFill>
                  <pic:spPr>
                    <a:xfrm>
                      <a:off x="0" y="0"/>
                      <a:ext cx="387985" cy="781050"/>
                    </a:xfrm>
                    <a:prstGeom prst="rect">
                      <a:avLst/>
                    </a:prstGeom>
                    <a:noFill/>
                    <a:ln>
                      <a:noFill/>
                    </a:ln>
                  </pic:spPr>
                </pic:pic>
              </a:graphicData>
            </a:graphic>
          </wp:inline>
        </w:drawing>
      </w:r>
      <w:r>
        <w:drawing>
          <wp:inline distT="0" distB="0" distL="114300" distR="114300">
            <wp:extent cx="440690" cy="809625"/>
            <wp:effectExtent l="0" t="0" r="16510" b="9525"/>
            <wp:docPr id="9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图片 9"/>
                    <pic:cNvPicPr>
                      <a:picLocks noChangeAspect="1"/>
                    </pic:cNvPicPr>
                  </pic:nvPicPr>
                  <pic:blipFill>
                    <a:blip r:embed="rId12"/>
                    <a:stretch>
                      <a:fillRect/>
                    </a:stretch>
                  </pic:blipFill>
                  <pic:spPr>
                    <a:xfrm>
                      <a:off x="0" y="0"/>
                      <a:ext cx="440690" cy="809625"/>
                    </a:xfrm>
                    <a:prstGeom prst="rect">
                      <a:avLst/>
                    </a:prstGeom>
                    <a:noFill/>
                    <a:ln>
                      <a:noFill/>
                    </a:ln>
                  </pic:spPr>
                </pic:pic>
              </a:graphicData>
            </a:graphic>
          </wp:inline>
        </w:drawing>
      </w:r>
      <w:r>
        <w:drawing>
          <wp:inline distT="0" distB="0" distL="114300" distR="114300">
            <wp:extent cx="398780" cy="755650"/>
            <wp:effectExtent l="0" t="0" r="1270" b="6350"/>
            <wp:docPr id="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图片 5"/>
                    <pic:cNvPicPr>
                      <a:picLocks noChangeAspect="1"/>
                    </pic:cNvPicPr>
                  </pic:nvPicPr>
                  <pic:blipFill>
                    <a:blip r:embed="rId9"/>
                    <a:stretch>
                      <a:fillRect/>
                    </a:stretch>
                  </pic:blipFill>
                  <pic:spPr>
                    <a:xfrm>
                      <a:off x="0" y="0"/>
                      <a:ext cx="398780" cy="755650"/>
                    </a:xfrm>
                    <a:prstGeom prst="rect">
                      <a:avLst/>
                    </a:prstGeom>
                    <a:noFill/>
                    <a:ln>
                      <a:noFill/>
                    </a:ln>
                  </pic:spPr>
                </pic:pic>
              </a:graphicData>
            </a:graphic>
          </wp:inline>
        </w:drawing>
      </w:r>
      <w:r>
        <w:drawing>
          <wp:inline distT="0" distB="0" distL="114300" distR="114300">
            <wp:extent cx="454025" cy="789940"/>
            <wp:effectExtent l="0" t="0" r="3175" b="10160"/>
            <wp:docPr id="9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9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33070" cy="755650"/>
            <wp:effectExtent l="0" t="0" r="5080" b="6350"/>
            <wp:docPr id="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图片 5"/>
                    <pic:cNvPicPr>
                      <a:picLocks noChangeAspect="1"/>
                    </pic:cNvPicPr>
                  </pic:nvPicPr>
                  <pic:blipFill>
                    <a:blip r:embed="rId9"/>
                    <a:stretch>
                      <a:fillRect/>
                    </a:stretch>
                  </pic:blipFill>
                  <pic:spPr>
                    <a:xfrm>
                      <a:off x="0" y="0"/>
                      <a:ext cx="433070" cy="7556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38" w:name="_Toc19675"/>
      <w:bookmarkStart w:id="39" w:name="_Toc17264"/>
      <w:r>
        <w:rPr>
          <w:rFonts w:hint="eastAsia"/>
          <w:lang w:val="en-US" w:eastAsia="zh-CN"/>
        </w:rPr>
        <w:t>三 词语</w:t>
      </w:r>
      <w:bookmarkEnd w:id="38"/>
      <w:bookmarkEnd w:id="39"/>
    </w:p>
    <w:p>
      <w:pPr>
        <w:jc w:val="center"/>
        <w:rPr>
          <w:rFonts w:hint="eastAsia" w:ascii="仿宋" w:hAnsi="仿宋" w:eastAsia="仿宋"/>
          <w:sz w:val="32"/>
          <w:szCs w:val="32"/>
        </w:rPr>
      </w:pPr>
      <w:r>
        <w:rPr>
          <w:rFonts w:hint="eastAsia" w:ascii="仿宋" w:hAnsi="仿宋" w:eastAsia="仿宋"/>
          <w:sz w:val="32"/>
          <w:szCs w:val="32"/>
        </w:rPr>
        <w:t>lǎ</w:t>
      </w:r>
      <w:r>
        <w:rPr>
          <w:rFonts w:hint="eastAsia" w:ascii="仿宋" w:hAnsi="仿宋" w:eastAsia="仿宋"/>
          <w:sz w:val="32"/>
          <w:szCs w:val="32"/>
          <w:lang w:val="en-US" w:eastAsia="zh-CN"/>
        </w:rPr>
        <w:t xml:space="preserve"> </w:t>
      </w:r>
      <w:r>
        <w:rPr>
          <w:rFonts w:hint="eastAsia" w:ascii="仿宋" w:hAnsi="仿宋" w:eastAsia="仿宋"/>
          <w:sz w:val="32"/>
          <w:szCs w:val="32"/>
        </w:rPr>
        <w:t>ba</w:t>
      </w:r>
      <w:r>
        <w:rPr>
          <w:rFonts w:hint="eastAsia" w:ascii="仿宋" w:hAnsi="仿宋" w:eastAsia="仿宋"/>
          <w:sz w:val="32"/>
          <w:szCs w:val="32"/>
          <w:lang w:val="en-US" w:eastAsia="zh-CN"/>
        </w:rPr>
        <w:t xml:space="preserve"> </w:t>
      </w:r>
      <w:r>
        <w:rPr>
          <w:rFonts w:hint="eastAsia" w:ascii="仿宋" w:hAnsi="仿宋" w:eastAsia="仿宋"/>
          <w:sz w:val="32"/>
          <w:szCs w:val="32"/>
        </w:rPr>
        <w:t>喇叭</w:t>
      </w:r>
    </w:p>
    <w:p>
      <w:pPr>
        <w:jc w:val="center"/>
        <w:rPr>
          <w:rFonts w:hint="eastAsia" w:ascii="仿宋" w:hAnsi="仿宋" w:eastAsia="仿宋"/>
          <w:sz w:val="32"/>
          <w:szCs w:val="32"/>
        </w:rPr>
      </w:pPr>
      <w:r>
        <w:drawing>
          <wp:inline distT="0" distB="0" distL="114300" distR="114300">
            <wp:extent cx="454025" cy="789940"/>
            <wp:effectExtent l="0" t="0" r="3175" b="1016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8"/>
                    <a:stretch>
                      <a:fillRect/>
                    </a:stretch>
                  </pic:blipFill>
                  <pic:spPr>
                    <a:xfrm>
                      <a:off x="0" y="0"/>
                      <a:ext cx="454025" cy="789940"/>
                    </a:xfrm>
                    <a:prstGeom prst="rect">
                      <a:avLst/>
                    </a:prstGeom>
                    <a:noFill/>
                    <a:ln>
                      <a:noFill/>
                    </a:ln>
                  </pic:spPr>
                </pic:pic>
              </a:graphicData>
            </a:graphic>
          </wp:inline>
        </w:drawing>
      </w:r>
      <w:r>
        <w:drawing>
          <wp:inline distT="0" distB="0" distL="114300" distR="114300">
            <wp:extent cx="457200" cy="781050"/>
            <wp:effectExtent l="0" t="0" r="0" b="0"/>
            <wp:docPr id="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drawing>
          <wp:inline distT="0" distB="0" distL="114300" distR="114300">
            <wp:extent cx="495300" cy="8382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mā 大妈</w:t>
      </w:r>
    </w:p>
    <w:p>
      <w:pPr>
        <w:bidi w:val="0"/>
        <w:jc w:val="center"/>
      </w:pPr>
      <w:r>
        <w:drawing>
          <wp:inline distT="0" distB="0" distL="114300" distR="114300">
            <wp:extent cx="464820" cy="786765"/>
            <wp:effectExtent l="0" t="0" r="11430" b="13335"/>
            <wp:docPr id="1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09575" cy="800100"/>
            <wp:effectExtent l="0" t="0" r="9525" b="0"/>
            <wp:docPr id="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
                    <pic:cNvPicPr>
                      <a:picLocks noChangeAspect="1"/>
                    </pic:cNvPicPr>
                  </pic:nvPicPr>
                  <pic:blipFill>
                    <a:blip r:embed="rId13"/>
                    <a:stretch>
                      <a:fillRect/>
                    </a:stretch>
                  </pic:blipFill>
                  <pic:spPr>
                    <a:xfrm>
                      <a:off x="0" y="0"/>
                      <a:ext cx="409575" cy="800100"/>
                    </a:xfrm>
                    <a:prstGeom prst="rect">
                      <a:avLst/>
                    </a:prstGeom>
                    <a:noFill/>
                    <a:ln>
                      <a:noFill/>
                    </a:ln>
                  </pic:spPr>
                </pic:pic>
              </a:graphicData>
            </a:graphic>
          </wp:inline>
        </w:drawing>
      </w:r>
      <w:r>
        <w:drawing>
          <wp:inline distT="0" distB="0" distL="114300" distR="114300">
            <wp:extent cx="428625" cy="75247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pic:cNvPicPr>
                      <a:picLocks noChangeAspect="1"/>
                    </pic:cNvPicPr>
                  </pic:nvPicPr>
                  <pic:blipFill>
                    <a:blip r:embed="rId7"/>
                    <a:stretch>
                      <a:fillRect/>
                    </a:stretch>
                  </pic:blipFill>
                  <pic:spPr>
                    <a:xfrm>
                      <a:off x="0" y="0"/>
                      <a:ext cx="428625" cy="752475"/>
                    </a:xfrm>
                    <a:prstGeom prst="rect">
                      <a:avLst/>
                    </a:prstGeom>
                    <a:noFill/>
                    <a:ln>
                      <a:noFill/>
                    </a:ln>
                  </pic:spPr>
                </pic:pic>
              </a:graphicData>
            </a:graphic>
          </wp:inline>
        </w:drawing>
      </w:r>
      <w:r>
        <w:drawing>
          <wp:inline distT="0" distB="0" distL="114300" distR="114300">
            <wp:extent cx="457200" cy="781050"/>
            <wp:effectExtent l="0" t="0" r="0" b="0"/>
            <wp:docPr id="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47675" cy="781050"/>
            <wp:effectExtent l="0" t="0" r="9525" b="0"/>
            <wp:docPr id="1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
                    <pic:cNvPicPr>
                      <a:picLocks noChangeAspect="1"/>
                    </pic:cNvPicPr>
                  </pic:nvPicPr>
                  <pic:blipFill>
                    <a:blip r:embed="rId10"/>
                    <a:stretch>
                      <a:fillRect/>
                    </a:stretch>
                  </pic:blipFill>
                  <pic:spPr>
                    <a:xfrm>
                      <a:off x="0" y="0"/>
                      <a:ext cx="447675" cy="781050"/>
                    </a:xfrm>
                    <a:prstGeom prst="rect">
                      <a:avLst/>
                    </a:prstGeom>
                    <a:noFill/>
                    <a:ln>
                      <a:noFill/>
                    </a:ln>
                  </pic:spPr>
                </pic:pic>
              </a:graphicData>
            </a:graphic>
          </wp:inline>
        </w:drawing>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40" w:name="_Toc16089"/>
      <w:bookmarkStart w:id="41" w:name="_Toc3884"/>
      <w:r>
        <w:rPr>
          <w:rFonts w:hint="eastAsia"/>
          <w:sz w:val="44"/>
          <w:szCs w:val="44"/>
          <w:lang w:val="en-US" w:eastAsia="zh-CN"/>
        </w:rPr>
        <w:t>第五课 韵母o</w:t>
      </w:r>
      <w:r>
        <w:rPr>
          <w:rFonts w:hint="eastAsia" w:ascii="黑体" w:hAnsi="黑体" w:cstheme="minorBidi"/>
          <w:sz w:val="44"/>
          <w:szCs w:val="44"/>
          <w:lang w:val="en-US" w:eastAsia="zh-CN"/>
        </w:rPr>
        <w:t>、</w:t>
      </w:r>
      <w:r>
        <w:rPr>
          <w:rFonts w:hint="eastAsia"/>
          <w:sz w:val="44"/>
          <w:szCs w:val="44"/>
          <w:lang w:val="en-US" w:eastAsia="zh-CN"/>
        </w:rPr>
        <w:t>e</w:t>
      </w:r>
      <w:r>
        <w:rPr>
          <w:rFonts w:hint="eastAsia" w:ascii="黑体" w:hAnsi="黑体" w:cstheme="minorBidi"/>
          <w:sz w:val="44"/>
          <w:szCs w:val="44"/>
          <w:lang w:val="en-US" w:eastAsia="zh-CN"/>
        </w:rPr>
        <w:t>、</w:t>
      </w:r>
      <w:r>
        <w:rPr>
          <w:rFonts w:hint="eastAsia"/>
          <w:sz w:val="44"/>
          <w:szCs w:val="44"/>
          <w:lang w:val="en-US" w:eastAsia="zh-CN"/>
        </w:rPr>
        <w:t>i</w:t>
      </w:r>
      <w:r>
        <w:rPr>
          <w:rFonts w:hint="eastAsia" w:ascii="黑体" w:hAnsi="黑体" w:cstheme="minorBidi"/>
          <w:sz w:val="44"/>
          <w:szCs w:val="44"/>
          <w:lang w:val="en-US" w:eastAsia="zh-CN"/>
        </w:rPr>
        <w:t>、</w:t>
      </w:r>
      <w:r>
        <w:rPr>
          <w:rFonts w:hint="eastAsia"/>
          <w:sz w:val="44"/>
          <w:szCs w:val="44"/>
          <w:lang w:val="en-US" w:eastAsia="zh-CN"/>
        </w:rPr>
        <w:t>u</w:t>
      </w:r>
      <w:r>
        <w:rPr>
          <w:rFonts w:hint="eastAsia" w:ascii="黑体" w:hAnsi="黑体" w:cstheme="minorBidi"/>
          <w:sz w:val="44"/>
          <w:szCs w:val="44"/>
          <w:lang w:val="en-US" w:eastAsia="zh-CN"/>
        </w:rPr>
        <w:t>、</w:t>
      </w:r>
      <w:r>
        <w:rPr>
          <w:rFonts w:hint="eastAsia"/>
          <w:sz w:val="44"/>
          <w:szCs w:val="44"/>
          <w:lang w:val="en-US" w:eastAsia="zh-CN"/>
        </w:rPr>
        <w:t>ü</w:t>
      </w:r>
      <w:bookmarkEnd w:id="40"/>
      <w:bookmarkEnd w:id="41"/>
    </w:p>
    <w:p>
      <w:pPr>
        <w:pStyle w:val="3"/>
        <w:bidi w:val="0"/>
        <w:ind w:left="0" w:leftChars="0" w:firstLine="0" w:firstLineChars="0"/>
        <w:rPr>
          <w:rFonts w:hint="default"/>
          <w:lang w:val="en-US" w:eastAsia="zh-CN"/>
        </w:rPr>
      </w:pPr>
      <w:bookmarkStart w:id="42" w:name="_Toc20657"/>
      <w:bookmarkStart w:id="43" w:name="_Toc13622"/>
      <w:r>
        <w:rPr>
          <w:rFonts w:hint="eastAsia"/>
          <w:lang w:val="en-US" w:eastAsia="zh-CN"/>
        </w:rPr>
        <w:t>一 字母o</w:t>
      </w:r>
      <w:r>
        <w:rPr>
          <w:rFonts w:hint="default" w:ascii="Times New Roman" w:hAnsi="Times New Roman" w:cs="Times New Roman"/>
          <w:lang w:val="en-US" w:eastAsia="zh-CN"/>
        </w:rPr>
        <w:t>、</w:t>
      </w:r>
      <w:r>
        <w:rPr>
          <w:rFonts w:hint="eastAsia"/>
          <w:lang w:val="en-US" w:eastAsia="zh-CN"/>
        </w:rPr>
        <w:t>e</w:t>
      </w:r>
      <w:r>
        <w:rPr>
          <w:rFonts w:hint="default" w:ascii="Times New Roman" w:hAnsi="Times New Roman" w:cs="Times New Roman"/>
          <w:lang w:val="en-US" w:eastAsia="zh-CN"/>
        </w:rPr>
        <w:t>、</w:t>
      </w:r>
      <w:r>
        <w:rPr>
          <w:rFonts w:hint="eastAsia"/>
          <w:lang w:val="en-US" w:eastAsia="zh-CN"/>
        </w:rPr>
        <w:t>i</w:t>
      </w:r>
      <w:r>
        <w:rPr>
          <w:rFonts w:hint="default" w:ascii="Times New Roman" w:hAnsi="Times New Roman" w:cs="Times New Roman"/>
          <w:lang w:val="en-US" w:eastAsia="zh-CN"/>
        </w:rPr>
        <w:t>、</w:t>
      </w:r>
      <w:r>
        <w:rPr>
          <w:rFonts w:hint="eastAsia"/>
          <w:lang w:val="en-US" w:eastAsia="zh-CN"/>
        </w:rPr>
        <w:t>u</w:t>
      </w:r>
      <w:r>
        <w:rPr>
          <w:rFonts w:hint="default" w:ascii="Times New Roman" w:hAnsi="Times New Roman" w:cs="Times New Roman"/>
          <w:lang w:val="en-US" w:eastAsia="zh-CN"/>
        </w:rPr>
        <w:t>、</w:t>
      </w:r>
      <w:r>
        <w:rPr>
          <w:rFonts w:hint="eastAsia"/>
          <w:lang w:val="en-US" w:eastAsia="zh-CN"/>
        </w:rPr>
        <w:t>ü</w:t>
      </w:r>
      <w:bookmarkEnd w:id="42"/>
      <w:bookmarkEnd w:id="4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o</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e</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4</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3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381000" cy="714375"/>
            <wp:effectExtent l="0" t="0" r="0" b="9525"/>
            <wp:docPr id="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3 4 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w:t>
      </w:r>
    </w:p>
    <w:p>
      <w:pPr>
        <w:ind w:left="3680" w:hanging="2415" w:hangingChars="1150"/>
        <w:jc w:val="center"/>
        <w:rPr>
          <w:ins w:id="296" w:author="杨文珍" w:date="2020-08-17T21:31:20Z"/>
        </w:rPr>
      </w:pPr>
      <w:r>
        <w:drawing>
          <wp:inline distT="0" distB="0" distL="114300" distR="114300">
            <wp:extent cx="381000" cy="733425"/>
            <wp:effectExtent l="0" t="0" r="0" b="9525"/>
            <wp:docPr id="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
                    <pic:cNvPicPr>
                      <a:picLocks noChangeAspect="1"/>
                    </pic:cNvPicPr>
                  </pic:nvPicPr>
                  <pic:blipFill>
                    <a:blip r:embed="rId23"/>
                    <a:stretch>
                      <a:fillRect/>
                    </a:stretch>
                  </pic:blipFill>
                  <pic:spPr>
                    <a:xfrm>
                      <a:off x="0" y="0"/>
                      <a:ext cx="381000" cy="733425"/>
                    </a:xfrm>
                    <a:prstGeom prst="rect">
                      <a:avLst/>
                    </a:prstGeom>
                    <a:noFill/>
                    <a:ln>
                      <a:noFill/>
                    </a:ln>
                  </pic:spPr>
                </pic:pic>
              </a:graphicData>
            </a:graphic>
          </wp:inline>
        </w:drawing>
      </w:r>
    </w:p>
    <w:p>
      <w:pPr>
        <w:ind w:left="3680" w:hanging="3680" w:hangingChars="1150"/>
        <w:jc w:val="center"/>
        <w:rPr>
          <w:ins w:id="297" w:author="杨文珍" w:date="2020-08-17T21:31:51Z"/>
          <w:rFonts w:hint="eastAsia" w:ascii="仿宋" w:hAnsi="仿宋" w:eastAsia="仿宋"/>
          <w:sz w:val="32"/>
          <w:szCs w:val="32"/>
          <w:lang w:val="en-US" w:eastAsia="zh-CN"/>
        </w:rPr>
      </w:pPr>
      <w:ins w:id="298" w:author="杨文珍" w:date="2020-08-17T21:31:27Z">
        <w:r>
          <w:rPr>
            <w:rFonts w:hint="eastAsia" w:ascii="仿宋" w:hAnsi="仿宋" w:eastAsia="仿宋"/>
            <w:sz w:val="32"/>
            <w:szCs w:val="32"/>
          </w:rPr>
          <w:t>语音：</w:t>
        </w:r>
      </w:ins>
      <w:ins w:id="299" w:author="杨文珍" w:date="2020-08-17T21:31:35Z">
        <w:r>
          <w:rPr>
            <w:rFonts w:hint="eastAsia" w:ascii="仿宋" w:hAnsi="仿宋" w:eastAsia="仿宋"/>
            <w:sz w:val="32"/>
            <w:szCs w:val="32"/>
            <w:lang w:val="en-US" w:eastAsia="zh-CN"/>
          </w:rPr>
          <w:t>韵</w:t>
        </w:r>
      </w:ins>
      <w:ins w:id="300" w:author="杨文珍" w:date="2020-08-17T21:31:35Z">
        <w:r>
          <w:rPr>
            <w:rFonts w:hint="eastAsia" w:ascii="仿宋" w:hAnsi="仿宋" w:eastAsia="仿宋"/>
            <w:sz w:val="32"/>
            <w:szCs w:val="32"/>
            <w:rPrChange w:id="301" w:author="杨文珍" w:date="2020-08-17T21:36:43Z">
              <w:rPr>
                <w:rFonts w:hint="default" w:ascii="仿宋" w:hAnsi="仿宋" w:eastAsia="仿宋"/>
                <w:sz w:val="32"/>
                <w:szCs w:val="32"/>
              </w:rPr>
            </w:rPrChange>
          </w:rPr>
          <w:t>母</w:t>
        </w:r>
      </w:ins>
      <w:ins w:id="302" w:author="杨文珍" w:date="2020-08-17T21:36:38Z">
        <w:r>
          <w:rPr>
            <w:rFonts w:hint="eastAsia" w:ascii="仿宋" w:hAnsi="仿宋" w:eastAsia="仿宋"/>
            <w:sz w:val="32"/>
            <w:szCs w:val="32"/>
            <w:lang w:val="en-US" w:eastAsia="zh-CN"/>
          </w:rPr>
          <w:t>o</w:t>
        </w:r>
      </w:ins>
      <w:ins w:id="303" w:author="杨文珍" w:date="2020-08-17T21:36:38Z">
        <w:r>
          <w:rPr>
            <w:rFonts w:hint="eastAsia" w:ascii="仿宋" w:hAnsi="仿宋" w:eastAsia="仿宋" w:cstheme="minorBidi"/>
            <w:sz w:val="32"/>
            <w:szCs w:val="32"/>
            <w:lang w:val="en-US" w:eastAsia="zh-CN"/>
          </w:rPr>
          <w:t>、</w:t>
        </w:r>
      </w:ins>
      <w:ins w:id="304" w:author="杨文珍" w:date="2020-08-17T21:36:38Z">
        <w:r>
          <w:rPr>
            <w:rFonts w:hint="eastAsia" w:ascii="仿宋" w:hAnsi="仿宋" w:eastAsia="仿宋"/>
            <w:sz w:val="32"/>
            <w:szCs w:val="32"/>
            <w:lang w:val="en-US" w:eastAsia="zh-CN"/>
          </w:rPr>
          <w:t>e</w:t>
        </w:r>
      </w:ins>
      <w:ins w:id="305" w:author="杨文珍" w:date="2020-08-17T21:36:38Z">
        <w:r>
          <w:rPr>
            <w:rFonts w:hint="eastAsia" w:ascii="仿宋" w:hAnsi="仿宋" w:eastAsia="仿宋" w:cstheme="minorBidi"/>
            <w:sz w:val="32"/>
            <w:szCs w:val="32"/>
            <w:lang w:val="en-US" w:eastAsia="zh-CN"/>
          </w:rPr>
          <w:t>、</w:t>
        </w:r>
      </w:ins>
      <w:ins w:id="306" w:author="杨文珍" w:date="2020-08-17T21:36:38Z">
        <w:r>
          <w:rPr>
            <w:rFonts w:hint="eastAsia" w:ascii="仿宋" w:hAnsi="仿宋" w:eastAsia="仿宋"/>
            <w:sz w:val="32"/>
            <w:szCs w:val="32"/>
            <w:lang w:val="en-US" w:eastAsia="zh-CN"/>
          </w:rPr>
          <w:t>i</w:t>
        </w:r>
      </w:ins>
      <w:ins w:id="307" w:author="杨文珍" w:date="2020-08-17T21:36:38Z">
        <w:r>
          <w:rPr>
            <w:rFonts w:hint="eastAsia" w:ascii="仿宋" w:hAnsi="仿宋" w:eastAsia="仿宋" w:cstheme="minorBidi"/>
            <w:sz w:val="32"/>
            <w:szCs w:val="32"/>
            <w:lang w:val="en-US" w:eastAsia="zh-CN"/>
          </w:rPr>
          <w:t>、</w:t>
        </w:r>
      </w:ins>
      <w:ins w:id="308" w:author="杨文珍" w:date="2020-08-17T21:36:38Z">
        <w:r>
          <w:rPr>
            <w:rFonts w:hint="eastAsia" w:ascii="仿宋" w:hAnsi="仿宋" w:eastAsia="仿宋"/>
            <w:sz w:val="32"/>
            <w:szCs w:val="32"/>
            <w:lang w:val="en-US" w:eastAsia="zh-CN"/>
          </w:rPr>
          <w:t>u</w:t>
        </w:r>
      </w:ins>
      <w:ins w:id="309" w:author="杨文珍" w:date="2020-08-17T21:36:38Z">
        <w:r>
          <w:rPr>
            <w:rFonts w:hint="eastAsia" w:ascii="仿宋" w:hAnsi="仿宋" w:eastAsia="仿宋" w:cstheme="minorBidi"/>
            <w:sz w:val="32"/>
            <w:szCs w:val="32"/>
            <w:lang w:val="en-US" w:eastAsia="zh-CN"/>
          </w:rPr>
          <w:t>、</w:t>
        </w:r>
      </w:ins>
      <w:ins w:id="310" w:author="杨文珍" w:date="2020-08-17T21:36:38Z">
        <w:r>
          <w:rPr>
            <w:rFonts w:hint="eastAsia" w:ascii="仿宋" w:hAnsi="仿宋" w:eastAsia="仿宋"/>
            <w:sz w:val="32"/>
            <w:szCs w:val="32"/>
            <w:lang w:val="en-US" w:eastAsia="zh-CN"/>
          </w:rPr>
          <w:t>ü</w:t>
        </w:r>
      </w:ins>
    </w:p>
    <w:p>
      <w:pPr>
        <w:ind w:left="3680" w:hanging="2415" w:hangingChars="1150"/>
        <w:jc w:val="center"/>
        <w:rPr>
          <w:rFonts w:hint="eastAsia" w:ascii="仿宋" w:hAnsi="仿宋" w:eastAsia="仿宋"/>
          <w:sz w:val="32"/>
          <w:szCs w:val="32"/>
        </w:rPr>
      </w:pPr>
      <w:ins w:id="311" w:author="杨文珍" w:date="2020-08-17T21:31:58Z">
        <w:r>
          <w:rPr/>
          <w:drawing>
            <wp:inline distT="0" distB="0" distL="114300" distR="114300">
              <wp:extent cx="409575" cy="704850"/>
              <wp:effectExtent l="0" t="0" r="9525" b="0"/>
              <wp:docPr id="4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ins>
      <w:ins w:id="313" w:author="杨文珍" w:date="2020-08-17T21:32:42Z">
        <w:r>
          <w:rPr/>
          <w:drawing>
            <wp:inline distT="0" distB="0" distL="114300" distR="114300">
              <wp:extent cx="390525" cy="704850"/>
              <wp:effectExtent l="0" t="0" r="9525" b="0"/>
              <wp:docPr id="47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15" w:author="杨文珍" w:date="2020-08-17T21:32:04Z">
        <w:r>
          <w:rPr/>
          <w:drawing>
            <wp:inline distT="0" distB="0" distL="114300" distR="114300">
              <wp:extent cx="409575" cy="704850"/>
              <wp:effectExtent l="0" t="0" r="9525" b="0"/>
              <wp:docPr id="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ins>
      <w:ins w:id="317" w:author="杨文珍" w:date="2020-08-17T21:32:43Z">
        <w:r>
          <w:rPr/>
          <w:drawing>
            <wp:inline distT="0" distB="0" distL="114300" distR="114300">
              <wp:extent cx="390525" cy="704850"/>
              <wp:effectExtent l="0" t="0" r="9525" b="0"/>
              <wp:docPr id="5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19" w:author="杨文珍" w:date="2020-08-17T21:32:11Z">
        <w:r>
          <w:rPr/>
          <w:drawing>
            <wp:inline distT="0" distB="0" distL="114300" distR="114300">
              <wp:extent cx="409575" cy="704850"/>
              <wp:effectExtent l="0" t="0" r="9525" b="0"/>
              <wp:docPr id="4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ins>
      <w:ins w:id="321" w:author="杨文珍" w:date="2020-08-17T21:32:44Z">
        <w:r>
          <w:rPr/>
          <w:drawing>
            <wp:inline distT="0" distB="0" distL="114300" distR="114300">
              <wp:extent cx="390525" cy="704850"/>
              <wp:effectExtent l="0" t="0" r="9525" b="0"/>
              <wp:docPr id="53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23" w:author="杨文珍" w:date="2020-08-17T21:32:27Z">
        <w:r>
          <w:rPr/>
          <w:drawing>
            <wp:inline distT="0" distB="0" distL="114300" distR="114300">
              <wp:extent cx="381000" cy="714375"/>
              <wp:effectExtent l="0" t="0" r="0" b="9525"/>
              <wp:docPr id="4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ins>
      <w:ins w:id="325" w:author="杨文珍" w:date="2020-08-17T21:32:45Z">
        <w:r>
          <w:rPr/>
          <w:drawing>
            <wp:inline distT="0" distB="0" distL="114300" distR="114300">
              <wp:extent cx="390525" cy="704850"/>
              <wp:effectExtent l="0" t="0" r="9525" b="0"/>
              <wp:docPr id="53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27" w:author="杨文珍" w:date="2020-08-17T21:32:35Z">
        <w:r>
          <w:rPr/>
          <w:drawing>
            <wp:inline distT="0" distB="0" distL="114300" distR="114300">
              <wp:extent cx="381000" cy="690245"/>
              <wp:effectExtent l="0" t="0" r="0" b="14605"/>
              <wp:docPr id="47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 name="图片 4"/>
                      <pic:cNvPicPr>
                        <a:picLocks noChangeAspect="1"/>
                      </pic:cNvPicPr>
                    </pic:nvPicPr>
                    <pic:blipFill>
                      <a:blip r:embed="rId23"/>
                      <a:srcRect b="5887"/>
                      <a:stretch>
                        <a:fillRect/>
                      </a:stretch>
                    </pic:blipFill>
                    <pic:spPr>
                      <a:xfrm>
                        <a:off x="0" y="0"/>
                        <a:ext cx="381000" cy="69024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44" w:name="_Toc5156"/>
      <w:bookmarkStart w:id="45" w:name="_Toc20746"/>
      <w:r>
        <w:rPr>
          <w:rFonts w:hint="eastAsia"/>
          <w:lang w:val="en-US" w:eastAsia="zh-CN"/>
        </w:rPr>
        <w:t>二 音节</w:t>
      </w:r>
      <w:bookmarkEnd w:id="44"/>
      <w:bookmarkEnd w:id="45"/>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29" w:author="杨文珍" w:date="2020-08-17T22:07:00Z">
        <w:r>
          <w:rPr>
            <w:rFonts w:hint="eastAsia" w:ascii="仿宋" w:hAnsi="仿宋" w:eastAsia="仿宋"/>
            <w:sz w:val="32"/>
            <w:szCs w:val="32"/>
            <w:lang w:val="en-US" w:eastAsia="zh-CN"/>
          </w:rPr>
          <w:delText>韵</w:delText>
        </w:r>
      </w:del>
      <w:del w:id="330" w:author="杨文珍" w:date="2020-08-17T22:07:00Z">
        <w:r>
          <w:rPr>
            <w:rFonts w:hint="default" w:ascii="仿宋" w:hAnsi="仿宋" w:eastAsia="仿宋"/>
            <w:sz w:val="32"/>
            <w:szCs w:val="32"/>
          </w:rPr>
          <w:delText>母</w:delText>
        </w:r>
      </w:del>
      <w:del w:id="331" w:author="杨文珍" w:date="2020-08-17T22:07:00Z">
        <w:r>
          <w:rPr>
            <w:rFonts w:hint="eastAsia" w:ascii="仿宋" w:hAnsi="仿宋" w:eastAsia="仿宋"/>
            <w:sz w:val="32"/>
            <w:szCs w:val="32"/>
            <w:lang w:val="en-US" w:eastAsia="zh-CN"/>
          </w:rPr>
          <w:delText xml:space="preserve"> </w:delText>
        </w:r>
      </w:del>
      <w:del w:id="332" w:author="杨文珍" w:date="2020-08-17T22:07:00Z">
        <w:r>
          <w:rPr>
            <w:rFonts w:hint="eastAsia" w:ascii="仿宋" w:hAnsi="仿宋" w:eastAsia="仿宋"/>
            <w:sz w:val="32"/>
            <w:szCs w:val="32"/>
          </w:rPr>
          <w:delText>o</w:delText>
        </w:r>
      </w:del>
      <w:del w:id="333" w:author="杨文珍" w:date="2020-08-17T22:07:00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ōóǒò</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7"/>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34" w:author="杨文珍" w:date="2020-08-17T22:07:09Z">
        <w:r>
          <w:rPr>
            <w:rFonts w:hint="eastAsia" w:ascii="仿宋" w:hAnsi="仿宋" w:eastAsia="仿宋"/>
            <w:sz w:val="32"/>
            <w:szCs w:val="32"/>
            <w:lang w:val="en-US" w:eastAsia="zh-CN"/>
          </w:rPr>
          <w:delText>韵</w:delText>
        </w:r>
      </w:del>
      <w:del w:id="335" w:author="杨文珍" w:date="2020-08-17T22:07:09Z">
        <w:r>
          <w:rPr>
            <w:rFonts w:hint="default" w:ascii="仿宋" w:hAnsi="仿宋" w:eastAsia="仿宋"/>
            <w:sz w:val="32"/>
            <w:szCs w:val="32"/>
          </w:rPr>
          <w:delText>母</w:delText>
        </w:r>
      </w:del>
      <w:del w:id="336" w:author="杨文珍" w:date="2020-08-17T22:07:09Z">
        <w:r>
          <w:rPr>
            <w:rFonts w:hint="eastAsia" w:ascii="仿宋" w:hAnsi="仿宋" w:eastAsia="仿宋"/>
            <w:sz w:val="32"/>
            <w:szCs w:val="32"/>
            <w:lang w:val="en-US" w:eastAsia="zh-CN"/>
          </w:rPr>
          <w:delText xml:space="preserve"> </w:delText>
        </w:r>
      </w:del>
      <w:del w:id="337" w:author="杨文珍" w:date="2020-08-17T22:07:09Z">
        <w:r>
          <w:rPr>
            <w:rFonts w:hint="eastAsia" w:ascii="仿宋" w:hAnsi="仿宋" w:eastAsia="仿宋"/>
            <w:sz w:val="32"/>
            <w:szCs w:val="32"/>
          </w:rPr>
          <w:delText>e</w:delText>
        </w:r>
      </w:del>
      <w:del w:id="338" w:author="杨文珍" w:date="2020-08-17T22:07:09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ēéěè</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39" w:author="杨文珍" w:date="2020-08-17T22:07:13Z">
        <w:r>
          <w:rPr>
            <w:rFonts w:hint="eastAsia" w:ascii="仿宋" w:hAnsi="仿宋" w:eastAsia="仿宋"/>
            <w:sz w:val="32"/>
            <w:szCs w:val="32"/>
            <w:lang w:val="en-US" w:eastAsia="zh-CN"/>
          </w:rPr>
          <w:delText>韵</w:delText>
        </w:r>
      </w:del>
      <w:del w:id="340" w:author="杨文珍" w:date="2020-08-17T22:07:13Z">
        <w:r>
          <w:rPr>
            <w:rFonts w:hint="default" w:ascii="仿宋" w:hAnsi="仿宋" w:eastAsia="仿宋"/>
            <w:sz w:val="32"/>
            <w:szCs w:val="32"/>
          </w:rPr>
          <w:delText>母</w:delText>
        </w:r>
      </w:del>
      <w:del w:id="341" w:author="杨文珍" w:date="2020-08-17T22:07:13Z">
        <w:r>
          <w:rPr>
            <w:rFonts w:hint="eastAsia" w:ascii="仿宋" w:hAnsi="仿宋" w:eastAsia="仿宋"/>
            <w:sz w:val="32"/>
            <w:szCs w:val="32"/>
            <w:lang w:val="en-US" w:eastAsia="zh-CN"/>
          </w:rPr>
          <w:delText xml:space="preserve"> </w:delText>
        </w:r>
      </w:del>
      <w:del w:id="342" w:author="杨文珍" w:date="2020-08-17T22:07:13Z">
        <w:r>
          <w:rPr>
            <w:rFonts w:hint="eastAsia" w:ascii="仿宋" w:hAnsi="仿宋" w:eastAsia="仿宋"/>
            <w:sz w:val="32"/>
            <w:szCs w:val="32"/>
          </w:rPr>
          <w:delText>i</w:delText>
        </w:r>
      </w:del>
      <w:del w:id="343" w:author="杨文珍" w:date="2020-08-17T22:07:13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īíǐì</w:t>
      </w:r>
    </w:p>
    <w:p>
      <w:pPr>
        <w:ind w:left="3680" w:hanging="2415" w:hangingChars="1150"/>
        <w:jc w:val="center"/>
        <w:rPr>
          <w:rFonts w:hint="eastAsia" w:ascii="仿宋" w:hAnsi="仿宋" w:eastAsia="仿宋"/>
          <w:sz w:val="32"/>
          <w:szCs w:val="32"/>
          <w:lang w:val="en-US" w:eastAsia="zh-CN"/>
        </w:rPr>
      </w:pPr>
      <w:r>
        <w:drawing>
          <wp:inline distT="0" distB="0" distL="114300" distR="114300">
            <wp:extent cx="409575" cy="704850"/>
            <wp:effectExtent l="0" t="0" r="9525"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1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1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w:t>
      </w:r>
      <w:del w:id="344" w:author="杨文珍" w:date="2020-08-17T22:07:16Z">
        <w:r>
          <w:rPr>
            <w:rFonts w:hint="eastAsia" w:ascii="仿宋" w:hAnsi="仿宋" w:eastAsia="仿宋"/>
            <w:sz w:val="32"/>
            <w:szCs w:val="32"/>
            <w:lang w:val="en-US" w:eastAsia="zh-CN"/>
          </w:rPr>
          <w:delText>韵</w:delText>
        </w:r>
      </w:del>
      <w:del w:id="345" w:author="杨文珍" w:date="2020-08-17T22:07:16Z">
        <w:r>
          <w:rPr>
            <w:rFonts w:hint="default" w:ascii="仿宋" w:hAnsi="仿宋" w:eastAsia="仿宋"/>
            <w:sz w:val="32"/>
            <w:szCs w:val="32"/>
          </w:rPr>
          <w:delText>母</w:delText>
        </w:r>
      </w:del>
      <w:del w:id="346" w:author="杨文珍" w:date="2020-08-17T22:07:16Z">
        <w:r>
          <w:rPr>
            <w:rFonts w:hint="eastAsia" w:ascii="仿宋" w:hAnsi="仿宋" w:eastAsia="仿宋"/>
            <w:sz w:val="32"/>
            <w:szCs w:val="32"/>
            <w:lang w:val="en-US" w:eastAsia="zh-CN"/>
          </w:rPr>
          <w:delText xml:space="preserve"> </w:delText>
        </w:r>
      </w:del>
      <w:del w:id="347" w:author="杨文珍" w:date="2020-08-17T22:07:16Z">
        <w:r>
          <w:rPr>
            <w:rFonts w:hint="eastAsia" w:ascii="仿宋" w:hAnsi="仿宋" w:eastAsia="仿宋"/>
            <w:sz w:val="32"/>
            <w:szCs w:val="32"/>
          </w:rPr>
          <w:delText>u</w:delText>
        </w:r>
      </w:del>
      <w:del w:id="348" w:author="杨文珍" w:date="2020-08-17T22:07:16Z">
        <w:r>
          <w:rPr>
            <w:rFonts w:hint="eastAsia" w:ascii="仿宋" w:hAnsi="仿宋" w:eastAsia="仿宋"/>
            <w:sz w:val="32"/>
            <w:szCs w:val="32"/>
            <w:lang w:val="en-US" w:eastAsia="zh-CN"/>
          </w:rPr>
          <w:delText xml:space="preserve"> 声调 </w:delText>
        </w:r>
      </w:del>
      <w:r>
        <w:rPr>
          <w:rFonts w:hint="eastAsia" w:ascii="仿宋" w:hAnsi="仿宋" w:eastAsia="仿宋"/>
          <w:sz w:val="32"/>
          <w:szCs w:val="32"/>
        </w:rPr>
        <w:t>ūúǔù</w:t>
      </w:r>
    </w:p>
    <w:p>
      <w:pPr>
        <w:ind w:left="3680" w:hanging="2415" w:hangingChars="1150"/>
        <w:jc w:val="center"/>
        <w:rPr>
          <w:rFonts w:hint="eastAsia" w:ascii="仿宋" w:hAnsi="仿宋" w:eastAsia="仿宋"/>
          <w:sz w:val="32"/>
          <w:szCs w:val="32"/>
        </w:rPr>
      </w:pPr>
      <w:r>
        <w:drawing>
          <wp:inline distT="0" distB="0" distL="114300" distR="114300">
            <wp:extent cx="381000" cy="714375"/>
            <wp:effectExtent l="0" t="0" r="0" b="9525"/>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3385" cy="721995"/>
            <wp:effectExtent l="0" t="0" r="5715" b="190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1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6720" cy="741045"/>
            <wp:effectExtent l="0" t="0" r="11430" b="1905"/>
            <wp:docPr id="1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4375"/>
            <wp:effectExtent l="0" t="0" r="0" b="9525"/>
            <wp:docPr id="2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del w:id="349" w:author="杨文珍" w:date="2020-08-17T22:07:19Z">
        <w:r>
          <w:rPr>
            <w:rFonts w:hint="eastAsia" w:ascii="仿宋" w:hAnsi="仿宋" w:eastAsia="仿宋"/>
            <w:sz w:val="32"/>
            <w:szCs w:val="32"/>
            <w:lang w:val="en-US" w:eastAsia="zh-CN"/>
          </w:rPr>
          <w:delText>韵</w:delText>
        </w:r>
      </w:del>
      <w:del w:id="350" w:author="杨文珍" w:date="2020-08-17T22:07:19Z">
        <w:r>
          <w:rPr>
            <w:rFonts w:hint="default" w:ascii="仿宋" w:hAnsi="仿宋" w:eastAsia="仿宋"/>
            <w:sz w:val="32"/>
            <w:szCs w:val="32"/>
          </w:rPr>
          <w:delText>母</w:delText>
        </w:r>
      </w:del>
      <w:del w:id="351" w:author="杨文珍" w:date="2020-08-17T22:07:19Z">
        <w:r>
          <w:rPr>
            <w:rFonts w:hint="eastAsia" w:ascii="仿宋" w:hAnsi="仿宋" w:eastAsia="仿宋"/>
            <w:sz w:val="32"/>
            <w:szCs w:val="32"/>
            <w:lang w:val="en-US" w:eastAsia="zh-CN"/>
          </w:rPr>
          <w:delText xml:space="preserve"> </w:delText>
        </w:r>
      </w:del>
      <w:del w:id="352" w:author="杨文珍" w:date="2020-08-17T22:07:19Z">
        <w:r>
          <w:rPr>
            <w:rFonts w:hint="eastAsia" w:ascii="仿宋" w:hAnsi="仿宋" w:eastAsia="仿宋"/>
            <w:sz w:val="32"/>
            <w:szCs w:val="32"/>
          </w:rPr>
          <w:delText>ü</w:delText>
        </w:r>
      </w:del>
      <w:del w:id="353" w:author="杨文珍" w:date="2020-08-17T22:07:19Z">
        <w:r>
          <w:rPr>
            <w:rFonts w:hint="eastAsia" w:ascii="仿宋" w:hAnsi="仿宋" w:eastAsia="仿宋"/>
            <w:sz w:val="32"/>
            <w:szCs w:val="32"/>
            <w:lang w:val="en-US" w:eastAsia="zh-CN"/>
          </w:rPr>
          <w:delText xml:space="preserve">声调 </w:delText>
        </w:r>
      </w:del>
      <w:r>
        <w:rPr>
          <w:rFonts w:hint="eastAsia" w:ascii="仿宋" w:hAnsi="仿宋" w:eastAsia="仿宋"/>
          <w:sz w:val="32"/>
          <w:szCs w:val="32"/>
        </w:rPr>
        <w:t>ǖǘǚǜ</w:t>
      </w:r>
    </w:p>
    <w:p>
      <w:pPr>
        <w:ind w:left="3680" w:hanging="2415" w:hangingChars="1150"/>
        <w:jc w:val="center"/>
        <w:rPr>
          <w:rFonts w:hint="eastAsia" w:ascii="仿宋" w:hAnsi="仿宋" w:eastAsia="仿宋"/>
          <w:sz w:val="32"/>
          <w:szCs w:val="32"/>
        </w:rPr>
      </w:pPr>
      <w:r>
        <w:drawing>
          <wp:inline distT="0" distB="0" distL="114300" distR="114300">
            <wp:extent cx="381000" cy="718820"/>
            <wp:effectExtent l="0" t="0" r="0" b="5080"/>
            <wp:docPr id="2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3385" cy="721995"/>
            <wp:effectExtent l="0" t="0" r="5715" b="190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1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1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18820"/>
            <wp:effectExtent l="0" t="0" r="0" b="5080"/>
            <wp:docPr id="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75285" cy="734060"/>
            <wp:effectExtent l="0" t="0" r="5715" b="8890"/>
            <wp:docPr id="1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bō  bó  bǒ  bò</w:t>
      </w:r>
    </w:p>
    <w:p>
      <w:pPr>
        <w:jc w:val="both"/>
        <w:rPr>
          <w:rFonts w:hint="eastAsia" w:ascii="仿宋" w:hAnsi="仿宋" w:eastAsia="仿宋"/>
          <w:sz w:val="32"/>
          <w:szCs w:val="32"/>
        </w:rPr>
      </w:pPr>
      <w:r>
        <w:drawing>
          <wp:inline distT="0" distB="0" distL="114300" distR="114300">
            <wp:extent cx="421005" cy="706120"/>
            <wp:effectExtent l="0" t="0" r="17145" b="1778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421005" cy="706120"/>
            <wp:effectExtent l="0" t="0" r="17145" b="1778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pō  pó  pǒ  pò</w:t>
      </w:r>
    </w:p>
    <w:p>
      <w:pPr>
        <w:jc w:val="both"/>
        <w:rPr>
          <w:rFonts w:hint="eastAsia" w:ascii="仿宋" w:hAnsi="仿宋" w:eastAsia="仿宋"/>
          <w:sz w:val="32"/>
          <w:szCs w:val="32"/>
        </w:rPr>
      </w:pPr>
      <w:r>
        <w:drawing>
          <wp:inline distT="0" distB="0" distL="114300" distR="114300">
            <wp:extent cx="365125" cy="659765"/>
            <wp:effectExtent l="0" t="0" r="15875" b="698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65125" cy="659765"/>
            <wp:effectExtent l="0" t="0" r="15875" b="6985"/>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mō  mó  mǒ  mò</w:t>
      </w:r>
    </w:p>
    <w:p>
      <w:pPr>
        <w:jc w:val="both"/>
        <w:rPr>
          <w:rFonts w:hint="eastAsia" w:ascii="仿宋" w:hAnsi="仿宋" w:eastAsia="仿宋"/>
          <w:sz w:val="32"/>
          <w:szCs w:val="32"/>
        </w:rPr>
      </w:pPr>
      <w:r>
        <w:drawing>
          <wp:inline distT="0" distB="0" distL="114300" distR="114300">
            <wp:extent cx="382270" cy="671830"/>
            <wp:effectExtent l="0" t="0" r="17780" b="1397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2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82270" cy="671830"/>
            <wp:effectExtent l="0" t="0" r="17780" b="1397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2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 fó</w:t>
      </w:r>
    </w:p>
    <w:p>
      <w:pPr>
        <w:jc w:val="center"/>
      </w:pPr>
      <w:r>
        <w:drawing>
          <wp:inline distT="0" distB="0" distL="114300" distR="114300">
            <wp:extent cx="398145" cy="667385"/>
            <wp:effectExtent l="0" t="0" r="1905" b="1841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9575" cy="704850"/>
            <wp:effectExtent l="0" t="0" r="9525"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eastAsia="zh-CN"/>
        </w:rPr>
      </w:pPr>
      <w:r>
        <w:rPr>
          <w:rFonts w:hint="eastAsia" w:ascii="仿宋" w:hAnsi="仿宋" w:eastAsia="仿宋"/>
          <w:sz w:val="32"/>
          <w:szCs w:val="32"/>
        </w:rPr>
        <w:t>dē  dé</w:t>
      </w:r>
      <w:r>
        <w:rPr>
          <w:rFonts w:hint="eastAsia" w:ascii="仿宋" w:hAnsi="仿宋" w:eastAsia="仿宋"/>
          <w:sz w:val="32"/>
          <w:szCs w:val="32"/>
          <w:lang w:val="en-US" w:eastAsia="zh-CN"/>
        </w:rPr>
        <w:t xml:space="preserve"> </w:t>
      </w:r>
    </w:p>
    <w:p>
      <w:pPr>
        <w:jc w:val="center"/>
      </w:pPr>
      <w:r>
        <w:drawing>
          <wp:inline distT="0" distB="0" distL="114300" distR="114300">
            <wp:extent cx="424180" cy="718820"/>
            <wp:effectExtent l="0" t="0" r="13970" b="5080"/>
            <wp:docPr id="3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tè</w:t>
      </w:r>
    </w:p>
    <w:p>
      <w:pPr>
        <w:jc w:val="center"/>
      </w:pPr>
      <w:r>
        <w:drawing>
          <wp:inline distT="0" distB="0" distL="114300" distR="114300">
            <wp:extent cx="387350" cy="715645"/>
            <wp:effectExtent l="0" t="0" r="12700" b="8255"/>
            <wp:docPr id="3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 xml:space="preserve">né </w:t>
      </w:r>
      <w:r>
        <w:rPr>
          <w:rFonts w:hint="eastAsia" w:ascii="仿宋" w:hAnsi="仿宋" w:eastAsia="仿宋"/>
          <w:sz w:val="32"/>
          <w:szCs w:val="32"/>
          <w:lang w:val="en-US" w:eastAsia="zh-CN"/>
        </w:rPr>
        <w:t xml:space="preserve"> </w:t>
      </w:r>
      <w:r>
        <w:rPr>
          <w:rFonts w:hint="eastAsia" w:ascii="仿宋" w:hAnsi="仿宋" w:eastAsia="仿宋"/>
          <w:sz w:val="32"/>
          <w:szCs w:val="32"/>
        </w:rPr>
        <w:t>nè</w:t>
      </w:r>
    </w:p>
    <w:p>
      <w:pPr>
        <w:jc w:val="center"/>
      </w:pPr>
      <w:r>
        <w:drawing>
          <wp:inline distT="0" distB="0" distL="114300" distR="114300">
            <wp:extent cx="375920" cy="693420"/>
            <wp:effectExtent l="0" t="0" r="5080" b="11430"/>
            <wp:docPr id="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9575" cy="704850"/>
            <wp:effectExtent l="0" t="0" r="9525" b="0"/>
            <wp:docPr id="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lē</w:t>
      </w:r>
      <w:r>
        <w:rPr>
          <w:rFonts w:hint="eastAsia" w:ascii="仿宋" w:hAnsi="仿宋" w:eastAsia="仿宋"/>
          <w:sz w:val="32"/>
          <w:szCs w:val="32"/>
          <w:lang w:val="en-US" w:eastAsia="zh-CN"/>
        </w:rPr>
        <w:t xml:space="preserve"> </w:t>
      </w:r>
      <w:r>
        <w:rPr>
          <w:rFonts w:hint="eastAsia" w:ascii="仿宋" w:hAnsi="仿宋" w:eastAsia="仿宋"/>
          <w:sz w:val="32"/>
          <w:szCs w:val="32"/>
        </w:rPr>
        <w:t>lè</w:t>
      </w:r>
    </w:p>
    <w:p>
      <w:pPr>
        <w:jc w:val="center"/>
      </w:pPr>
      <w:r>
        <w:drawing>
          <wp:inline distT="0" distB="0" distL="114300" distR="114300">
            <wp:extent cx="417830" cy="727075"/>
            <wp:effectExtent l="0" t="0" r="1270" b="15875"/>
            <wp:docPr id="3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9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bī  bí  bǐ  bì</w:t>
      </w:r>
    </w:p>
    <w:p>
      <w:pPr>
        <w:jc w:val="both"/>
        <w:rPr>
          <w:rFonts w:hint="eastAsia"/>
          <w:lang w:val="en-US" w:eastAsia="zh-CN"/>
        </w:rPr>
      </w:pPr>
      <w:r>
        <w:drawing>
          <wp:inline distT="0" distB="0" distL="114300" distR="114300">
            <wp:extent cx="384175" cy="706120"/>
            <wp:effectExtent l="0" t="0" r="15875" b="1778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10"/>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3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4175" cy="706120"/>
            <wp:effectExtent l="0" t="0" r="15875" b="1778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drawing>
          <wp:inline distT="0" distB="0" distL="114300" distR="114300">
            <wp:extent cx="409575" cy="704850"/>
            <wp:effectExtent l="0" t="0" r="9525" b="0"/>
            <wp:docPr id="4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pī  pí  pǐ  pì</w:t>
      </w:r>
    </w:p>
    <w:p>
      <w:pPr>
        <w:jc w:val="both"/>
        <w:rPr>
          <w:rFonts w:hint="eastAsia"/>
          <w:lang w:val="en-US" w:eastAsia="zh-CN"/>
        </w:rPr>
      </w:pPr>
      <w:r>
        <w:drawing>
          <wp:inline distT="0" distB="0" distL="114300" distR="114300">
            <wp:extent cx="393700" cy="659765"/>
            <wp:effectExtent l="0" t="0" r="6350" b="6985"/>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31"/>
                    <pic:cNvPicPr>
                      <a:picLocks noChangeAspect="1"/>
                    </pic:cNvPicPr>
                  </pic:nvPicPr>
                  <pic:blipFill>
                    <a:blip r:embed="rId6"/>
                    <a:srcRect b="4240"/>
                    <a:stretch>
                      <a:fillRect/>
                    </a:stretch>
                  </pic:blipFill>
                  <pic:spPr>
                    <a:xfrm>
                      <a:off x="0" y="0"/>
                      <a:ext cx="393700" cy="659765"/>
                    </a:xfrm>
                    <a:prstGeom prst="rect">
                      <a:avLst/>
                    </a:prstGeom>
                    <a:noFill/>
                    <a:ln>
                      <a:noFill/>
                    </a:ln>
                  </pic:spPr>
                </pic:pic>
              </a:graphicData>
            </a:graphic>
          </wp:inline>
        </w:drawing>
      </w:r>
      <w:r>
        <w:drawing>
          <wp:inline distT="0" distB="0" distL="114300" distR="114300">
            <wp:extent cx="409575" cy="704850"/>
            <wp:effectExtent l="0" t="0" r="9525" b="0"/>
            <wp:docPr id="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433"/>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5125" cy="659765"/>
            <wp:effectExtent l="0" t="0" r="15875" b="6985"/>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434"/>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4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mī  mí  mǐ  mì</w:t>
      </w:r>
    </w:p>
    <w:p>
      <w:pPr>
        <w:jc w:val="both"/>
        <w:rPr>
          <w:rFonts w:hint="eastAsia"/>
          <w:lang w:val="en-US" w:eastAsia="zh-CN"/>
        </w:rPr>
      </w:pPr>
      <w:r>
        <w:drawing>
          <wp:inline distT="0" distB="0" distL="114300" distR="114300">
            <wp:extent cx="382270" cy="671830"/>
            <wp:effectExtent l="0" t="0" r="17780" b="1397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51"/>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3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5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2270" cy="671830"/>
            <wp:effectExtent l="0" t="0" r="17780" b="1397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54"/>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drawing>
          <wp:inline distT="0" distB="0" distL="114300" distR="114300">
            <wp:extent cx="409575" cy="704850"/>
            <wp:effectExtent l="0" t="0" r="9525" b="0"/>
            <wp:docPr id="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dī  dí  dǐ  dì</w:t>
      </w:r>
    </w:p>
    <w:p>
      <w:pPr>
        <w:jc w:val="both"/>
        <w:rPr>
          <w:rFonts w:hint="eastAsia"/>
          <w:lang w:val="en-US" w:eastAsia="zh-CN"/>
        </w:rPr>
      </w:pPr>
      <w:r>
        <w:drawing>
          <wp:inline distT="0" distB="0" distL="114300" distR="114300">
            <wp:extent cx="424180" cy="718820"/>
            <wp:effectExtent l="0" t="0" r="13970" b="5080"/>
            <wp:docPr id="4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7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tī  tí  tǐ  tì</w:t>
      </w:r>
    </w:p>
    <w:p>
      <w:pPr>
        <w:jc w:val="both"/>
        <w:rPr>
          <w:rFonts w:hint="eastAsia"/>
          <w:lang w:val="en-US" w:eastAsia="zh-CN"/>
        </w:rPr>
      </w:pPr>
      <w:r>
        <w:drawing>
          <wp:inline distT="0" distB="0" distL="114300" distR="114300">
            <wp:extent cx="387350" cy="715645"/>
            <wp:effectExtent l="0" t="0" r="12700" b="8255"/>
            <wp:docPr id="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4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nī  ní  nǐ  nì</w:t>
      </w:r>
    </w:p>
    <w:p>
      <w:pPr>
        <w:jc w:val="both"/>
        <w:rPr>
          <w:rFonts w:hint="eastAsia"/>
          <w:lang w:val="en-US" w:eastAsia="zh-CN"/>
        </w:rPr>
      </w:pPr>
      <w:r>
        <w:drawing>
          <wp:inline distT="0" distB="0" distL="114300" distR="114300">
            <wp:extent cx="404495" cy="693420"/>
            <wp:effectExtent l="0" t="0" r="14605" b="11430"/>
            <wp:docPr id="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409575" cy="704850"/>
            <wp:effectExtent l="0" t="0" r="9525" b="0"/>
            <wp:docPr id="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lī  lí  lǐ  lì</w:t>
      </w:r>
    </w:p>
    <w:p>
      <w:pPr>
        <w:jc w:val="both"/>
        <w:rPr>
          <w:rFonts w:hint="eastAsia"/>
          <w:lang w:val="en-US" w:eastAsia="zh-CN"/>
        </w:rPr>
      </w:pPr>
      <w:r>
        <w:drawing>
          <wp:inline distT="0" distB="0" distL="114300" distR="114300">
            <wp:extent cx="417830" cy="727075"/>
            <wp:effectExtent l="0" t="0" r="1270" b="15875"/>
            <wp:docPr id="5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5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bū  bú  bǔ  bù</w:t>
      </w:r>
    </w:p>
    <w:p>
      <w:pPr>
        <w:jc w:val="both"/>
        <w:rPr>
          <w:rFonts w:hint="eastAsia"/>
          <w:lang w:val="en-US" w:eastAsia="zh-CN"/>
        </w:rPr>
      </w:pPr>
      <w:r>
        <w:rPr>
          <w:rFonts w:hint="eastAsia"/>
          <w:lang w:val="en-US" w:eastAsia="zh-CN"/>
        </w:rPr>
        <w:drawing>
          <wp:inline distT="0" distB="0" distL="114300" distR="114300">
            <wp:extent cx="422910" cy="706120"/>
            <wp:effectExtent l="0" t="0" r="15240" b="17780"/>
            <wp:docPr id="552" name="图片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pic:cNvPicPr>
                      <a:picLocks noChangeAspect="1"/>
                    </pic:cNvPicPr>
                  </pic:nvPicPr>
                  <pic:blipFill>
                    <a:blip r:embed="rId5"/>
                    <a:srcRect l="8056" r="7917" b="8788"/>
                    <a:stretch>
                      <a:fillRect/>
                    </a:stretch>
                  </pic:blipFill>
                  <pic:spPr>
                    <a:xfrm>
                      <a:off x="0" y="0"/>
                      <a:ext cx="42291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41" name="图片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24180" cy="706120"/>
            <wp:effectExtent l="0" t="0" r="13970" b="17780"/>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53"/>
                    <pic:cNvPicPr>
                      <a:picLocks noChangeAspect="1"/>
                    </pic:cNvPicPr>
                  </pic:nvPicPr>
                  <pic:blipFill>
                    <a:blip r:embed="rId5"/>
                    <a:srcRect l="8056" r="7917" b="8788"/>
                    <a:stretch>
                      <a:fillRect/>
                    </a:stretch>
                  </pic:blipFill>
                  <pic:spPr>
                    <a:xfrm>
                      <a:off x="0" y="0"/>
                      <a:ext cx="424180"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54"/>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55"/>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pū  pú  pǔ  pù</w:t>
      </w:r>
    </w:p>
    <w:p>
      <w:pPr>
        <w:jc w:val="both"/>
        <w:rPr>
          <w:rFonts w:hint="eastAsia"/>
          <w:lang w:val="en-US" w:eastAsia="zh-CN"/>
        </w:rPr>
      </w:pPr>
      <w:r>
        <w:drawing>
          <wp:inline distT="0" distB="0" distL="114300" distR="114300">
            <wp:extent cx="444500" cy="689610"/>
            <wp:effectExtent l="0" t="0" r="12700" b="15240"/>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72"/>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58" name="图片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7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77"/>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4500" cy="689610"/>
            <wp:effectExtent l="0" t="0" r="12700" b="1524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78"/>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mú  mǔ  mù</w:t>
      </w:r>
    </w:p>
    <w:p>
      <w:pPr>
        <w:jc w:val="both"/>
        <w:rPr>
          <w:rFonts w:hint="eastAsia" w:ascii="仿宋" w:hAnsi="仿宋" w:eastAsia="仿宋"/>
          <w:sz w:val="32"/>
          <w:szCs w:val="32"/>
        </w:rPr>
      </w:pPr>
      <w:r>
        <w:drawing>
          <wp:inline distT="0" distB="0" distL="114300" distR="114300">
            <wp:extent cx="411480" cy="716915"/>
            <wp:effectExtent l="0" t="0" r="7620" b="6985"/>
            <wp:docPr id="599" name="图片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599"/>
                    <pic:cNvPicPr>
                      <a:picLocks noChangeAspect="1"/>
                    </pic:cNvPicPr>
                  </pic:nvPicPr>
                  <pic:blipFill>
                    <a:blip r:embed="rId7"/>
                    <a:stretch>
                      <a:fillRect/>
                    </a:stretch>
                  </pic:blipFill>
                  <pic:spPr>
                    <a:xfrm>
                      <a:off x="0" y="0"/>
                      <a:ext cx="411480" cy="71691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5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0" name="图片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60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601" name="图片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6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fū  fú  fǔ  fù</w:t>
      </w:r>
    </w:p>
    <w:p>
      <w:pPr>
        <w:jc w:val="both"/>
        <w:rPr>
          <w:rFonts w:hint="eastAsia" w:ascii="仿宋" w:hAnsi="仿宋" w:eastAsia="仿宋"/>
          <w:sz w:val="32"/>
          <w:szCs w:val="32"/>
        </w:rPr>
      </w:pPr>
      <w:r>
        <w:drawing>
          <wp:inline distT="0" distB="0" distL="114300" distR="114300">
            <wp:extent cx="434340" cy="667385"/>
            <wp:effectExtent l="0" t="0" r="3810" b="18415"/>
            <wp:docPr id="619" name="图片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pic:cNvPicPr>
                      <a:picLocks noChangeAspect="1"/>
                    </pic:cNvPicPr>
                  </pic:nvPicPr>
                  <pic:blipFill>
                    <a:blip r:embed="rId8"/>
                    <a:stretch>
                      <a:fillRect/>
                    </a:stretch>
                  </pic:blipFill>
                  <pic:spPr>
                    <a:xfrm>
                      <a:off x="0" y="0"/>
                      <a:ext cx="434340"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04"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667385"/>
            <wp:effectExtent l="0" t="0" r="17145" b="18415"/>
            <wp:docPr id="620" name="图片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图片 620"/>
                    <pic:cNvPicPr>
                      <a:picLocks noChangeAspect="1"/>
                    </pic:cNvPicPr>
                  </pic:nvPicPr>
                  <pic:blipFill>
                    <a:blip r:embed="rId8"/>
                    <a:stretch>
                      <a:fillRect/>
                    </a:stretch>
                  </pic:blipFill>
                  <pic:spPr>
                    <a:xfrm>
                      <a:off x="0" y="0"/>
                      <a:ext cx="42100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8145" cy="667385"/>
            <wp:effectExtent l="0" t="0" r="1905" b="18415"/>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735" cy="667385"/>
            <wp:effectExtent l="0" t="0" r="18415" b="18415"/>
            <wp:docPr id="622" name="图片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dū  dú  dǔ  dù</w:t>
      </w:r>
    </w:p>
    <w:p>
      <w:pPr>
        <w:jc w:val="both"/>
        <w:rPr>
          <w:rFonts w:hint="eastAsia" w:ascii="仿宋" w:hAnsi="仿宋" w:eastAsia="仿宋"/>
          <w:sz w:val="32"/>
          <w:szCs w:val="32"/>
        </w:rPr>
      </w:pPr>
      <w:r>
        <w:drawing>
          <wp:inline distT="0" distB="0" distL="114300" distR="114300">
            <wp:extent cx="424180" cy="718820"/>
            <wp:effectExtent l="0" t="0" r="13970" b="5080"/>
            <wp:docPr id="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图片 6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6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tū  tú  tǔ  tù</w:t>
      </w:r>
    </w:p>
    <w:p>
      <w:pPr>
        <w:jc w:val="both"/>
        <w:rPr>
          <w:rFonts w:hint="eastAsia" w:ascii="仿宋" w:hAnsi="仿宋" w:eastAsia="仿宋"/>
          <w:sz w:val="32"/>
          <w:szCs w:val="32"/>
        </w:rPr>
      </w:pPr>
      <w:r>
        <w:drawing>
          <wp:inline distT="0" distB="0" distL="114300" distR="114300">
            <wp:extent cx="416560" cy="715645"/>
            <wp:effectExtent l="0" t="0" r="2540" b="8255"/>
            <wp:docPr id="6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图片 6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38150" cy="715645"/>
            <wp:effectExtent l="0" t="0" r="0" b="8255"/>
            <wp:docPr id="6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12"/>
                    <pic:cNvPicPr>
                      <a:picLocks noChangeAspect="1"/>
                    </pic:cNvPicPr>
                  </pic:nvPicPr>
                  <pic:blipFill>
                    <a:blip r:embed="rId16"/>
                    <a:stretch>
                      <a:fillRect/>
                    </a:stretch>
                  </pic:blipFill>
                  <pic:spPr>
                    <a:xfrm>
                      <a:off x="0" y="0"/>
                      <a:ext cx="4381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7350" cy="715645"/>
            <wp:effectExtent l="0" t="0" r="12700" b="8255"/>
            <wp:docPr id="6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5645"/>
            <wp:effectExtent l="0" t="0" r="2540" b="8255"/>
            <wp:docPr id="6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图片 12"/>
                    <pic:cNvPicPr>
                      <a:picLocks noChangeAspect="1"/>
                    </pic:cNvPicPr>
                  </pic:nvPicPr>
                  <pic:blipFill>
                    <a:blip r:embed="rId16"/>
                    <a:stretch>
                      <a:fillRect/>
                    </a:stretch>
                  </pic:blipFill>
                  <pic:spPr>
                    <a:xfrm>
                      <a:off x="0" y="0"/>
                      <a:ext cx="41656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nú  nǔ  nù</w:t>
      </w:r>
    </w:p>
    <w:p>
      <w:pPr>
        <w:jc w:val="center"/>
        <w:rPr>
          <w:rFonts w:hint="eastAsia" w:ascii="仿宋" w:hAnsi="仿宋" w:eastAsia="仿宋"/>
          <w:sz w:val="32"/>
          <w:szCs w:val="32"/>
        </w:rPr>
      </w:pPr>
      <w:r>
        <w:drawing>
          <wp:inline distT="0" distB="0" distL="114300" distR="114300">
            <wp:extent cx="404495" cy="693420"/>
            <wp:effectExtent l="0" t="0" r="14605" b="11430"/>
            <wp:docPr id="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4495" cy="693420"/>
            <wp:effectExtent l="0" t="0" r="14605" b="11430"/>
            <wp:docPr id="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lū  lú  lǔ  lù</w:t>
      </w:r>
    </w:p>
    <w:p>
      <w:pPr>
        <w:jc w:val="both"/>
        <w:rPr>
          <w:rFonts w:hint="eastAsia" w:ascii="仿宋" w:hAnsi="仿宋" w:eastAsia="仿宋"/>
          <w:sz w:val="32"/>
          <w:szCs w:val="32"/>
        </w:rPr>
      </w:pPr>
      <w:r>
        <w:drawing>
          <wp:inline distT="0" distB="0" distL="114300" distR="114300">
            <wp:extent cx="417830" cy="727075"/>
            <wp:effectExtent l="0" t="0" r="1270" b="15875"/>
            <wp:docPr id="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685" name="图片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6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6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0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6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nǚ  nǜ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4495" cy="693420"/>
            <wp:effectExtent l="0" t="0" r="14605" b="11430"/>
            <wp:docPr id="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4495" cy="693420"/>
            <wp:effectExtent l="0" t="0" r="14605" b="11430"/>
            <wp:docPr id="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 </w:t>
      </w:r>
      <w:r>
        <w:rPr>
          <w:rFonts w:hint="eastAsia" w:ascii="仿宋" w:hAnsi="仿宋" w:eastAsia="仿宋"/>
          <w:sz w:val="32"/>
          <w:szCs w:val="32"/>
        </w:rPr>
        <w:t>lǘ  lǚ  lǜ</w:t>
      </w:r>
    </w:p>
    <w:p>
      <w:pPr>
        <w:jc w:val="both"/>
        <w:rPr>
          <w:rFonts w:hint="eastAsia" w:ascii="仿宋" w:hAnsi="仿宋" w:eastAsia="仿宋"/>
          <w:sz w:val="32"/>
          <w:szCs w:val="32"/>
        </w:rPr>
      </w:pPr>
      <w:r>
        <w:drawing>
          <wp:inline distT="0" distB="0" distL="114300" distR="114300">
            <wp:extent cx="417830" cy="727075"/>
            <wp:effectExtent l="0" t="0" r="1270" b="15875"/>
            <wp:docPr id="7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7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7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46" w:name="_Toc3463"/>
      <w:bookmarkStart w:id="47" w:name="_Toc5794"/>
      <w:r>
        <w:rPr>
          <w:rFonts w:hint="eastAsia"/>
          <w:lang w:val="en-US" w:eastAsia="zh-CN"/>
        </w:rPr>
        <w:t>三 词语</w:t>
      </w:r>
      <w:bookmarkEnd w:id="46"/>
      <w:bookmarkEnd w:id="47"/>
    </w:p>
    <w:p>
      <w:pPr>
        <w:ind w:left="3840" w:hanging="3840" w:hangingChars="1200"/>
        <w:jc w:val="center"/>
        <w:rPr>
          <w:rFonts w:hint="eastAsia" w:ascii="仿宋" w:hAnsi="仿宋" w:eastAsia="仿宋"/>
          <w:sz w:val="32"/>
          <w:szCs w:val="32"/>
          <w:lang w:eastAsia="zh-CN"/>
        </w:rPr>
      </w:pPr>
      <w:r>
        <w:rPr>
          <w:rFonts w:hint="eastAsia" w:ascii="仿宋" w:hAnsi="仿宋" w:eastAsia="仿宋"/>
          <w:sz w:val="32"/>
          <w:szCs w:val="32"/>
        </w:rPr>
        <w:t>bó</w:t>
      </w:r>
      <w:ins w:id="354" w:author="杨文珍" w:date="2020-08-18T07:58:48Z">
        <w:r>
          <w:rPr>
            <w:rFonts w:hint="default" w:ascii="仿宋" w:hAnsi="仿宋" w:eastAsia="仿宋"/>
            <w:sz w:val="32"/>
            <w:szCs w:val="32"/>
            <w:lang w:val="en-US"/>
          </w:rPr>
          <w:t xml:space="preserve"> </w:t>
        </w:r>
      </w:ins>
      <w:r>
        <w:rPr>
          <w:rFonts w:hint="eastAsia" w:ascii="仿宋" w:hAnsi="仿宋" w:eastAsia="仿宋"/>
          <w:sz w:val="32"/>
          <w:szCs w:val="32"/>
        </w:rPr>
        <w:t>bo</w:t>
      </w:r>
      <w:ins w:id="355" w:author="杨文珍" w:date="2020-08-18T09:15:33Z">
        <w:r>
          <w:rPr>
            <w:rFonts w:hint="eastAsia" w:ascii="仿宋" w:hAnsi="仿宋" w:eastAsia="仿宋"/>
            <w:sz w:val="32"/>
            <w:szCs w:val="32"/>
            <w:lang w:val="en-US" w:eastAsia="zh-CN"/>
          </w:rPr>
          <w:t xml:space="preserve"> </w:t>
        </w:r>
      </w:ins>
      <w:ins w:id="356" w:author="杨文珍" w:date="2020-08-18T09:15:34Z">
        <w:r>
          <w:rPr>
            <w:rFonts w:hint="eastAsia" w:ascii="仿宋" w:hAnsi="仿宋" w:eastAsia="仿宋"/>
            <w:sz w:val="32"/>
            <w:szCs w:val="32"/>
            <w:lang w:val="en-US" w:eastAsia="zh-CN"/>
          </w:rPr>
          <w:t xml:space="preserve"> </w:t>
        </w:r>
      </w:ins>
      <w:r>
        <w:rPr>
          <w:rFonts w:hint="eastAsia" w:ascii="仿宋" w:hAnsi="仿宋" w:eastAsia="仿宋"/>
          <w:sz w:val="32"/>
          <w:szCs w:val="32"/>
        </w:rPr>
        <w:t>伯伯</w:t>
      </w:r>
      <w:ins w:id="357" w:author="杨文珍" w:date="2020-08-17T22:08:07Z">
        <w:r>
          <w:rPr>
            <w:rFonts w:hint="eastAsia" w:ascii="仿宋" w:hAnsi="仿宋" w:eastAsia="仿宋"/>
            <w:sz w:val="32"/>
            <w:szCs w:val="32"/>
            <w:lang w:val="en-US" w:eastAsia="zh-CN"/>
          </w:rPr>
          <w:t xml:space="preserve"> </w:t>
        </w:r>
      </w:ins>
    </w:p>
    <w:p>
      <w:pPr>
        <w:ind w:left="3840" w:hanging="2520" w:hangingChars="1200"/>
        <w:jc w:val="center"/>
        <w:rPr>
          <w:rFonts w:hint="eastAsia" w:ascii="仿宋" w:hAnsi="仿宋" w:eastAsia="仿宋"/>
          <w:sz w:val="32"/>
          <w:szCs w:val="32"/>
        </w:rPr>
      </w:pPr>
      <w:r>
        <w:drawing>
          <wp:inline distT="0" distB="0" distL="114300" distR="114300">
            <wp:extent cx="421005" cy="706120"/>
            <wp:effectExtent l="0" t="0" r="17145" b="1778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图片 7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7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7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图片 3"/>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d</w:t>
      </w:r>
      <w:r>
        <w:rPr>
          <w:rFonts w:hint="eastAsia" w:ascii="仿宋" w:hAnsi="仿宋" w:eastAsia="仿宋"/>
          <w:sz w:val="32"/>
          <w:szCs w:val="32"/>
        </w:rPr>
        <w:t>ì</w:t>
      </w:r>
      <w:ins w:id="358" w:author="杨文珍" w:date="2020-08-18T07:58:41Z">
        <w:r>
          <w:rPr>
            <w:rFonts w:hint="default" w:ascii="仿宋" w:hAnsi="仿宋" w:eastAsia="仿宋"/>
            <w:sz w:val="32"/>
            <w:szCs w:val="32"/>
            <w:lang w:val="en-US"/>
          </w:rPr>
          <w:t xml:space="preserve"> </w:t>
        </w:r>
      </w:ins>
      <w:r>
        <w:rPr>
          <w:rFonts w:hint="eastAsia" w:ascii="仿宋" w:hAnsi="仿宋" w:eastAsia="仿宋"/>
          <w:sz w:val="32"/>
          <w:szCs w:val="32"/>
        </w:rPr>
        <w:t>di</w:t>
      </w:r>
      <w:ins w:id="359" w:author="杨文珍" w:date="2020-08-18T09:15:39Z">
        <w:r>
          <w:rPr>
            <w:rFonts w:hint="eastAsia" w:ascii="仿宋" w:hAnsi="仿宋" w:eastAsia="仿宋"/>
            <w:sz w:val="32"/>
            <w:szCs w:val="32"/>
            <w:lang w:val="en-US" w:eastAsia="zh-CN"/>
          </w:rPr>
          <w:t xml:space="preserve">  </w:t>
        </w:r>
      </w:ins>
      <w:r>
        <w:rPr>
          <w:rFonts w:hint="eastAsia" w:ascii="仿宋" w:hAnsi="仿宋" w:eastAsia="仿宋"/>
          <w:sz w:val="32"/>
          <w:szCs w:val="32"/>
        </w:rPr>
        <w:t>弟弟</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24180" cy="718820"/>
            <wp:effectExtent l="0" t="0" r="13970" b="5080"/>
            <wp:docPr id="7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7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del w:id="360" w:author="杨文珍" w:date="2020-08-17T22:08:11Z">
        <w:r>
          <w:rPr/>
          <w:drawing>
            <wp:inline distT="0" distB="0" distL="114300" distR="114300">
              <wp:extent cx="413385" cy="721995"/>
              <wp:effectExtent l="0" t="0" r="5715" b="1905"/>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图片 7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del>
      <w:r>
        <w:drawing>
          <wp:inline distT="0" distB="0" distL="114300" distR="114300">
            <wp:extent cx="424180" cy="718820"/>
            <wp:effectExtent l="0" t="0" r="13970" b="5080"/>
            <wp:docPr id="7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default" w:ascii="仿宋" w:hAnsi="仿宋" w:eastAsia="仿宋"/>
          <w:sz w:val="32"/>
          <w:szCs w:val="32"/>
          <w:lang w:val="en-US"/>
        </w:rPr>
        <w:t>y</w:t>
      </w:r>
      <w:r>
        <w:rPr>
          <w:rFonts w:hint="eastAsia" w:ascii="仿宋" w:hAnsi="仿宋" w:eastAsia="仿宋"/>
          <w:sz w:val="32"/>
          <w:szCs w:val="32"/>
        </w:rPr>
        <w:t>ī</w:t>
      </w:r>
      <w:ins w:id="362" w:author="杨文珍" w:date="2020-08-18T07:58:35Z">
        <w:r>
          <w:rPr>
            <w:rFonts w:hint="default" w:ascii="仿宋" w:hAnsi="仿宋" w:eastAsia="仿宋"/>
            <w:sz w:val="32"/>
            <w:szCs w:val="32"/>
            <w:lang w:val="en-US"/>
          </w:rPr>
          <w:t xml:space="preserve"> </w:t>
        </w:r>
      </w:ins>
      <w:r>
        <w:rPr>
          <w:rFonts w:hint="eastAsia" w:ascii="仿宋" w:hAnsi="仿宋" w:eastAsia="仿宋"/>
          <w:sz w:val="32"/>
          <w:szCs w:val="32"/>
        </w:rPr>
        <w:t>fu</w:t>
      </w:r>
      <w:ins w:id="363" w:author="杨文珍" w:date="2020-08-18T09:15:42Z">
        <w:r>
          <w:rPr>
            <w:rFonts w:hint="eastAsia" w:ascii="仿宋" w:hAnsi="仿宋" w:eastAsia="仿宋"/>
            <w:sz w:val="32"/>
            <w:szCs w:val="32"/>
            <w:lang w:val="en-US" w:eastAsia="zh-CN"/>
          </w:rPr>
          <w:t xml:space="preserve">  </w:t>
        </w:r>
      </w:ins>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图片 7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9735" cy="667385"/>
            <wp:effectExtent l="0" t="0" r="18415" b="18415"/>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图片 758"/>
                    <pic:cNvPicPr>
                      <a:picLocks noChangeAspect="1"/>
                    </pic:cNvPicPr>
                  </pic:nvPicPr>
                  <pic:blipFill>
                    <a:blip r:embed="rId8"/>
                    <a:stretch>
                      <a:fillRect/>
                    </a:stretch>
                  </pic:blipFill>
                  <pic:spPr>
                    <a:xfrm>
                      <a:off x="0" y="0"/>
                      <a:ext cx="41973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dà</w:t>
      </w:r>
      <w:ins w:id="364" w:author="杨文珍" w:date="2020-08-18T07:58:29Z">
        <w:r>
          <w:rPr>
            <w:rFonts w:hint="default" w:ascii="仿宋" w:hAnsi="仿宋" w:eastAsia="仿宋"/>
            <w:sz w:val="32"/>
            <w:szCs w:val="32"/>
            <w:lang w:val="en-US"/>
          </w:rPr>
          <w:t xml:space="preserve"> </w:t>
        </w:r>
      </w:ins>
      <w:r>
        <w:rPr>
          <w:rFonts w:hint="eastAsia" w:ascii="仿宋" w:hAnsi="仿宋" w:eastAsia="仿宋"/>
          <w:sz w:val="32"/>
          <w:szCs w:val="32"/>
        </w:rPr>
        <w:t>dì</w:t>
      </w:r>
      <w:ins w:id="365" w:author="杨文珍" w:date="2020-08-18T09:15:45Z">
        <w:r>
          <w:rPr>
            <w:rFonts w:hint="eastAsia" w:ascii="仿宋" w:hAnsi="仿宋" w:eastAsia="仿宋"/>
            <w:sz w:val="32"/>
            <w:szCs w:val="32"/>
            <w:lang w:val="en-US" w:eastAsia="zh-CN"/>
          </w:rPr>
          <w:t xml:space="preserve">  </w:t>
        </w:r>
      </w:ins>
      <w:r>
        <w:rPr>
          <w:rFonts w:hint="eastAsia" w:ascii="仿宋" w:hAnsi="仿宋" w:eastAsia="仿宋"/>
          <w:sz w:val="32"/>
          <w:szCs w:val="32"/>
        </w:rPr>
        <w:t>大地</w:t>
      </w:r>
    </w:p>
    <w:p>
      <w:pPr>
        <w:jc w:val="center"/>
        <w:rPr>
          <w:rFonts w:hint="eastAsia" w:ascii="仿宋" w:hAnsi="仿宋" w:eastAsia="仿宋"/>
          <w:sz w:val="32"/>
          <w:szCs w:val="32"/>
        </w:rPr>
      </w:pPr>
      <w:r>
        <w:drawing>
          <wp:inline distT="0" distB="0" distL="114300" distR="114300">
            <wp:extent cx="405130" cy="687070"/>
            <wp:effectExtent l="0" t="0" r="13970" b="17780"/>
            <wp:docPr id="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图片 11"/>
                    <pic:cNvPicPr>
                      <a:picLocks noChangeAspect="1"/>
                    </pic:cNvPicPr>
                  </pic:nvPicPr>
                  <pic:blipFill>
                    <a:blip r:embed="rId15"/>
                    <a:stretch>
                      <a:fillRect/>
                    </a:stretch>
                  </pic:blipFill>
                  <pic:spPr>
                    <a:xfrm>
                      <a:off x="0" y="0"/>
                      <a:ext cx="405130" cy="687070"/>
                    </a:xfrm>
                    <a:prstGeom prst="rect">
                      <a:avLst/>
                    </a:prstGeom>
                    <a:noFill/>
                    <a:ln>
                      <a:noFill/>
                    </a:ln>
                  </pic:spPr>
                </pic:pic>
              </a:graphicData>
            </a:graphic>
          </wp:inline>
        </w:drawing>
      </w:r>
      <w:r>
        <w:drawing>
          <wp:inline distT="0" distB="0" distL="114300" distR="114300">
            <wp:extent cx="393065" cy="671830"/>
            <wp:effectExtent l="0" t="0" r="6985" b="13970"/>
            <wp:docPr id="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图片 5"/>
                    <pic:cNvPicPr>
                      <a:picLocks noChangeAspect="1"/>
                    </pic:cNvPicPr>
                  </pic:nvPicPr>
                  <pic:blipFill>
                    <a:blip r:embed="rId14"/>
                    <a:stretch>
                      <a:fillRect/>
                    </a:stretch>
                  </pic:blipFill>
                  <pic:spPr>
                    <a:xfrm>
                      <a:off x="0" y="0"/>
                      <a:ext cx="393065" cy="671830"/>
                    </a:xfrm>
                    <a:prstGeom prst="rect">
                      <a:avLst/>
                    </a:prstGeom>
                    <a:noFill/>
                    <a:ln>
                      <a:noFill/>
                    </a:ln>
                  </pic:spPr>
                </pic:pic>
              </a:graphicData>
            </a:graphic>
          </wp:inline>
        </w:drawing>
      </w:r>
      <w:r>
        <w:drawing>
          <wp:inline distT="0" distB="0" distL="114300" distR="114300">
            <wp:extent cx="352425" cy="689610"/>
            <wp:effectExtent l="0" t="0" r="9525" b="15240"/>
            <wp:docPr id="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图片 10"/>
                    <pic:cNvPicPr>
                      <a:picLocks noChangeAspect="1"/>
                    </pic:cNvPicPr>
                  </pic:nvPicPr>
                  <pic:blipFill>
                    <a:blip r:embed="rId13"/>
                    <a:stretch>
                      <a:fillRect/>
                    </a:stretch>
                  </pic:blipFill>
                  <pic:spPr>
                    <a:xfrm>
                      <a:off x="0" y="0"/>
                      <a:ext cx="352425" cy="689610"/>
                    </a:xfrm>
                    <a:prstGeom prst="rect">
                      <a:avLst/>
                    </a:prstGeom>
                    <a:noFill/>
                    <a:ln>
                      <a:noFill/>
                    </a:ln>
                  </pic:spPr>
                </pic:pic>
              </a:graphicData>
            </a:graphic>
          </wp:inline>
        </w:drawing>
      </w:r>
      <w:r>
        <w:drawing>
          <wp:inline distT="0" distB="0" distL="114300" distR="114300">
            <wp:extent cx="424180" cy="718820"/>
            <wp:effectExtent l="0" t="0" r="13970" b="5080"/>
            <wp:docPr id="7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lǐ</w:t>
      </w:r>
      <w:ins w:id="366" w:author="杨文珍" w:date="2020-08-18T07:58:24Z">
        <w:r>
          <w:rPr>
            <w:rFonts w:hint="default" w:ascii="仿宋" w:hAnsi="仿宋" w:eastAsia="仿宋"/>
            <w:sz w:val="32"/>
            <w:szCs w:val="32"/>
            <w:lang w:val="en-US"/>
          </w:rPr>
          <w:t xml:space="preserve"> </w:t>
        </w:r>
      </w:ins>
      <w:r>
        <w:rPr>
          <w:rFonts w:hint="eastAsia" w:ascii="仿宋" w:hAnsi="仿宋" w:eastAsia="仿宋"/>
          <w:sz w:val="32"/>
          <w:szCs w:val="32"/>
        </w:rPr>
        <w:t>yú</w:t>
      </w:r>
      <w:ins w:id="367" w:author="杨文珍" w:date="2020-08-18T09:15:48Z">
        <w:r>
          <w:rPr>
            <w:rFonts w:hint="eastAsia" w:ascii="仿宋" w:hAnsi="仿宋" w:eastAsia="仿宋"/>
            <w:sz w:val="32"/>
            <w:szCs w:val="32"/>
            <w:lang w:val="en-US" w:eastAsia="zh-CN"/>
          </w:rPr>
          <w:t xml:space="preserve">  </w:t>
        </w:r>
      </w:ins>
      <w:r>
        <w:rPr>
          <w:rFonts w:hint="eastAsia" w:ascii="仿宋" w:hAnsi="仿宋" w:eastAsia="仿宋"/>
          <w:sz w:val="32"/>
          <w:szCs w:val="32"/>
        </w:rPr>
        <w:t>鲤鱼</w:t>
      </w:r>
    </w:p>
    <w:p>
      <w:pPr>
        <w:ind w:left="3840" w:hanging="2520" w:hangingChars="1200"/>
        <w:jc w:val="center"/>
        <w:rPr>
          <w:rFonts w:hint="eastAsia" w:ascii="仿宋" w:hAnsi="仿宋" w:eastAsia="仿宋"/>
          <w:sz w:val="32"/>
          <w:szCs w:val="32"/>
        </w:rPr>
      </w:pPr>
      <w:r>
        <w:drawing>
          <wp:inline distT="0" distB="0" distL="114300" distR="114300">
            <wp:extent cx="417830" cy="727075"/>
            <wp:effectExtent l="0" t="0" r="1270" b="15875"/>
            <wp:docPr id="7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1000" cy="718820"/>
            <wp:effectExtent l="0" t="0" r="0" b="5080"/>
            <wp:docPr id="7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7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840" w:hanging="3840" w:hangingChars="1200"/>
        <w:jc w:val="center"/>
        <w:rPr>
          <w:rFonts w:hint="eastAsia" w:ascii="仿宋" w:hAnsi="仿宋" w:eastAsia="仿宋"/>
          <w:sz w:val="32"/>
          <w:szCs w:val="32"/>
        </w:rPr>
      </w:pPr>
      <w:r>
        <w:rPr>
          <w:rFonts w:hint="eastAsia" w:ascii="仿宋" w:hAnsi="仿宋" w:eastAsia="仿宋"/>
          <w:sz w:val="32"/>
          <w:szCs w:val="32"/>
        </w:rPr>
        <w:t>mǎ</w:t>
      </w:r>
      <w:ins w:id="368" w:author="杨文珍" w:date="2020-08-18T07:58:19Z">
        <w:r>
          <w:rPr>
            <w:rFonts w:hint="default" w:ascii="仿宋" w:hAnsi="仿宋" w:eastAsia="仿宋"/>
            <w:sz w:val="32"/>
            <w:szCs w:val="32"/>
            <w:lang w:val="en-US"/>
          </w:rPr>
          <w:t xml:space="preserve"> </w:t>
        </w:r>
      </w:ins>
      <w:r>
        <w:rPr>
          <w:rFonts w:hint="eastAsia" w:ascii="仿宋" w:hAnsi="仿宋" w:eastAsia="仿宋"/>
          <w:sz w:val="32"/>
          <w:szCs w:val="32"/>
        </w:rPr>
        <w:t>yǐ</w:t>
      </w:r>
      <w:ins w:id="369" w:author="杨文珍" w:date="2020-08-18T09:15:50Z">
        <w:r>
          <w:rPr>
            <w:rFonts w:hint="eastAsia" w:ascii="仿宋" w:hAnsi="仿宋" w:eastAsia="仿宋"/>
            <w:sz w:val="32"/>
            <w:szCs w:val="32"/>
            <w:lang w:val="en-US" w:eastAsia="zh-CN"/>
          </w:rPr>
          <w:t xml:space="preserve">  </w:t>
        </w:r>
      </w:ins>
      <w:r>
        <w:rPr>
          <w:rFonts w:hint="eastAsia" w:ascii="仿宋" w:hAnsi="仿宋" w:eastAsia="仿宋"/>
          <w:sz w:val="32"/>
          <w:szCs w:val="32"/>
        </w:rPr>
        <w:t>蚂蚁</w:t>
      </w:r>
    </w:p>
    <w:p>
      <w:pPr>
        <w:jc w:val="center"/>
      </w:pPr>
      <w:ins w:id="370" w:author="杨文珍" w:date="2020-08-17T22:10:08Z">
        <w:r>
          <w:rPr/>
          <w:drawing>
            <wp:inline distT="0" distB="0" distL="114300" distR="114300">
              <wp:extent cx="381635" cy="671195"/>
              <wp:effectExtent l="0" t="0" r="18415" b="14605"/>
              <wp:docPr id="5796" name="图片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 name="图片 5796"/>
                      <pic:cNvPicPr>
                        <a:picLocks noChangeAspect="1"/>
                      </pic:cNvPicPr>
                    </pic:nvPicPr>
                    <pic:blipFill>
                      <a:blip r:embed="rId7"/>
                      <a:stretch>
                        <a:fillRect/>
                      </a:stretch>
                    </pic:blipFill>
                    <pic:spPr>
                      <a:xfrm>
                        <a:off x="0" y="0"/>
                        <a:ext cx="381635" cy="671195"/>
                      </a:xfrm>
                      <a:prstGeom prst="rect">
                        <a:avLst/>
                      </a:prstGeom>
                      <a:noFill/>
                      <a:ln>
                        <a:noFill/>
                      </a:ln>
                    </pic:spPr>
                  </pic:pic>
                </a:graphicData>
              </a:graphic>
            </wp:inline>
          </w:drawing>
        </w:r>
      </w:ins>
      <w:ins w:id="372" w:author="杨文珍" w:date="2020-08-17T22:09:43Z">
        <w:r>
          <w:rPr/>
          <w:drawing>
            <wp:inline distT="0" distB="0" distL="114300" distR="114300">
              <wp:extent cx="425450" cy="675640"/>
              <wp:effectExtent l="0" t="0" r="12700" b="10160"/>
              <wp:docPr id="5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 name="图片 5"/>
                      <pic:cNvPicPr>
                        <a:picLocks noChangeAspect="1"/>
                      </pic:cNvPicPr>
                    </pic:nvPicPr>
                    <pic:blipFill>
                      <a:blip r:embed="rId14"/>
                      <a:srcRect b="7129"/>
                      <a:stretch>
                        <a:fillRect/>
                      </a:stretch>
                    </pic:blipFill>
                    <pic:spPr>
                      <a:xfrm>
                        <a:off x="0" y="0"/>
                        <a:ext cx="425450" cy="675640"/>
                      </a:xfrm>
                      <a:prstGeom prst="rect">
                        <a:avLst/>
                      </a:prstGeom>
                      <a:noFill/>
                      <a:ln>
                        <a:noFill/>
                      </a:ln>
                    </pic:spPr>
                  </pic:pic>
                </a:graphicData>
              </a:graphic>
            </wp:inline>
          </w:drawing>
        </w:r>
      </w:ins>
      <w:r>
        <w:drawing>
          <wp:inline distT="0" distB="0" distL="114300" distR="114300">
            <wp:extent cx="417195" cy="723900"/>
            <wp:effectExtent l="0" t="0" r="1905" b="0"/>
            <wp:docPr id="7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09575" cy="704850"/>
            <wp:effectExtent l="0" t="0" r="9525" b="0"/>
            <wp:docPr id="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pPr>
    </w:p>
    <w:p>
      <w:pPr>
        <w:rPr>
          <w:rFonts w:hint="eastAsia"/>
        </w:rPr>
      </w:pPr>
      <w:r>
        <w:rPr>
          <w:rFonts w:hint="eastAsia"/>
        </w:rPr>
        <w:br w:type="page"/>
      </w:r>
    </w:p>
    <w:p>
      <w:pPr>
        <w:pStyle w:val="2"/>
        <w:bidi w:val="0"/>
        <w:rPr>
          <w:rFonts w:hint="eastAsia"/>
          <w:sz w:val="44"/>
          <w:szCs w:val="44"/>
          <w:lang w:val="en-US" w:eastAsia="zh-CN"/>
        </w:rPr>
      </w:pPr>
      <w:bookmarkStart w:id="48" w:name="_Toc2584"/>
      <w:bookmarkStart w:id="49" w:name="_Toc29136"/>
      <w:r>
        <w:rPr>
          <w:rFonts w:hint="eastAsia"/>
          <w:sz w:val="44"/>
          <w:szCs w:val="44"/>
          <w:lang w:val="en-US" w:eastAsia="zh-CN"/>
        </w:rPr>
        <w:t>第六课 声母</w:t>
      </w:r>
      <w:r>
        <w:rPr>
          <w:rFonts w:hint="eastAsia" w:ascii="黑体" w:hAnsi="黑体" w:cstheme="minorBidi"/>
          <w:sz w:val="44"/>
          <w:szCs w:val="44"/>
          <w:lang w:val="en-US" w:eastAsia="zh-CN"/>
        </w:rPr>
        <w:t>g、k、h、j、q、x</w:t>
      </w:r>
      <w:bookmarkEnd w:id="48"/>
      <w:bookmarkEnd w:id="49"/>
    </w:p>
    <w:p>
      <w:pPr>
        <w:pStyle w:val="3"/>
        <w:bidi w:val="0"/>
        <w:ind w:left="0" w:leftChars="0" w:firstLine="0" w:firstLineChars="0"/>
        <w:rPr>
          <w:rFonts w:hint="eastAsia"/>
          <w:lang w:val="en-US" w:eastAsia="zh-CN"/>
        </w:rPr>
      </w:pPr>
      <w:bookmarkStart w:id="50" w:name="_Toc32356"/>
      <w:bookmarkStart w:id="51" w:name="_Toc14042"/>
      <w:r>
        <w:rPr>
          <w:rFonts w:hint="eastAsia"/>
          <w:lang w:val="en-US" w:eastAsia="zh-CN"/>
        </w:rPr>
        <w:t>一 字母</w:t>
      </w:r>
      <w:r>
        <w:rPr>
          <w:rFonts w:hint="default" w:ascii="Times New Roman" w:hAnsi="Times New Roman" w:cs="Times New Roman"/>
          <w:lang w:val="en-US" w:eastAsia="zh-CN"/>
        </w:rPr>
        <w:t>g、k、h、j、q、x</w:t>
      </w:r>
      <w:bookmarkEnd w:id="50"/>
      <w:bookmarkEnd w:id="51"/>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g</w:t>
      </w:r>
    </w:p>
    <w:p>
      <w:pPr>
        <w:jc w:val="center"/>
        <w:rPr>
          <w:rFonts w:hint="eastAsia" w:ascii="仿宋" w:hAnsi="仿宋" w:eastAsia="仿宋"/>
          <w:sz w:val="32"/>
          <w:szCs w:val="32"/>
        </w:rPr>
      </w:pPr>
      <w:r>
        <w:drawing>
          <wp:inline distT="0" distB="0" distL="114300" distR="114300">
            <wp:extent cx="411480" cy="720725"/>
            <wp:effectExtent l="0" t="0" r="7620" b="3175"/>
            <wp:docPr id="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1 3点  声母 </w:t>
      </w:r>
      <w:r>
        <w:rPr>
          <w:rFonts w:hint="eastAsia" w:ascii="仿宋" w:hAnsi="仿宋" w:eastAsia="仿宋"/>
          <w:sz w:val="32"/>
          <w:szCs w:val="32"/>
        </w:rPr>
        <w:t>k</w:t>
      </w:r>
    </w:p>
    <w:p>
      <w:pPr>
        <w:jc w:val="center"/>
        <w:rPr>
          <w:rFonts w:hint="eastAsia" w:ascii="仿宋" w:hAnsi="仿宋" w:eastAsia="仿宋"/>
          <w:sz w:val="32"/>
          <w:szCs w:val="32"/>
        </w:rPr>
      </w:pPr>
      <w:r>
        <w:drawing>
          <wp:inline distT="0" distB="0" distL="114300" distR="114300">
            <wp:extent cx="400050" cy="723900"/>
            <wp:effectExtent l="0" t="0" r="0" b="0"/>
            <wp:docPr id="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03580"/>
            <wp:effectExtent l="0" t="0" r="0" b="1270"/>
            <wp:docPr id="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4 5点  声母 </w:t>
      </w:r>
      <w:r>
        <w:rPr>
          <w:rFonts w:hint="eastAsia" w:ascii="仿宋" w:hAnsi="仿宋" w:eastAsia="仿宋"/>
          <w:sz w:val="32"/>
          <w:szCs w:val="32"/>
        </w:rPr>
        <w:t xml:space="preserve">j </w:t>
      </w:r>
    </w:p>
    <w:p>
      <w:pPr>
        <w:jc w:val="center"/>
        <w:rPr>
          <w:rFonts w:hint="eastAsia" w:ascii="仿宋" w:hAnsi="仿宋" w:eastAsia="仿宋"/>
          <w:sz w:val="32"/>
          <w:szCs w:val="32"/>
          <w:lang w:eastAsia="zh-CN"/>
        </w:rPr>
      </w:pPr>
      <w:r>
        <w:drawing>
          <wp:inline distT="0" distB="0" distL="114300" distR="114300">
            <wp:extent cx="400050" cy="704850"/>
            <wp:effectExtent l="0" t="0" r="0" b="0"/>
            <wp:docPr id="1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语音：1 3点</w:t>
      </w:r>
      <w:r>
        <w:rPr>
          <w:rFonts w:hint="default" w:ascii="仿宋" w:hAnsi="仿宋" w:eastAsia="仿宋"/>
          <w:sz w:val="32"/>
          <w:szCs w:val="32"/>
        </w:rPr>
        <w:t xml:space="preserve">  声母 </w:t>
      </w:r>
      <w:r>
        <w:rPr>
          <w:rFonts w:hint="eastAsia" w:ascii="仿宋" w:hAnsi="仿宋" w:eastAsia="仿宋"/>
          <w:sz w:val="32"/>
          <w:szCs w:val="32"/>
        </w:rPr>
        <w:t xml:space="preserve">q </w:t>
      </w:r>
    </w:p>
    <w:p>
      <w:pPr>
        <w:jc w:val="center"/>
        <w:rPr>
          <w:rFonts w:hint="eastAsia" w:ascii="仿宋" w:hAnsi="仿宋" w:eastAsia="仿宋"/>
          <w:sz w:val="32"/>
          <w:szCs w:val="32"/>
          <w:lang w:eastAsia="zh-CN"/>
        </w:rPr>
      </w:pPr>
      <w:r>
        <w:drawing>
          <wp:inline distT="0" distB="0" distL="114300" distR="114300">
            <wp:extent cx="352425" cy="714375"/>
            <wp:effectExtent l="0" t="0" r="9525" b="9525"/>
            <wp:docPr id="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2 5点  声母 </w:t>
      </w:r>
      <w:r>
        <w:rPr>
          <w:rFonts w:hint="eastAsia" w:ascii="仿宋" w:hAnsi="仿宋" w:eastAsia="仿宋"/>
          <w:sz w:val="32"/>
          <w:szCs w:val="32"/>
        </w:rPr>
        <w:t xml:space="preserve">x </w:t>
      </w:r>
    </w:p>
    <w:p>
      <w:pPr>
        <w:jc w:val="center"/>
        <w:rPr>
          <w:ins w:id="374" w:author="杨文珍" w:date="2020-08-17T21:33:35Z"/>
        </w:rPr>
      </w:pPr>
      <w:r>
        <w:drawing>
          <wp:inline distT="0" distB="0" distL="114300" distR="114300">
            <wp:extent cx="381000" cy="723900"/>
            <wp:effectExtent l="0" t="0" r="0" b="0"/>
            <wp:docPr id="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p>
    <w:p>
      <w:pPr>
        <w:jc w:val="center"/>
        <w:rPr>
          <w:ins w:id="375" w:author="杨文珍" w:date="2020-08-17T21:37:12Z"/>
          <w:rFonts w:hint="default" w:ascii="仿宋" w:hAnsi="仿宋" w:eastAsia="仿宋" w:cstheme="minorBidi"/>
          <w:sz w:val="32"/>
          <w:szCs w:val="32"/>
          <w:lang w:val="en-US" w:eastAsia="zh-CN"/>
        </w:rPr>
      </w:pPr>
      <w:ins w:id="376" w:author="杨文珍" w:date="2020-08-17T21:33:36Z">
        <w:r>
          <w:rPr>
            <w:rFonts w:hint="eastAsia" w:ascii="仿宋" w:hAnsi="仿宋" w:eastAsia="仿宋"/>
            <w:sz w:val="32"/>
            <w:szCs w:val="32"/>
          </w:rPr>
          <w:t>语音：</w:t>
        </w:r>
      </w:ins>
      <w:ins w:id="377" w:author="杨文珍" w:date="2020-08-17T21:33:44Z">
        <w:r>
          <w:rPr>
            <w:rFonts w:hint="default" w:ascii="仿宋" w:hAnsi="仿宋" w:eastAsia="仿宋"/>
            <w:sz w:val="32"/>
            <w:szCs w:val="32"/>
          </w:rPr>
          <w:t>声母</w:t>
        </w:r>
      </w:ins>
      <w:ins w:id="378" w:author="杨文珍" w:date="2020-08-17T21:33:55Z">
        <w:r>
          <w:rPr>
            <w:rFonts w:hint="default" w:ascii="仿宋" w:hAnsi="仿宋" w:eastAsia="仿宋" w:cstheme="minorBidi"/>
            <w:sz w:val="32"/>
            <w:szCs w:val="32"/>
            <w:lang w:val="en-US" w:eastAsia="zh-CN"/>
          </w:rPr>
          <w:t>g、k、h、j、q、x</w:t>
        </w:r>
      </w:ins>
    </w:p>
    <w:p>
      <w:pPr>
        <w:jc w:val="center"/>
        <w:rPr>
          <w:ins w:id="379" w:author="杨文珍" w:date="2020-08-17T21:38:02Z"/>
          <w:rFonts w:hint="default" w:ascii="仿宋" w:hAnsi="仿宋" w:eastAsia="仿宋"/>
          <w:sz w:val="32"/>
          <w:szCs w:val="32"/>
          <w:lang w:eastAsia="zh-CN"/>
        </w:rPr>
      </w:pPr>
      <w:ins w:id="380" w:author="杨文珍" w:date="2020-08-17T21:37:20Z">
        <w:r>
          <w:rPr/>
          <w:drawing>
            <wp:inline distT="0" distB="0" distL="114300" distR="114300">
              <wp:extent cx="411480" cy="720725"/>
              <wp:effectExtent l="0" t="0" r="7620" b="3175"/>
              <wp:docPr id="5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ins>
      <w:ins w:id="382" w:author="杨文珍" w:date="2020-08-17T21:38:25Z">
        <w:r>
          <w:rPr/>
          <w:drawing>
            <wp:inline distT="0" distB="0" distL="114300" distR="114300">
              <wp:extent cx="390525" cy="704850"/>
              <wp:effectExtent l="0" t="0" r="9525" b="0"/>
              <wp:docPr id="5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84" w:author="杨文珍" w:date="2020-08-17T21:37:26Z">
        <w:r>
          <w:rPr/>
          <w:drawing>
            <wp:inline distT="0" distB="0" distL="114300" distR="114300">
              <wp:extent cx="400050" cy="723900"/>
              <wp:effectExtent l="0" t="0" r="0" b="0"/>
              <wp:docPr id="54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ins>
      <w:ins w:id="386" w:author="杨文珍" w:date="2020-08-17T21:38:26Z">
        <w:r>
          <w:rPr/>
          <w:drawing>
            <wp:inline distT="0" distB="0" distL="114300" distR="114300">
              <wp:extent cx="390525" cy="704850"/>
              <wp:effectExtent l="0" t="0" r="9525" b="0"/>
              <wp:docPr id="5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88" w:author="杨文珍" w:date="2020-08-17T21:37:52Z">
        <w:r>
          <w:rPr/>
          <w:drawing>
            <wp:inline distT="0" distB="0" distL="114300" distR="114300">
              <wp:extent cx="400050" cy="703580"/>
              <wp:effectExtent l="0" t="0" r="0" b="1270"/>
              <wp:docPr id="5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ins>
      <w:ins w:id="390" w:author="杨文珍" w:date="2020-08-17T21:38:27Z">
        <w:r>
          <w:rPr/>
          <w:drawing>
            <wp:inline distT="0" distB="0" distL="114300" distR="114300">
              <wp:extent cx="390525" cy="704850"/>
              <wp:effectExtent l="0" t="0" r="9525" b="0"/>
              <wp:docPr id="5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92" w:author="杨文珍" w:date="2020-08-17T21:38:02Z">
        <w:r>
          <w:rPr/>
          <w:drawing>
            <wp:inline distT="0" distB="0" distL="114300" distR="114300">
              <wp:extent cx="411480" cy="720725"/>
              <wp:effectExtent l="0" t="0" r="7620" b="3175"/>
              <wp:docPr id="5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ins>
      <w:ins w:id="394" w:author="杨文珍" w:date="2020-08-17T21:38:28Z">
        <w:r>
          <w:rPr/>
          <w:drawing>
            <wp:inline distT="0" distB="0" distL="114300" distR="114300">
              <wp:extent cx="390525" cy="704850"/>
              <wp:effectExtent l="0" t="0" r="9525" b="0"/>
              <wp:docPr id="5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396" w:author="杨文珍" w:date="2020-08-17T21:38:02Z">
        <w:r>
          <w:rPr/>
          <w:drawing>
            <wp:inline distT="0" distB="0" distL="114300" distR="114300">
              <wp:extent cx="400050" cy="723900"/>
              <wp:effectExtent l="0" t="0" r="0" b="0"/>
              <wp:docPr id="5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ins>
      <w:ins w:id="398" w:author="杨文珍" w:date="2020-08-17T21:38:29Z">
        <w:r>
          <w:rPr/>
          <w:drawing>
            <wp:inline distT="0" distB="0" distL="114300" distR="114300">
              <wp:extent cx="390525" cy="704850"/>
              <wp:effectExtent l="0" t="0" r="9525" b="0"/>
              <wp:docPr id="5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00" w:author="杨文珍" w:date="2020-08-17T21:38:02Z">
        <w:r>
          <w:rPr/>
          <w:drawing>
            <wp:inline distT="0" distB="0" distL="114300" distR="114300">
              <wp:extent cx="400050" cy="703580"/>
              <wp:effectExtent l="0" t="0" r="0" b="1270"/>
              <wp:docPr id="5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52" w:name="_Toc14071"/>
      <w:bookmarkStart w:id="53" w:name="_Toc5293"/>
      <w:r>
        <w:rPr>
          <w:rFonts w:hint="eastAsia"/>
          <w:lang w:val="en-US" w:eastAsia="zh-CN"/>
        </w:rPr>
        <w:t>二 音节</w:t>
      </w:r>
      <w:bookmarkEnd w:id="52"/>
      <w:bookmarkEnd w:id="53"/>
    </w:p>
    <w:p>
      <w:pPr>
        <w:jc w:val="center"/>
        <w:rPr>
          <w:rFonts w:ascii="仿宋" w:hAnsi="仿宋" w:eastAsia="仿宋"/>
          <w:sz w:val="32"/>
          <w:szCs w:val="32"/>
        </w:rPr>
      </w:pPr>
      <w:r>
        <w:rPr>
          <w:rFonts w:hint="eastAsia" w:ascii="仿宋" w:hAnsi="仿宋" w:eastAsia="仿宋"/>
          <w:sz w:val="32"/>
          <w:szCs w:val="32"/>
        </w:rPr>
        <w:t>gā  gá  gǎ  gà</w:t>
      </w:r>
    </w:p>
    <w:p>
      <w:pPr>
        <w:jc w:val="both"/>
        <w:rPr>
          <w:rFonts w:hint="eastAsia" w:ascii="仿宋" w:hAnsi="仿宋" w:eastAsia="仿宋"/>
          <w:sz w:val="32"/>
          <w:szCs w:val="32"/>
        </w:rPr>
      </w:pPr>
      <w:r>
        <w:drawing>
          <wp:inline distT="0" distB="0" distL="114300" distR="114300">
            <wp:extent cx="411480" cy="720725"/>
            <wp:effectExtent l="0" t="0" r="7620" b="3175"/>
            <wp:docPr id="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6560" cy="712470"/>
            <wp:effectExtent l="0" t="0" r="2540" b="11430"/>
            <wp:docPr id="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6400" cy="695325"/>
            <wp:effectExtent l="0" t="0" r="12700" b="9525"/>
            <wp:docPr id="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6240" cy="676910"/>
            <wp:effectExtent l="0" t="0" r="3810" b="8890"/>
            <wp:docPr id="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2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eastAsia="zh-CN"/>
        </w:rPr>
      </w:pPr>
      <w:r>
        <w:rPr>
          <w:rFonts w:hint="eastAsia" w:ascii="仿宋" w:hAnsi="仿宋" w:eastAsia="仿宋"/>
          <w:sz w:val="32"/>
          <w:szCs w:val="32"/>
        </w:rPr>
        <w:t>kā</w:t>
      </w:r>
      <w:r>
        <w:rPr>
          <w:rFonts w:hint="eastAsia" w:ascii="仿宋" w:hAnsi="仿宋" w:eastAsia="仿宋"/>
          <w:sz w:val="32"/>
          <w:szCs w:val="32"/>
          <w:lang w:val="en-US" w:eastAsia="zh-CN"/>
        </w:rPr>
        <w:t xml:space="preserve">  </w:t>
      </w:r>
      <w:r>
        <w:rPr>
          <w:rFonts w:hint="eastAsia" w:ascii="仿宋" w:hAnsi="仿宋" w:eastAsia="仿宋"/>
          <w:sz w:val="32"/>
          <w:szCs w:val="32"/>
        </w:rPr>
        <w:t>kǎ</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rPr>
      </w:pPr>
      <w:r>
        <w:drawing>
          <wp:inline distT="0" distB="0" distL="114300" distR="114300">
            <wp:extent cx="400050" cy="723900"/>
            <wp:effectExtent l="0" t="0" r="0" b="0"/>
            <wp:docPr id="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3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  há  hǎ  hà</w:t>
      </w:r>
    </w:p>
    <w:p>
      <w:pPr>
        <w:jc w:val="both"/>
        <w:rPr>
          <w:rFonts w:hint="eastAsia" w:ascii="仿宋" w:hAnsi="仿宋" w:eastAsia="仿宋"/>
          <w:sz w:val="32"/>
          <w:szCs w:val="32"/>
        </w:rPr>
      </w:pPr>
      <w:r>
        <w:drawing>
          <wp:inline distT="0" distB="0" distL="114300" distR="114300">
            <wp:extent cx="400050" cy="703580"/>
            <wp:effectExtent l="0" t="0" r="0" b="1270"/>
            <wp:docPr id="4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7"/>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6560" cy="712470"/>
            <wp:effectExtent l="0" t="0" r="2540" b="11430"/>
            <wp:docPr id="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6400" cy="695325"/>
            <wp:effectExtent l="0" t="0" r="12700" b="9525"/>
            <wp:docPr id="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3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396240" cy="676910"/>
            <wp:effectExtent l="0" t="0" r="3810" b="8890"/>
            <wp:docPr id="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  gé  gě  gè</w:t>
      </w:r>
    </w:p>
    <w:p>
      <w:pPr>
        <w:jc w:val="both"/>
        <w:rPr>
          <w:rFonts w:hint="eastAsia" w:ascii="仿宋" w:hAnsi="仿宋" w:eastAsia="仿宋"/>
          <w:sz w:val="32"/>
          <w:szCs w:val="32"/>
          <w:lang w:val="en-US" w:eastAsia="zh-CN"/>
        </w:rPr>
      </w:pPr>
      <w:r>
        <w:rPr>
          <w:rFonts w:hint="eastAsia" w:ascii="仿宋" w:hAnsi="仿宋" w:eastAsia="仿宋"/>
          <w:sz w:val="32"/>
          <w:szCs w:val="32"/>
        </w:rPr>
        <w:drawing>
          <wp:inline distT="0" distB="0" distL="114300" distR="114300">
            <wp:extent cx="411480" cy="720725"/>
            <wp:effectExtent l="0" t="0" r="7620" b="3175"/>
            <wp:docPr id="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4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4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4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kē  ké  kě  kè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23900"/>
            <wp:effectExtent l="0" t="0" r="0" b="0"/>
            <wp:docPr id="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23" name="图片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5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5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5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6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hē  hé</w:t>
      </w:r>
      <w:r>
        <w:rPr>
          <w:rFonts w:hint="eastAsia" w:ascii="仿宋" w:hAnsi="仿宋" w:eastAsia="仿宋"/>
          <w:sz w:val="32"/>
          <w:szCs w:val="32"/>
          <w:lang w:val="en-US" w:eastAsia="zh-CN"/>
        </w:rPr>
        <w:t xml:space="preserve">   </w:t>
      </w:r>
      <w:r>
        <w:rPr>
          <w:rFonts w:hint="eastAsia" w:ascii="仿宋" w:hAnsi="仿宋" w:eastAsia="仿宋"/>
          <w:sz w:val="32"/>
          <w:szCs w:val="32"/>
        </w:rPr>
        <w:t>hè</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6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596" name="图片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5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gū</w:t>
      </w:r>
      <w:r>
        <w:rPr>
          <w:rFonts w:hint="eastAsia" w:ascii="仿宋" w:hAnsi="仿宋" w:eastAsia="仿宋"/>
          <w:sz w:val="32"/>
          <w:szCs w:val="32"/>
          <w:lang w:val="en-US" w:eastAsia="zh-CN"/>
        </w:rPr>
        <w:t xml:space="preserve">  </w:t>
      </w:r>
      <w:r>
        <w:rPr>
          <w:rFonts w:hint="eastAsia" w:ascii="仿宋" w:hAnsi="仿宋" w:eastAsia="仿宋"/>
          <w:sz w:val="32"/>
          <w:szCs w:val="32"/>
        </w:rPr>
        <w:t>gǔ  gù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11480" cy="720725"/>
            <wp:effectExtent l="0" t="0" r="7620" b="3175"/>
            <wp:docPr id="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图片 6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kū</w:t>
      </w:r>
      <w:r>
        <w:rPr>
          <w:rFonts w:hint="eastAsia" w:ascii="仿宋" w:hAnsi="仿宋" w:eastAsia="仿宋"/>
          <w:sz w:val="32"/>
          <w:szCs w:val="32"/>
          <w:lang w:val="en-US" w:eastAsia="zh-CN"/>
        </w:rPr>
        <w:t xml:space="preserve">  </w:t>
      </w:r>
      <w:r>
        <w:rPr>
          <w:rFonts w:hint="eastAsia" w:ascii="仿宋" w:hAnsi="仿宋" w:eastAsia="仿宋"/>
          <w:sz w:val="32"/>
          <w:szCs w:val="32"/>
        </w:rPr>
        <w:t>kǔ  kù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34975" cy="723900"/>
            <wp:effectExtent l="0" t="0" r="3175" b="0"/>
            <wp:docPr id="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图片 2"/>
                    <pic:cNvPicPr>
                      <a:picLocks noChangeAspect="1"/>
                    </pic:cNvPicPr>
                  </pic:nvPicPr>
                  <pic:blipFill>
                    <a:blip r:embed="rId25"/>
                    <a:stretch>
                      <a:fillRect/>
                    </a:stretch>
                  </pic:blipFill>
                  <pic:spPr>
                    <a:xfrm>
                      <a:off x="0" y="0"/>
                      <a:ext cx="43497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图片 7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5450" cy="723900"/>
            <wp:effectExtent l="0" t="0" r="12700" b="0"/>
            <wp:docPr id="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图片 2"/>
                    <pic:cNvPicPr>
                      <a:picLocks noChangeAspect="1"/>
                    </pic:cNvPicPr>
                  </pic:nvPicPr>
                  <pic:blipFill>
                    <a:blip r:embed="rId25"/>
                    <a:stretch>
                      <a:fillRect/>
                    </a:stretch>
                  </pic:blipFill>
                  <pic:spPr>
                    <a:xfrm>
                      <a:off x="0" y="0"/>
                      <a:ext cx="4254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23900"/>
            <wp:effectExtent l="0" t="0" r="0" b="0"/>
            <wp:docPr id="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hū  hú  hǔ  hù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6085" cy="703580"/>
            <wp:effectExtent l="0" t="0" r="12065" b="1270"/>
            <wp:docPr id="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图片 3"/>
                    <pic:cNvPicPr>
                      <a:picLocks noChangeAspect="1"/>
                    </pic:cNvPicPr>
                  </pic:nvPicPr>
                  <pic:blipFill>
                    <a:blip r:embed="rId26"/>
                    <a:srcRect b="5299"/>
                    <a:stretch>
                      <a:fillRect/>
                    </a:stretch>
                  </pic:blipFill>
                  <pic:spPr>
                    <a:xfrm>
                      <a:off x="0" y="0"/>
                      <a:ext cx="426085"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图片 7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7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  jí  jǐ  jì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图片 8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8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qī  qí  qǐ  qì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386080" cy="714375"/>
            <wp:effectExtent l="0" t="0" r="13970" b="9525"/>
            <wp:docPr id="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29" name="图片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图片 82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68935" cy="714375"/>
            <wp:effectExtent l="0" t="0" r="12065" b="9525"/>
            <wp:docPr id="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图片 5"/>
                    <pic:cNvPicPr>
                      <a:picLocks noChangeAspect="1"/>
                    </pic:cNvPicPr>
                  </pic:nvPicPr>
                  <pic:blipFill>
                    <a:blip r:embed="rId28"/>
                    <a:stretch>
                      <a:fillRect/>
                    </a:stretch>
                  </pic:blipFill>
                  <pic:spPr>
                    <a:xfrm>
                      <a:off x="0" y="0"/>
                      <a:ext cx="3689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14375"/>
            <wp:effectExtent l="0" t="0" r="5715" b="9525"/>
            <wp:docPr id="8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图片 5"/>
                    <pic:cNvPicPr>
                      <a:picLocks noChangeAspect="1"/>
                    </pic:cNvPicPr>
                  </pic:nvPicPr>
                  <pic:blipFill>
                    <a:blip r:embed="rId28"/>
                    <a:stretch>
                      <a:fillRect/>
                    </a:stretch>
                  </pic:blipFill>
                  <pic:spPr>
                    <a:xfrm>
                      <a:off x="0" y="0"/>
                      <a:ext cx="41338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  xí  xǐ  xì</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7035" cy="723900"/>
            <wp:effectExtent l="0" t="0" r="12065" b="0"/>
            <wp:docPr id="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图片 8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8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8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  jú  jǔ  jù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60375" cy="704850"/>
            <wp:effectExtent l="0" t="0" r="15875" b="0"/>
            <wp:docPr id="9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图片 4"/>
                    <pic:cNvPicPr>
                      <a:picLocks noChangeAspect="1"/>
                    </pic:cNvPicPr>
                  </pic:nvPicPr>
                  <pic:blipFill>
                    <a:blip r:embed="rId27"/>
                    <a:stretch>
                      <a:fillRect/>
                    </a:stretch>
                  </pic:blipFill>
                  <pic:spPr>
                    <a:xfrm>
                      <a:off x="0" y="0"/>
                      <a:ext cx="4603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65" name="图片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图片 8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  qú  qǔ  qù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4495" cy="714375"/>
            <wp:effectExtent l="0" t="0" r="14605" b="9525"/>
            <wp:docPr id="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图片 5"/>
                    <pic:cNvPicPr>
                      <a:picLocks noChangeAspect="1"/>
                    </pic:cNvPicPr>
                  </pic:nvPicPr>
                  <pic:blipFill>
                    <a:blip r:embed="rId28"/>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4"/>
                    <pic:cNvPicPr>
                      <a:picLocks noChangeAspect="1"/>
                    </pic:cNvPicPr>
                  </pic:nvPicPr>
                  <pic:blipFill>
                    <a:blip r:embed="rId23"/>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877" name="图片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图片 877"/>
                    <pic:cNvPicPr>
                      <a:picLocks noChangeAspect="1"/>
                    </pic:cNvPicPr>
                  </pic:nvPicPr>
                  <pic:blipFill>
                    <a:blip r:embed="rId10"/>
                    <a:stretch>
                      <a:fillRect/>
                    </a:stretch>
                  </pic:blipFill>
                  <pic:spPr>
                    <a:xfrm>
                      <a:off x="0" y="0"/>
                      <a:ext cx="44767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xū  xú  xǔ  xù</w:t>
      </w:r>
    </w:p>
    <w:p>
      <w:pPr>
        <w:jc w:val="both"/>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24180" cy="723900"/>
            <wp:effectExtent l="0" t="0" r="13970" b="0"/>
            <wp:docPr id="9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889" name="图片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8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815" cy="723900"/>
            <wp:effectExtent l="0" t="0" r="13335" b="0"/>
            <wp:docPr id="9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图片 6"/>
                    <pic:cNvPicPr>
                      <a:picLocks noChangeAspect="1"/>
                    </pic:cNvPicPr>
                  </pic:nvPicPr>
                  <pic:blipFill>
                    <a:blip r:embed="rId29"/>
                    <a:stretch>
                      <a:fillRect/>
                    </a:stretch>
                  </pic:blipFill>
                  <pic:spPr>
                    <a:xfrm>
                      <a:off x="0" y="0"/>
                      <a:ext cx="42481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8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4180" cy="723900"/>
            <wp:effectExtent l="0" t="0" r="13970" b="0"/>
            <wp:docPr id="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图片 6"/>
                    <pic:cNvPicPr>
                      <a:picLocks noChangeAspect="1"/>
                    </pic:cNvPicPr>
                  </pic:nvPicPr>
                  <pic:blipFill>
                    <a:blip r:embed="rId29"/>
                    <a:stretch>
                      <a:fillRect/>
                    </a:stretch>
                  </pic:blipFill>
                  <pic:spPr>
                    <a:xfrm>
                      <a:off x="0" y="0"/>
                      <a:ext cx="42418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8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23900"/>
            <wp:effectExtent l="0" t="0" r="0" b="0"/>
            <wp:docPr id="9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8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8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54" w:name="_Toc4749"/>
      <w:bookmarkStart w:id="55" w:name="_Toc8781"/>
      <w:r>
        <w:rPr>
          <w:rFonts w:hint="eastAsia"/>
          <w:lang w:val="en-US" w:eastAsia="zh-CN"/>
        </w:rPr>
        <w:t>三 词语</w:t>
      </w:r>
      <w:bookmarkEnd w:id="54"/>
      <w:bookmarkEnd w:id="55"/>
    </w:p>
    <w:p>
      <w:pPr>
        <w:jc w:val="center"/>
        <w:rPr>
          <w:rFonts w:hint="eastAsia" w:ascii="仿宋" w:hAnsi="仿宋" w:eastAsia="仿宋"/>
          <w:sz w:val="32"/>
          <w:szCs w:val="32"/>
        </w:rPr>
      </w:pPr>
      <w:r>
        <w:rPr>
          <w:rFonts w:hint="eastAsia" w:ascii="仿宋" w:hAnsi="仿宋" w:eastAsia="仿宋"/>
          <w:sz w:val="32"/>
          <w:szCs w:val="32"/>
        </w:rPr>
        <w:t>gē</w:t>
      </w:r>
      <w:ins w:id="402" w:author="杨文珍" w:date="2020-08-18T09:17:08Z">
        <w:r>
          <w:rPr>
            <w:rFonts w:hint="eastAsia" w:ascii="仿宋" w:hAnsi="仿宋" w:eastAsia="仿宋"/>
            <w:sz w:val="32"/>
            <w:szCs w:val="32"/>
            <w:lang w:val="en-US" w:eastAsia="zh-CN"/>
          </w:rPr>
          <w:t xml:space="preserve"> </w:t>
        </w:r>
      </w:ins>
      <w:r>
        <w:rPr>
          <w:rFonts w:hint="eastAsia" w:ascii="仿宋" w:hAnsi="仿宋" w:eastAsia="仿宋"/>
          <w:sz w:val="32"/>
          <w:szCs w:val="32"/>
        </w:rPr>
        <w:t>ge</w:t>
      </w:r>
      <w:ins w:id="403" w:author="杨文珍" w:date="2020-08-18T09:16:21Z">
        <w:r>
          <w:rPr>
            <w:rFonts w:hint="eastAsia" w:ascii="仿宋" w:hAnsi="仿宋" w:eastAsia="仿宋"/>
            <w:sz w:val="32"/>
            <w:szCs w:val="32"/>
            <w:lang w:val="en-US" w:eastAsia="zh-CN"/>
          </w:rPr>
          <w:t xml:space="preserve">  </w:t>
        </w:r>
      </w:ins>
      <w:r>
        <w:rPr>
          <w:rFonts w:hint="eastAsia" w:ascii="仿宋" w:hAnsi="仿宋" w:eastAsia="仿宋"/>
          <w:sz w:val="32"/>
          <w:szCs w:val="32"/>
        </w:rPr>
        <w:t>哥哥</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图片 9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jī</w:t>
      </w:r>
      <w:ins w:id="404" w:author="杨文珍" w:date="2020-08-18T09:17:05Z">
        <w:r>
          <w:rPr>
            <w:rFonts w:hint="eastAsia" w:ascii="仿宋" w:hAnsi="仿宋" w:eastAsia="仿宋"/>
            <w:sz w:val="32"/>
            <w:szCs w:val="32"/>
            <w:lang w:val="en-US" w:eastAsia="zh-CN"/>
          </w:rPr>
          <w:t xml:space="preserve"> </w:t>
        </w:r>
      </w:ins>
      <w:r>
        <w:rPr>
          <w:rFonts w:hint="eastAsia" w:ascii="仿宋" w:hAnsi="仿宋" w:eastAsia="仿宋"/>
          <w:sz w:val="32"/>
          <w:szCs w:val="32"/>
        </w:rPr>
        <w:t>mù</w:t>
      </w:r>
      <w:ins w:id="405" w:author="杨文珍" w:date="2020-08-18T09:16:24Z">
        <w:r>
          <w:rPr>
            <w:rFonts w:hint="eastAsia" w:ascii="仿宋" w:hAnsi="仿宋" w:eastAsia="仿宋"/>
            <w:sz w:val="32"/>
            <w:szCs w:val="32"/>
            <w:lang w:val="en-US" w:eastAsia="zh-CN"/>
          </w:rPr>
          <w:t xml:space="preserve">  </w:t>
        </w:r>
      </w:ins>
      <w:r>
        <w:rPr>
          <w:rFonts w:hint="eastAsia" w:ascii="仿宋" w:hAnsi="仿宋" w:eastAsia="仿宋"/>
          <w:sz w:val="32"/>
          <w:szCs w:val="32"/>
        </w:rPr>
        <w:t>积木</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图片 92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01040"/>
            <wp:effectExtent l="0" t="0" r="7620" b="3810"/>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图片 92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9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w:t>
      </w:r>
      <w:ins w:id="406" w:author="杨文珍" w:date="2020-08-18T09:17:03Z">
        <w:r>
          <w:rPr>
            <w:rFonts w:hint="eastAsia" w:ascii="仿宋" w:hAnsi="仿宋" w:eastAsia="仿宋"/>
            <w:sz w:val="32"/>
            <w:szCs w:val="32"/>
            <w:lang w:val="en-US" w:eastAsia="zh-CN"/>
          </w:rPr>
          <w:t xml:space="preserve"> </w:t>
        </w:r>
      </w:ins>
      <w:r>
        <w:rPr>
          <w:rFonts w:hint="eastAsia" w:ascii="仿宋" w:hAnsi="仿宋" w:eastAsia="仿宋"/>
          <w:sz w:val="32"/>
          <w:szCs w:val="32"/>
        </w:rPr>
        <w:t>gǔ</w:t>
      </w:r>
      <w:ins w:id="407" w:author="杨文珍" w:date="2020-08-18T09:16:26Z">
        <w:r>
          <w:rPr>
            <w:rFonts w:hint="eastAsia" w:ascii="仿宋" w:hAnsi="仿宋" w:eastAsia="仿宋"/>
            <w:sz w:val="32"/>
            <w:szCs w:val="32"/>
            <w:lang w:val="en-US" w:eastAsia="zh-CN"/>
          </w:rPr>
          <w:t xml:space="preserve">  </w:t>
        </w:r>
      </w:ins>
      <w:r>
        <w:rPr>
          <w:rFonts w:hint="eastAsia" w:ascii="仿宋" w:hAnsi="仿宋" w:eastAsia="仿宋"/>
          <w:sz w:val="32"/>
          <w:szCs w:val="32"/>
        </w:rPr>
        <w:t>打鼓</w:t>
      </w:r>
    </w:p>
    <w:p>
      <w:pPr>
        <w:jc w:val="center"/>
        <w:rPr>
          <w:rFonts w:hint="eastAsia" w:ascii="仿宋" w:hAnsi="仿宋" w:eastAsia="仿宋"/>
          <w:sz w:val="32"/>
          <w:szCs w:val="32"/>
        </w:rPr>
      </w:pPr>
      <w:r>
        <w:drawing>
          <wp:inline distT="0" distB="0" distL="114300" distR="114300">
            <wp:extent cx="464820" cy="786765"/>
            <wp:effectExtent l="0" t="0" r="11430" b="13335"/>
            <wp:docPr id="9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图片 11"/>
                    <pic:cNvPicPr>
                      <a:picLocks noChangeAspect="1"/>
                    </pic:cNvPicPr>
                  </pic:nvPicPr>
                  <pic:blipFill>
                    <a:blip r:embed="rId15"/>
                    <a:stretch>
                      <a:fillRect/>
                    </a:stretch>
                  </pic:blipFill>
                  <pic:spPr>
                    <a:xfrm>
                      <a:off x="0" y="0"/>
                      <a:ext cx="464820" cy="786765"/>
                    </a:xfrm>
                    <a:prstGeom prst="rect">
                      <a:avLst/>
                    </a:prstGeom>
                    <a:noFill/>
                    <a:ln>
                      <a:noFill/>
                    </a:ln>
                  </pic:spPr>
                </pic:pic>
              </a:graphicData>
            </a:graphic>
          </wp:inline>
        </w:drawing>
      </w:r>
      <w:r>
        <w:drawing>
          <wp:inline distT="0" distB="0" distL="114300" distR="114300">
            <wp:extent cx="457200" cy="781050"/>
            <wp:effectExtent l="0" t="0" r="0" b="0"/>
            <wp:docPr id="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66725" cy="809625"/>
            <wp:effectExtent l="0" t="0" r="9525" b="9525"/>
            <wp:docPr id="9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w:t>
      </w:r>
      <w:ins w:id="408" w:author="杨文珍" w:date="2020-08-18T09:16:59Z">
        <w:r>
          <w:rPr>
            <w:rFonts w:hint="eastAsia" w:ascii="仿宋" w:hAnsi="仿宋" w:eastAsia="仿宋"/>
            <w:sz w:val="32"/>
            <w:szCs w:val="32"/>
            <w:lang w:val="en-US" w:eastAsia="zh-CN"/>
          </w:rPr>
          <w:t xml:space="preserve"> </w:t>
        </w:r>
      </w:ins>
      <w:r>
        <w:rPr>
          <w:rFonts w:hint="eastAsia" w:ascii="仿宋" w:hAnsi="仿宋" w:eastAsia="仿宋"/>
          <w:sz w:val="32"/>
          <w:szCs w:val="32"/>
        </w:rPr>
        <w:t>hé</w:t>
      </w:r>
      <w:ins w:id="409" w:author="杨文珍" w:date="2020-08-18T09:16:27Z">
        <w:r>
          <w:rPr>
            <w:rFonts w:hint="eastAsia" w:ascii="仿宋" w:hAnsi="仿宋" w:eastAsia="仿宋"/>
            <w:sz w:val="32"/>
            <w:szCs w:val="32"/>
            <w:lang w:val="en-US" w:eastAsia="zh-CN"/>
          </w:rPr>
          <w:t xml:space="preserve">  </w:t>
        </w:r>
      </w:ins>
      <w:r>
        <w:rPr>
          <w:rFonts w:hint="eastAsia" w:ascii="仿宋" w:hAnsi="仿宋" w:eastAsia="仿宋"/>
          <w:sz w:val="32"/>
          <w:szCs w:val="32"/>
        </w:rPr>
        <w:t>拔河</w:t>
      </w:r>
    </w:p>
    <w:p>
      <w:pPr>
        <w:jc w:val="center"/>
        <w:rPr>
          <w:rFonts w:hint="eastAsia" w:ascii="仿宋" w:hAnsi="仿宋" w:eastAsia="仿宋"/>
          <w:sz w:val="32"/>
          <w:szCs w:val="32"/>
        </w:rPr>
      </w:pPr>
      <w:r>
        <w:drawing>
          <wp:inline distT="0" distB="0" distL="114300" distR="114300">
            <wp:extent cx="495300" cy="838200"/>
            <wp:effectExtent l="0" t="0" r="0" b="0"/>
            <wp:docPr id="934" name="图片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图片 934"/>
                    <pic:cNvPicPr>
                      <a:picLocks noChangeAspect="1"/>
                    </pic:cNvPicPr>
                  </pic:nvPicPr>
                  <pic:blipFill>
                    <a:blip r:embed="rId5"/>
                    <a:stretch>
                      <a:fillRect/>
                    </a:stretch>
                  </pic:blipFill>
                  <pic:spPr>
                    <a:xfrm>
                      <a:off x="0" y="0"/>
                      <a:ext cx="495300" cy="838200"/>
                    </a:xfrm>
                    <a:prstGeom prst="rect">
                      <a:avLst/>
                    </a:prstGeom>
                    <a:noFill/>
                    <a:ln>
                      <a:noFill/>
                    </a:ln>
                  </pic:spPr>
                </pic:pic>
              </a:graphicData>
            </a:graphic>
          </wp:inline>
        </w:drawing>
      </w:r>
      <w:r>
        <w:drawing>
          <wp:inline distT="0" distB="0" distL="114300" distR="114300">
            <wp:extent cx="457200" cy="781050"/>
            <wp:effectExtent l="0" t="0" r="0" b="0"/>
            <wp:docPr id="9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drawing>
          <wp:inline distT="0" distB="0" distL="114300" distR="114300">
            <wp:extent cx="457200" cy="790575"/>
            <wp:effectExtent l="0" t="0" r="0" b="9525"/>
            <wp:docPr id="9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图片 7"/>
                    <pic:cNvPicPr>
                      <a:picLocks noChangeAspect="1"/>
                    </pic:cNvPicPr>
                  </pic:nvPicPr>
                  <pic:blipFill>
                    <a:blip r:embed="rId11"/>
                    <a:stretch>
                      <a:fillRect/>
                    </a:stretch>
                  </pic:blipFill>
                  <pic:spPr>
                    <a:xfrm>
                      <a:off x="0" y="0"/>
                      <a:ext cx="457200" cy="7905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w:t>
      </w:r>
      <w:ins w:id="410" w:author="杨文珍" w:date="2020-08-18T09:16:56Z">
        <w:r>
          <w:rPr>
            <w:rFonts w:hint="eastAsia" w:ascii="仿宋" w:hAnsi="仿宋" w:eastAsia="仿宋"/>
            <w:sz w:val="32"/>
            <w:szCs w:val="32"/>
            <w:lang w:val="en-US" w:eastAsia="zh-CN"/>
          </w:rPr>
          <w:t xml:space="preserve"> </w:t>
        </w:r>
      </w:ins>
      <w:r>
        <w:rPr>
          <w:rFonts w:hint="eastAsia" w:ascii="仿宋" w:hAnsi="仿宋" w:eastAsia="仿宋"/>
          <w:sz w:val="32"/>
          <w:szCs w:val="32"/>
        </w:rPr>
        <w:t>qǔ</w:t>
      </w:r>
      <w:ins w:id="411" w:author="杨文珍" w:date="2020-08-18T09:16:29Z">
        <w:r>
          <w:rPr>
            <w:rFonts w:hint="eastAsia" w:ascii="仿宋" w:hAnsi="仿宋" w:eastAsia="仿宋"/>
            <w:sz w:val="32"/>
            <w:szCs w:val="32"/>
            <w:lang w:val="en-US" w:eastAsia="zh-CN"/>
          </w:rPr>
          <w:t xml:space="preserve">  </w:t>
        </w:r>
      </w:ins>
      <w:r>
        <w:rPr>
          <w:rFonts w:hint="eastAsia" w:ascii="仿宋" w:hAnsi="仿宋" w:eastAsia="仿宋"/>
          <w:sz w:val="32"/>
          <w:szCs w:val="32"/>
        </w:rPr>
        <w:t>歌曲</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11480" cy="720725"/>
            <wp:effectExtent l="0" t="0" r="7620" b="3175"/>
            <wp:docPr id="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942" name="图片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图片 9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8460" cy="714375"/>
            <wp:effectExtent l="0" t="0" r="2540" b="9525"/>
            <wp:docPr id="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图片 5"/>
                    <pic:cNvPicPr>
                      <a:picLocks noChangeAspect="1"/>
                    </pic:cNvPicPr>
                  </pic:nvPicPr>
                  <pic:blipFill>
                    <a:blip r:embed="rId28"/>
                    <a:stretch>
                      <a:fillRect/>
                    </a:stretch>
                  </pic:blipFill>
                  <pic:spPr>
                    <a:xfrm>
                      <a:off x="0" y="0"/>
                      <a:ext cx="37846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9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hè</w:t>
      </w:r>
      <w:ins w:id="412" w:author="杨文珍" w:date="2020-08-18T09:16:52Z">
        <w:r>
          <w:rPr>
            <w:rFonts w:hint="eastAsia" w:ascii="仿宋" w:hAnsi="仿宋" w:eastAsia="仿宋"/>
            <w:sz w:val="32"/>
            <w:szCs w:val="32"/>
            <w:lang w:val="en-US" w:eastAsia="zh-CN"/>
          </w:rPr>
          <w:t xml:space="preserve"> </w:t>
        </w:r>
      </w:ins>
      <w:r>
        <w:rPr>
          <w:rFonts w:hint="eastAsia" w:ascii="仿宋" w:hAnsi="仿宋" w:eastAsia="仿宋"/>
          <w:sz w:val="32"/>
          <w:szCs w:val="32"/>
        </w:rPr>
        <w:t>kǎ</w:t>
      </w:r>
      <w:ins w:id="413" w:author="杨文珍" w:date="2020-08-18T09:16:32Z">
        <w:r>
          <w:rPr>
            <w:rFonts w:hint="eastAsia" w:ascii="仿宋" w:hAnsi="仿宋" w:eastAsia="仿宋"/>
            <w:sz w:val="32"/>
            <w:szCs w:val="32"/>
            <w:lang w:val="en-US" w:eastAsia="zh-CN"/>
          </w:rPr>
          <w:t xml:space="preserve">  </w:t>
        </w:r>
      </w:ins>
      <w:r>
        <w:rPr>
          <w:rFonts w:hint="eastAsia" w:ascii="仿宋" w:hAnsi="仿宋" w:eastAsia="仿宋"/>
          <w:sz w:val="32"/>
          <w:szCs w:val="32"/>
        </w:rPr>
        <w:t>贺卡</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w:t>
      </w:r>
      <w:ins w:id="414" w:author="杨文珍" w:date="2020-08-18T09:16:48Z">
        <w:r>
          <w:rPr>
            <w:rFonts w:hint="eastAsia" w:ascii="仿宋" w:hAnsi="仿宋" w:eastAsia="仿宋"/>
            <w:sz w:val="32"/>
            <w:szCs w:val="32"/>
            <w:lang w:val="en-US" w:eastAsia="zh-CN"/>
          </w:rPr>
          <w:t xml:space="preserve"> </w:t>
        </w:r>
      </w:ins>
      <w:r>
        <w:rPr>
          <w:rFonts w:hint="eastAsia" w:ascii="仿宋" w:hAnsi="仿宋" w:eastAsia="仿宋"/>
          <w:sz w:val="32"/>
          <w:szCs w:val="32"/>
        </w:rPr>
        <w:t>mǎ</w:t>
      </w:r>
      <w:ins w:id="415" w:author="杨文珍" w:date="2020-08-18T09:16:34Z">
        <w:r>
          <w:rPr>
            <w:rFonts w:hint="eastAsia" w:ascii="仿宋" w:hAnsi="仿宋" w:eastAsia="仿宋"/>
            <w:sz w:val="32"/>
            <w:szCs w:val="32"/>
            <w:lang w:val="en-US" w:eastAsia="zh-CN"/>
          </w:rPr>
          <w:t xml:space="preserve">  </w:t>
        </w:r>
      </w:ins>
      <w:r>
        <w:rPr>
          <w:rFonts w:hint="eastAsia" w:ascii="仿宋" w:hAnsi="仿宋" w:eastAsia="仿宋"/>
          <w:sz w:val="32"/>
          <w:szCs w:val="32"/>
        </w:rPr>
        <w:t>河马</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3700" cy="692785"/>
            <wp:effectExtent l="0" t="0" r="6350" b="12065"/>
            <wp:docPr id="955" name="图片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955"/>
                    <pic:cNvPicPr>
                      <a:picLocks noChangeAspect="1"/>
                    </pic:cNvPicPr>
                  </pic:nvPicPr>
                  <pic:blipFill>
                    <a:blip r:embed="rId7"/>
                    <a:stretch>
                      <a:fillRect/>
                    </a:stretch>
                  </pic:blipFill>
                  <pic:spPr>
                    <a:xfrm>
                      <a:off x="0" y="0"/>
                      <a:ext cx="393700" cy="692785"/>
                    </a:xfrm>
                    <a:prstGeom prst="rect">
                      <a:avLst/>
                    </a:prstGeom>
                    <a:noFill/>
                    <a:ln>
                      <a:noFill/>
                    </a:ln>
                  </pic:spPr>
                </pic:pic>
              </a:graphicData>
            </a:graphic>
          </wp:inline>
        </w:drawing>
      </w:r>
      <w:r>
        <w:drawing>
          <wp:inline distT="0" distB="0" distL="114300" distR="114300">
            <wp:extent cx="395605" cy="676910"/>
            <wp:effectExtent l="0" t="0" r="4445" b="8890"/>
            <wp:docPr id="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图片 5"/>
                    <pic:cNvPicPr>
                      <a:picLocks noChangeAspect="1"/>
                    </pic:cNvPicPr>
                  </pic:nvPicPr>
                  <pic:blipFill>
                    <a:blip r:embed="rId14"/>
                    <a:stretch>
                      <a:fillRect/>
                    </a:stretch>
                  </pic:blipFill>
                  <pic:spPr>
                    <a:xfrm>
                      <a:off x="0" y="0"/>
                      <a:ext cx="395605" cy="676910"/>
                    </a:xfrm>
                    <a:prstGeom prst="rect">
                      <a:avLst/>
                    </a:prstGeom>
                    <a:noFill/>
                    <a:ln>
                      <a:noFill/>
                    </a:ln>
                  </pic:spPr>
                </pic:pic>
              </a:graphicData>
            </a:graphic>
          </wp:inline>
        </w:drawing>
      </w:r>
      <w:r>
        <w:drawing>
          <wp:inline distT="0" distB="0" distL="114300" distR="114300">
            <wp:extent cx="407035" cy="706120"/>
            <wp:effectExtent l="0" t="0" r="12065" b="17780"/>
            <wp:docPr id="9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图片 9"/>
                    <pic:cNvPicPr>
                      <a:picLocks noChangeAspect="1"/>
                    </pic:cNvPicPr>
                  </pic:nvPicPr>
                  <pic:blipFill>
                    <a:blip r:embed="rId12"/>
                    <a:stretch>
                      <a:fillRect/>
                    </a:stretch>
                  </pic:blipFill>
                  <pic:spPr>
                    <a:xfrm>
                      <a:off x="0" y="0"/>
                      <a:ext cx="407035" cy="70612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mǔ</w:t>
      </w:r>
      <w:ins w:id="416" w:author="杨文珍" w:date="2020-08-18T09:16:41Z">
        <w:r>
          <w:rPr>
            <w:rFonts w:hint="eastAsia" w:ascii="仿宋" w:hAnsi="仿宋" w:eastAsia="仿宋"/>
            <w:sz w:val="32"/>
            <w:szCs w:val="32"/>
            <w:lang w:val="en-US" w:eastAsia="zh-CN"/>
          </w:rPr>
          <w:t xml:space="preserve"> </w:t>
        </w:r>
      </w:ins>
      <w:r>
        <w:rPr>
          <w:rFonts w:hint="eastAsia" w:ascii="仿宋" w:hAnsi="仿宋" w:eastAsia="仿宋"/>
          <w:sz w:val="32"/>
          <w:szCs w:val="32"/>
        </w:rPr>
        <w:t>jī</w:t>
      </w:r>
      <w:ins w:id="417" w:author="杨文珍" w:date="2020-08-18T09:16:36Z">
        <w:r>
          <w:rPr>
            <w:rFonts w:hint="eastAsia" w:ascii="仿宋" w:hAnsi="仿宋" w:eastAsia="仿宋"/>
            <w:sz w:val="32"/>
            <w:szCs w:val="32"/>
            <w:lang w:val="en-US" w:eastAsia="zh-CN"/>
          </w:rPr>
          <w:t xml:space="preserve">  </w:t>
        </w:r>
      </w:ins>
      <w:r>
        <w:rPr>
          <w:rFonts w:hint="eastAsia" w:ascii="仿宋" w:hAnsi="仿宋" w:eastAsia="仿宋"/>
          <w:sz w:val="32"/>
          <w:szCs w:val="32"/>
        </w:rPr>
        <w:t>母鸡</w:t>
      </w:r>
    </w:p>
    <w:p>
      <w:pPr>
        <w:ind w:left="3840" w:hanging="2520" w:hangingChars="1200"/>
        <w:jc w:val="center"/>
        <w:rPr>
          <w:rFonts w:hint="eastAsia" w:ascii="仿宋" w:hAnsi="仿宋" w:eastAsia="仿宋"/>
          <w:sz w:val="32"/>
          <w:szCs w:val="32"/>
        </w:rPr>
      </w:pPr>
      <w:r>
        <w:drawing>
          <wp:inline distT="0" distB="0" distL="114300" distR="114300">
            <wp:extent cx="411480" cy="701040"/>
            <wp:effectExtent l="0" t="0" r="7620" b="3810"/>
            <wp:docPr id="958" name="图片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图片 95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963" name="图片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图片 96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p>
    <w:p>
      <w:pPr>
        <w:jc w:val="center"/>
        <w:rPr>
          <w:rFonts w:hint="eastAsia" w:ascii="仿宋" w:hAnsi="仿宋" w:eastAsia="仿宋"/>
          <w:sz w:val="32"/>
          <w:szCs w:val="32"/>
        </w:rPr>
      </w:pPr>
    </w:p>
    <w:p>
      <w:pPr>
        <w:jc w:val="center"/>
        <w:rPr>
          <w:rFonts w:hint="eastAsia" w:ascii="仿宋" w:hAnsi="仿宋" w:eastAsia="仿宋"/>
          <w:sz w:val="32"/>
          <w:szCs w:val="32"/>
        </w:rPr>
      </w:pPr>
    </w:p>
    <w:p>
      <w:pPr>
        <w:jc w:val="both"/>
        <w:rPr>
          <w:rFonts w:hint="eastAsia"/>
        </w:rPr>
      </w:pPr>
    </w:p>
    <w:p>
      <w:pP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56" w:name="_Toc24268"/>
      <w:bookmarkStart w:id="57" w:name="_Toc14932"/>
      <w:r>
        <w:rPr>
          <w:rFonts w:hint="eastAsia"/>
          <w:sz w:val="44"/>
          <w:szCs w:val="44"/>
          <w:lang w:val="en-US" w:eastAsia="zh-CN"/>
        </w:rPr>
        <w:t>第七课 声母</w:t>
      </w:r>
      <w:r>
        <w:rPr>
          <w:rFonts w:hint="eastAsia" w:ascii="黑体" w:hAnsi="黑体" w:cstheme="minorBidi"/>
          <w:sz w:val="44"/>
          <w:szCs w:val="44"/>
          <w:lang w:val="en-US" w:eastAsia="zh-CN"/>
        </w:rPr>
        <w:t>zh、ch、sh、r</w:t>
      </w:r>
      <w:bookmarkEnd w:id="56"/>
      <w:bookmarkEnd w:id="57"/>
    </w:p>
    <w:p>
      <w:pPr>
        <w:pStyle w:val="3"/>
        <w:bidi w:val="0"/>
        <w:ind w:left="0" w:leftChars="0" w:firstLine="0" w:firstLineChars="0"/>
        <w:rPr>
          <w:rFonts w:hint="eastAsia"/>
          <w:lang w:val="en-US" w:eastAsia="zh-CN"/>
        </w:rPr>
      </w:pPr>
      <w:bookmarkStart w:id="58" w:name="_Toc20536"/>
      <w:bookmarkStart w:id="59" w:name="_Toc19701"/>
      <w:r>
        <w:rPr>
          <w:rFonts w:hint="eastAsia"/>
          <w:lang w:val="en-US" w:eastAsia="zh-CN"/>
        </w:rPr>
        <w:t xml:space="preserve">一 字母 </w:t>
      </w:r>
      <w:r>
        <w:rPr>
          <w:rFonts w:hint="default" w:ascii="Times New Roman" w:hAnsi="Times New Roman" w:cs="Times New Roman"/>
          <w:lang w:val="en-US" w:eastAsia="zh-CN"/>
        </w:rPr>
        <w:t>zh、ch、sh、r</w:t>
      </w:r>
      <w:bookmarkEnd w:id="58"/>
      <w:bookmarkEnd w:id="59"/>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3 4 </w:t>
      </w:r>
      <w:r>
        <w:rPr>
          <w:rFonts w:hint="default" w:ascii="仿宋" w:hAnsi="仿宋" w:eastAsia="仿宋"/>
          <w:sz w:val="32"/>
          <w:szCs w:val="32"/>
        </w:rPr>
        <w:t xml:space="preserve">点  声母 </w:t>
      </w:r>
      <w:r>
        <w:rPr>
          <w:rFonts w:hint="eastAsia" w:ascii="仿宋" w:hAnsi="仿宋" w:eastAsia="仿宋"/>
          <w:sz w:val="32"/>
          <w:szCs w:val="32"/>
          <w:lang w:val="en-US" w:eastAsia="zh-CN"/>
        </w:rPr>
        <w:t>zh</w:t>
      </w:r>
    </w:p>
    <w:p>
      <w:pPr>
        <w:jc w:val="center"/>
        <w:rPr>
          <w:rFonts w:hint="eastAsia" w:ascii="仿宋" w:hAnsi="仿宋" w:eastAsia="仿宋"/>
          <w:sz w:val="32"/>
          <w:szCs w:val="32"/>
        </w:rPr>
      </w:pPr>
      <w:r>
        <w:drawing>
          <wp:inline distT="0" distB="0" distL="114300" distR="114300">
            <wp:extent cx="400050" cy="714375"/>
            <wp:effectExtent l="0" t="0" r="0" b="9525"/>
            <wp:docPr id="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2 3 4 5</w:t>
      </w:r>
      <w:r>
        <w:rPr>
          <w:rFonts w:hint="default" w:ascii="仿宋" w:hAnsi="仿宋" w:eastAsia="仿宋"/>
          <w:sz w:val="32"/>
          <w:szCs w:val="32"/>
        </w:rPr>
        <w:t xml:space="preserve">点  声母 </w:t>
      </w:r>
      <w:r>
        <w:rPr>
          <w:rFonts w:hint="eastAsia" w:ascii="仿宋" w:hAnsi="仿宋" w:eastAsia="仿宋"/>
          <w:sz w:val="32"/>
          <w:szCs w:val="32"/>
          <w:lang w:val="en-US" w:eastAsia="zh-CN"/>
        </w:rPr>
        <w:t>ch</w:t>
      </w:r>
    </w:p>
    <w:p>
      <w:pPr>
        <w:jc w:val="center"/>
        <w:rPr>
          <w:rFonts w:hint="eastAsia" w:ascii="仿宋" w:hAnsi="仿宋" w:eastAsia="仿宋"/>
          <w:sz w:val="32"/>
          <w:szCs w:val="32"/>
        </w:rPr>
      </w:pPr>
      <w:r>
        <w:drawing>
          <wp:inline distT="0" distB="0" distL="114300" distR="114300">
            <wp:extent cx="409575" cy="704850"/>
            <wp:effectExtent l="0" t="0" r="9525" b="0"/>
            <wp:docPr id="1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5 6</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h </w:t>
      </w:r>
    </w:p>
    <w:p>
      <w:pPr>
        <w:jc w:val="center"/>
        <w:rPr>
          <w:rFonts w:hint="eastAsia" w:ascii="仿宋" w:hAnsi="仿宋" w:eastAsia="仿宋"/>
          <w:sz w:val="32"/>
          <w:szCs w:val="32"/>
          <w:lang w:eastAsia="zh-CN"/>
        </w:rPr>
      </w:pPr>
      <w:r>
        <w:drawing>
          <wp:inline distT="0" distB="0" distL="114300" distR="114300">
            <wp:extent cx="400050" cy="723900"/>
            <wp:effectExtent l="0" t="0" r="0" b="0"/>
            <wp:docPr id="10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4 5点  声母 </w:t>
      </w:r>
      <w:r>
        <w:rPr>
          <w:rFonts w:hint="eastAsia" w:ascii="仿宋" w:hAnsi="仿宋" w:eastAsia="仿宋"/>
          <w:sz w:val="32"/>
          <w:szCs w:val="32"/>
          <w:lang w:val="en-US" w:eastAsia="zh-CN"/>
        </w:rPr>
        <w:t>r</w:t>
      </w:r>
      <w:r>
        <w:rPr>
          <w:rFonts w:hint="eastAsia" w:ascii="仿宋" w:hAnsi="仿宋" w:eastAsia="仿宋"/>
          <w:sz w:val="32"/>
          <w:szCs w:val="32"/>
        </w:rPr>
        <w:t xml:space="preserve"> </w:t>
      </w:r>
    </w:p>
    <w:p>
      <w:pPr>
        <w:jc w:val="center"/>
        <w:rPr>
          <w:ins w:id="418" w:author="杨文珍" w:date="2020-08-17T21:39:12Z"/>
        </w:rPr>
      </w:pPr>
      <w:r>
        <w:drawing>
          <wp:inline distT="0" distB="0" distL="114300" distR="114300">
            <wp:extent cx="400050" cy="714375"/>
            <wp:effectExtent l="0" t="0" r="0" b="9525"/>
            <wp:docPr id="1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p>
    <w:p>
      <w:pPr>
        <w:jc w:val="center"/>
        <w:rPr>
          <w:ins w:id="419" w:author="杨文珍" w:date="2020-08-17T21:39:32Z"/>
          <w:rFonts w:hint="eastAsia" w:ascii="仿宋" w:hAnsi="仿宋" w:eastAsia="仿宋" w:cstheme="minorBidi"/>
          <w:sz w:val="32"/>
          <w:szCs w:val="32"/>
          <w:lang w:val="en-US" w:eastAsia="zh-CN"/>
        </w:rPr>
      </w:pPr>
      <w:ins w:id="420" w:author="杨文珍" w:date="2020-08-17T21:39:13Z">
        <w:r>
          <w:rPr>
            <w:rFonts w:hint="eastAsia" w:ascii="仿宋" w:hAnsi="仿宋" w:eastAsia="仿宋"/>
            <w:sz w:val="32"/>
            <w:szCs w:val="32"/>
          </w:rPr>
          <w:t>语音：</w:t>
        </w:r>
      </w:ins>
      <w:ins w:id="421" w:author="杨文珍" w:date="2020-08-17T21:39:16Z">
        <w:r>
          <w:rPr>
            <w:rFonts w:hint="default" w:ascii="仿宋" w:hAnsi="仿宋" w:eastAsia="仿宋"/>
            <w:sz w:val="32"/>
            <w:szCs w:val="32"/>
          </w:rPr>
          <w:t>声母</w:t>
        </w:r>
      </w:ins>
      <w:ins w:id="422" w:author="杨文珍" w:date="2020-08-17T21:39:22Z">
        <w:r>
          <w:rPr>
            <w:rFonts w:hint="eastAsia" w:ascii="仿宋" w:hAnsi="仿宋" w:eastAsia="仿宋" w:cstheme="minorBidi"/>
            <w:sz w:val="32"/>
            <w:szCs w:val="32"/>
            <w:lang w:val="en-US" w:eastAsia="zh-CN"/>
          </w:rPr>
          <w:t>zh、ch、sh、r</w:t>
        </w:r>
      </w:ins>
    </w:p>
    <w:p>
      <w:pPr>
        <w:jc w:val="center"/>
        <w:rPr>
          <w:rFonts w:hint="eastAsia" w:ascii="仿宋" w:hAnsi="仿宋" w:eastAsia="仿宋"/>
          <w:sz w:val="32"/>
          <w:szCs w:val="32"/>
          <w:lang w:eastAsia="zh-CN"/>
        </w:rPr>
      </w:pPr>
      <w:ins w:id="423" w:author="杨文珍" w:date="2020-08-17T21:39:41Z">
        <w:r>
          <w:rPr/>
          <w:drawing>
            <wp:inline distT="0" distB="0" distL="114300" distR="114300">
              <wp:extent cx="400050" cy="714375"/>
              <wp:effectExtent l="0" t="0" r="0" b="9525"/>
              <wp:docPr id="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ins>
      <w:ins w:id="425" w:author="杨文珍" w:date="2020-08-17T21:40:03Z">
        <w:r>
          <w:rPr/>
          <w:drawing>
            <wp:inline distT="0" distB="0" distL="114300" distR="114300">
              <wp:extent cx="390525" cy="704850"/>
              <wp:effectExtent l="0" t="0" r="9525" b="0"/>
              <wp:docPr id="5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27" w:author="杨文珍" w:date="2020-08-17T21:39:45Z">
        <w:r>
          <w:rPr/>
          <w:drawing>
            <wp:inline distT="0" distB="0" distL="114300" distR="114300">
              <wp:extent cx="409575" cy="704850"/>
              <wp:effectExtent l="0" t="0" r="9525" b="0"/>
              <wp:docPr id="5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ins>
      <w:ins w:id="429" w:author="杨文珍" w:date="2020-08-17T21:40:04Z">
        <w:r>
          <w:rPr/>
          <w:drawing>
            <wp:inline distT="0" distB="0" distL="114300" distR="114300">
              <wp:extent cx="390525" cy="704850"/>
              <wp:effectExtent l="0" t="0" r="9525" b="0"/>
              <wp:docPr id="5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31" w:author="杨文珍" w:date="2020-08-17T21:39:50Z">
        <w:r>
          <w:rPr/>
          <w:drawing>
            <wp:inline distT="0" distB="0" distL="114300" distR="114300">
              <wp:extent cx="400050" cy="723900"/>
              <wp:effectExtent l="0" t="0" r="0" b="0"/>
              <wp:docPr id="55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433" w:author="杨文珍" w:date="2020-08-17T21:40:05Z">
        <w:r>
          <w:rPr/>
          <w:drawing>
            <wp:inline distT="0" distB="0" distL="114300" distR="114300">
              <wp:extent cx="390525" cy="704850"/>
              <wp:effectExtent l="0" t="0" r="9525" b="0"/>
              <wp:docPr id="5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35" w:author="杨文珍" w:date="2020-08-17T21:39:55Z">
        <w:r>
          <w:rPr/>
          <w:drawing>
            <wp:inline distT="0" distB="0" distL="114300" distR="114300">
              <wp:extent cx="400050" cy="714375"/>
              <wp:effectExtent l="0" t="0" r="0" b="9525"/>
              <wp:docPr id="5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60" w:name="_Toc24559"/>
      <w:bookmarkStart w:id="61" w:name="_Toc27807"/>
      <w:r>
        <w:rPr>
          <w:rFonts w:hint="eastAsia"/>
          <w:lang w:val="en-US" w:eastAsia="zh-CN"/>
        </w:rPr>
        <w:t>二 音节</w:t>
      </w:r>
      <w:bookmarkEnd w:id="60"/>
      <w:bookmarkEnd w:id="61"/>
    </w:p>
    <w:p>
      <w:pPr>
        <w:ind w:left="3680" w:hanging="3680" w:hangingChars="1150"/>
        <w:jc w:val="center"/>
        <w:rPr>
          <w:rFonts w:hint="eastAsia" w:ascii="仿宋" w:hAnsi="仿宋" w:eastAsia="仿宋"/>
          <w:sz w:val="32"/>
          <w:szCs w:val="32"/>
        </w:rPr>
      </w:pPr>
      <w:r>
        <w:rPr>
          <w:rFonts w:ascii="仿宋" w:hAnsi="仿宋" w:eastAsia="仿宋"/>
          <w:sz w:val="32"/>
          <w:szCs w:val="32"/>
        </w:rPr>
        <w:t>zh</w:t>
      </w:r>
      <w:r>
        <w:rPr>
          <w:rFonts w:hint="eastAsia" w:ascii="仿宋" w:hAnsi="仿宋" w:eastAsia="仿宋"/>
          <w:sz w:val="32"/>
          <w:szCs w:val="32"/>
        </w:rPr>
        <w:t>ī  zhí  zhǐ  zhì</w:t>
      </w:r>
    </w:p>
    <w:p>
      <w:pPr>
        <w:jc w:val="both"/>
        <w:rPr>
          <w:rFonts w:hint="eastAsia" w:ascii="仿宋" w:hAnsi="仿宋" w:eastAsia="仿宋"/>
          <w:sz w:val="32"/>
          <w:szCs w:val="32"/>
        </w:rPr>
      </w:pPr>
      <w:r>
        <w:drawing>
          <wp:inline distT="0" distB="0" distL="114300" distR="114300">
            <wp:extent cx="400050" cy="714375"/>
            <wp:effectExtent l="0" t="0" r="0" b="9525"/>
            <wp:docPr id="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2910" cy="738505"/>
            <wp:effectExtent l="0" t="0" r="15240" b="444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2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chī  chí  chǐ  chì</w:t>
      </w:r>
    </w:p>
    <w:p>
      <w:pPr>
        <w:jc w:val="both"/>
        <w:rPr>
          <w:rFonts w:hint="eastAsia" w:ascii="仿宋" w:hAnsi="仿宋" w:eastAsia="仿宋"/>
          <w:sz w:val="32"/>
          <w:szCs w:val="32"/>
        </w:rPr>
      </w:pPr>
      <w:r>
        <w:drawing>
          <wp:inline distT="0" distB="0" distL="114300" distR="114300">
            <wp:extent cx="409575" cy="704850"/>
            <wp:effectExtent l="0" t="0" r="9525" b="0"/>
            <wp:docPr id="10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2910" cy="738505"/>
            <wp:effectExtent l="0" t="0" r="15240" b="4445"/>
            <wp:docPr id="966" name="图片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图片 966"/>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9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0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shī  shí  shǐ  shì</w:t>
      </w:r>
    </w:p>
    <w:p>
      <w:pPr>
        <w:jc w:val="both"/>
        <w:rPr>
          <w:rFonts w:hint="eastAsia" w:ascii="仿宋" w:hAnsi="仿宋" w:eastAsia="仿宋"/>
          <w:sz w:val="32"/>
          <w:szCs w:val="32"/>
        </w:rPr>
      </w:pPr>
      <w:r>
        <w:drawing>
          <wp:inline distT="0" distB="0" distL="114300" distR="114300">
            <wp:extent cx="400050" cy="723900"/>
            <wp:effectExtent l="0" t="0" r="0" b="0"/>
            <wp:docPr id="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2910" cy="738505"/>
            <wp:effectExtent l="0" t="0" r="15240" b="4445"/>
            <wp:docPr id="1012" name="图片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图片 101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7195" cy="721995"/>
            <wp:effectExtent l="0" t="0" r="1905" b="1905"/>
            <wp:docPr id="10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1320" cy="696595"/>
            <wp:effectExtent l="0" t="0" r="17780" b="8255"/>
            <wp:docPr id="10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10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rì</w:t>
      </w:r>
    </w:p>
    <w:p>
      <w:pPr>
        <w:jc w:val="center"/>
      </w:pPr>
      <w:r>
        <w:drawing>
          <wp:inline distT="0" distB="0" distL="114300" distR="114300">
            <wp:extent cx="400050" cy="714375"/>
            <wp:effectExtent l="0" t="0" r="0" b="9525"/>
            <wp:docPr id="1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0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  zhá  zhǎ  zhà</w:t>
      </w:r>
    </w:p>
    <w:p>
      <w:pPr>
        <w:jc w:val="both"/>
        <w:rPr>
          <w:rFonts w:hint="eastAsia" w:ascii="仿宋" w:hAnsi="仿宋" w:eastAsia="仿宋"/>
          <w:sz w:val="32"/>
          <w:szCs w:val="32"/>
        </w:rPr>
      </w:pPr>
      <w:r>
        <w:drawing>
          <wp:inline distT="0" distB="0" distL="114300" distR="114300">
            <wp:extent cx="400050" cy="714375"/>
            <wp:effectExtent l="0" t="0" r="0" b="9525"/>
            <wp:docPr id="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2" name="图片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03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3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03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6560" cy="712470"/>
            <wp:effectExtent l="0" t="0" r="2540" b="11430"/>
            <wp:docPr id="1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6400" cy="695325"/>
            <wp:effectExtent l="0" t="0" r="12700" b="9525"/>
            <wp:docPr id="10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0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0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6240" cy="676910"/>
            <wp:effectExtent l="0" t="0" r="3810" b="8890"/>
            <wp:docPr id="1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0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0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  zhé  zhě  zhè</w:t>
      </w:r>
    </w:p>
    <w:p>
      <w:pPr>
        <w:jc w:val="both"/>
        <w:rPr>
          <w:rFonts w:hint="eastAsia" w:ascii="仿宋" w:hAnsi="仿宋" w:eastAsia="仿宋"/>
          <w:sz w:val="32"/>
          <w:szCs w:val="32"/>
          <w:lang w:val="en-US" w:eastAsia="zh-CN"/>
        </w:rPr>
      </w:pPr>
      <w:r>
        <w:drawing>
          <wp:inline distT="0" distB="0" distL="114300" distR="114300">
            <wp:extent cx="400050" cy="714375"/>
            <wp:effectExtent l="0" t="0" r="0" b="9525"/>
            <wp:docPr id="1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图片 10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0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  zhú  zhǔ  zhù</w:t>
      </w:r>
    </w:p>
    <w:p>
      <w:pPr>
        <w:jc w:val="both"/>
        <w:rPr>
          <w:rFonts w:hint="eastAsia" w:ascii="仿宋" w:hAnsi="仿宋" w:eastAsia="仿宋"/>
          <w:sz w:val="32"/>
          <w:szCs w:val="32"/>
          <w:lang w:val="en-US" w:eastAsia="zh-CN"/>
        </w:rPr>
      </w:pPr>
      <w:r>
        <w:drawing>
          <wp:inline distT="0" distB="0" distL="114300" distR="114300">
            <wp:extent cx="443865" cy="714375"/>
            <wp:effectExtent l="0" t="0" r="13335" b="9525"/>
            <wp:docPr id="1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图片 1"/>
                    <pic:cNvPicPr>
                      <a:picLocks noChangeAspect="1"/>
                    </pic:cNvPicPr>
                  </pic:nvPicPr>
                  <pic:blipFill>
                    <a:blip r:embed="rId30"/>
                    <a:stretch>
                      <a:fillRect/>
                    </a:stretch>
                  </pic:blipFill>
                  <pic:spPr>
                    <a:xfrm>
                      <a:off x="0" y="0"/>
                      <a:ext cx="44386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图片 107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0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0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57835" cy="714375"/>
            <wp:effectExtent l="0" t="0" r="18415" b="9525"/>
            <wp:docPr id="1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图片 1"/>
                    <pic:cNvPicPr>
                      <a:picLocks noChangeAspect="1"/>
                    </pic:cNvPicPr>
                  </pic:nvPicPr>
                  <pic:blipFill>
                    <a:blip r:embed="rId30"/>
                    <a:stretch>
                      <a:fillRect/>
                    </a:stretch>
                  </pic:blipFill>
                  <pic:spPr>
                    <a:xfrm>
                      <a:off x="0" y="0"/>
                      <a:ext cx="45783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0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chā  chá  chǎ  chà</w:t>
      </w:r>
    </w:p>
    <w:p>
      <w:pPr>
        <w:jc w:val="both"/>
        <w:rPr>
          <w:rFonts w:hint="eastAsia" w:ascii="仿宋" w:hAnsi="仿宋" w:eastAsia="仿宋"/>
          <w:sz w:val="32"/>
          <w:szCs w:val="32"/>
        </w:rPr>
      </w:pPr>
      <w:r>
        <w:drawing>
          <wp:inline distT="0" distB="0" distL="114300" distR="114300">
            <wp:extent cx="409575" cy="704850"/>
            <wp:effectExtent l="0" t="0" r="9525" b="0"/>
            <wp:docPr id="1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2" name="图片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图片 109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093" name="图片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图片 109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0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6400" cy="695325"/>
            <wp:effectExtent l="0" t="0" r="12700" b="9525"/>
            <wp:docPr id="1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6240" cy="676910"/>
            <wp:effectExtent l="0" t="0" r="3810" b="8890"/>
            <wp:docPr id="1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chē </w:t>
      </w:r>
      <w:r>
        <w:rPr>
          <w:rFonts w:hint="eastAsia" w:ascii="仿宋" w:hAnsi="仿宋" w:eastAsia="仿宋"/>
          <w:sz w:val="32"/>
          <w:szCs w:val="32"/>
          <w:lang w:val="en-US" w:eastAsia="zh-CN"/>
        </w:rPr>
        <w:t xml:space="preserve"> </w:t>
      </w:r>
      <w:r>
        <w:rPr>
          <w:rFonts w:hint="eastAsia" w:ascii="仿宋" w:hAnsi="仿宋" w:eastAsia="仿宋"/>
          <w:sz w:val="32"/>
          <w:szCs w:val="32"/>
        </w:rPr>
        <w:t>chě  chè</w:t>
      </w:r>
    </w:p>
    <w:p>
      <w:pPr>
        <w:jc w:val="center"/>
        <w:rPr>
          <w:rFonts w:hint="eastAsia" w:ascii="仿宋" w:hAnsi="仿宋" w:eastAsia="仿宋"/>
          <w:sz w:val="32"/>
          <w:szCs w:val="32"/>
          <w:lang w:val="en-US" w:eastAsia="zh-CN"/>
        </w:rPr>
      </w:pPr>
      <w:r>
        <w:drawing>
          <wp:inline distT="0" distB="0" distL="114300" distR="114300">
            <wp:extent cx="409575" cy="704850"/>
            <wp:effectExtent l="0" t="0" r="9525" b="0"/>
            <wp:docPr id="1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13" name="图片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图片 11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  chú  chǔ  chù</w:t>
      </w:r>
    </w:p>
    <w:p>
      <w:pPr>
        <w:jc w:val="both"/>
        <w:rPr>
          <w:rFonts w:hint="eastAsia" w:ascii="仿宋" w:hAnsi="仿宋" w:eastAsia="仿宋"/>
          <w:sz w:val="32"/>
          <w:szCs w:val="32"/>
          <w:lang w:val="en-US" w:eastAsia="zh-CN"/>
        </w:rPr>
      </w:pPr>
      <w:r>
        <w:drawing>
          <wp:inline distT="0" distB="0" distL="114300" distR="114300">
            <wp:extent cx="409575" cy="704850"/>
            <wp:effectExtent l="0" t="0" r="9525" b="0"/>
            <wp:docPr id="1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32" name="图片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图片 113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1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1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1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shā  shá  shǎ  shà</w:t>
      </w:r>
    </w:p>
    <w:p>
      <w:pPr>
        <w:jc w:val="both"/>
        <w:rPr>
          <w:rFonts w:hint="eastAsia" w:ascii="仿宋" w:hAnsi="仿宋" w:eastAsia="仿宋"/>
          <w:sz w:val="32"/>
          <w:szCs w:val="32"/>
        </w:rPr>
      </w:pPr>
      <w:r>
        <w:drawing>
          <wp:inline distT="0" distB="0" distL="114300" distR="114300">
            <wp:extent cx="400050" cy="723900"/>
            <wp:effectExtent l="0" t="0" r="0" b="0"/>
            <wp:docPr id="11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1" name="图片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151"/>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152" name="图片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15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6560" cy="712470"/>
            <wp:effectExtent l="0" t="0" r="2540" b="11430"/>
            <wp:docPr id="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6400" cy="695325"/>
            <wp:effectExtent l="0" t="0" r="12700" b="9525"/>
            <wp:docPr id="1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6240" cy="676910"/>
            <wp:effectExtent l="0" t="0" r="3810" b="8890"/>
            <wp:docPr id="1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1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1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  shé  shě  shè</w:t>
      </w:r>
    </w:p>
    <w:p>
      <w:pPr>
        <w:jc w:val="both"/>
        <w:rPr>
          <w:rFonts w:hint="eastAsia" w:ascii="仿宋" w:hAnsi="仿宋" w:eastAsia="仿宋"/>
          <w:sz w:val="32"/>
          <w:szCs w:val="32"/>
          <w:lang w:val="en-US" w:eastAsia="zh-CN"/>
        </w:rPr>
      </w:pPr>
      <w:r>
        <w:drawing>
          <wp:inline distT="0" distB="0" distL="114300" distR="114300">
            <wp:extent cx="400050" cy="723900"/>
            <wp:effectExtent l="0" t="0" r="0" b="0"/>
            <wp:docPr id="11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172" name="图片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图片 11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1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shū  shú  shǔ  shù</w:t>
      </w:r>
    </w:p>
    <w:p>
      <w:pPr>
        <w:jc w:val="both"/>
        <w:rPr>
          <w:rFonts w:hint="eastAsia" w:ascii="仿宋" w:hAnsi="仿宋" w:eastAsia="仿宋"/>
          <w:sz w:val="32"/>
          <w:szCs w:val="32"/>
          <w:lang w:val="en-US" w:eastAsia="zh-CN"/>
        </w:rPr>
      </w:pPr>
      <w:r>
        <w:drawing>
          <wp:inline distT="0" distB="0" distL="114300" distR="114300">
            <wp:extent cx="429260" cy="723900"/>
            <wp:effectExtent l="0" t="0" r="8890" b="0"/>
            <wp:docPr id="12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192" name="图片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1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2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 rě  rè</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2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 rú  rǔ  rù</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1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2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62" w:name="_Toc4487"/>
      <w:bookmarkStart w:id="63" w:name="_Toc4073"/>
      <w:r>
        <w:rPr>
          <w:rFonts w:hint="eastAsia"/>
          <w:lang w:val="en-US" w:eastAsia="zh-CN"/>
        </w:rPr>
        <w:t>三 词语</w:t>
      </w:r>
      <w:bookmarkEnd w:id="62"/>
      <w:bookmarkEnd w:id="63"/>
    </w:p>
    <w:p>
      <w:pPr>
        <w:jc w:val="center"/>
        <w:rPr>
          <w:rFonts w:hint="eastAsia" w:ascii="仿宋" w:hAnsi="仿宋" w:eastAsia="仿宋"/>
          <w:sz w:val="32"/>
          <w:szCs w:val="32"/>
        </w:rPr>
      </w:pPr>
      <w:r>
        <w:rPr>
          <w:rFonts w:hint="eastAsia" w:ascii="仿宋" w:hAnsi="仿宋" w:eastAsia="仿宋"/>
          <w:sz w:val="32"/>
          <w:szCs w:val="32"/>
        </w:rPr>
        <w:t>hē</w:t>
      </w:r>
      <w:ins w:id="437" w:author="杨文珍" w:date="2020-08-18T09:18:11Z">
        <w:r>
          <w:rPr>
            <w:rFonts w:hint="eastAsia" w:ascii="仿宋" w:hAnsi="仿宋" w:eastAsia="仿宋"/>
            <w:sz w:val="32"/>
            <w:szCs w:val="32"/>
            <w:lang w:val="en-US" w:eastAsia="zh-CN"/>
          </w:rPr>
          <w:t xml:space="preserve"> </w:t>
        </w:r>
      </w:ins>
      <w:r>
        <w:rPr>
          <w:rFonts w:hint="eastAsia" w:ascii="仿宋" w:hAnsi="仿宋" w:eastAsia="仿宋"/>
          <w:sz w:val="32"/>
          <w:szCs w:val="32"/>
        </w:rPr>
        <w:t>chá</w:t>
      </w:r>
      <w:ins w:id="438" w:author="杨文珍" w:date="2020-08-18T09:17:34Z">
        <w:r>
          <w:rPr>
            <w:rFonts w:hint="eastAsia" w:ascii="仿宋" w:hAnsi="仿宋" w:eastAsia="仿宋"/>
            <w:sz w:val="32"/>
            <w:szCs w:val="32"/>
            <w:lang w:val="en-US" w:eastAsia="zh-CN"/>
          </w:rPr>
          <w:t xml:space="preserve">  </w:t>
        </w:r>
      </w:ins>
      <w:r>
        <w:rPr>
          <w:rFonts w:hint="eastAsia" w:ascii="仿宋" w:hAnsi="仿宋" w:eastAsia="仿宋"/>
          <w:sz w:val="32"/>
          <w:szCs w:val="32"/>
        </w:rPr>
        <w:t>喝茶</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1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49" name="图片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 name="图片 12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1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1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2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zhé</w:t>
      </w:r>
      <w:ins w:id="439" w:author="杨文珍" w:date="2020-08-18T09:18:08Z">
        <w:r>
          <w:rPr>
            <w:rFonts w:hint="eastAsia" w:ascii="仿宋" w:hAnsi="仿宋" w:eastAsia="仿宋"/>
            <w:sz w:val="32"/>
            <w:szCs w:val="32"/>
            <w:lang w:val="en-US" w:eastAsia="zh-CN"/>
          </w:rPr>
          <w:t xml:space="preserve"> </w:t>
        </w:r>
      </w:ins>
      <w:r>
        <w:rPr>
          <w:rFonts w:hint="eastAsia" w:ascii="仿宋" w:hAnsi="仿宋" w:eastAsia="仿宋"/>
          <w:sz w:val="32"/>
          <w:szCs w:val="32"/>
        </w:rPr>
        <w:t>zhǐ</w:t>
      </w:r>
      <w:ins w:id="440" w:author="杨文珍" w:date="2020-08-18T09:17:36Z">
        <w:r>
          <w:rPr>
            <w:rFonts w:hint="eastAsia" w:ascii="仿宋" w:hAnsi="仿宋" w:eastAsia="仿宋"/>
            <w:sz w:val="32"/>
            <w:szCs w:val="32"/>
            <w:lang w:val="en-US" w:eastAsia="zh-CN"/>
          </w:rPr>
          <w:t xml:space="preserve">  </w:t>
        </w:r>
      </w:ins>
      <w:r>
        <w:rPr>
          <w:rFonts w:hint="eastAsia" w:ascii="仿宋" w:hAnsi="仿宋" w:eastAsia="仿宋"/>
          <w:sz w:val="32"/>
          <w:szCs w:val="32"/>
        </w:rPr>
        <w:t>折纸</w:t>
      </w:r>
    </w:p>
    <w:p>
      <w:pPr>
        <w:jc w:val="center"/>
        <w:rPr>
          <w:rFonts w:hint="eastAsia" w:ascii="仿宋" w:hAnsi="仿宋" w:eastAsia="仿宋"/>
          <w:sz w:val="32"/>
          <w:szCs w:val="32"/>
        </w:rPr>
      </w:pPr>
      <w:r>
        <w:drawing>
          <wp:inline distT="0" distB="0" distL="114300" distR="114300">
            <wp:extent cx="400050" cy="714375"/>
            <wp:effectExtent l="0" t="0" r="0" b="9525"/>
            <wp:docPr id="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2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1320" cy="696595"/>
            <wp:effectExtent l="0" t="0" r="17780" b="8255"/>
            <wp:docPr id="12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2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dú</w:t>
      </w:r>
      <w:ins w:id="441" w:author="杨文珍" w:date="2020-08-18T09:18:04Z">
        <w:r>
          <w:rPr>
            <w:rFonts w:hint="eastAsia" w:ascii="仿宋" w:hAnsi="仿宋" w:eastAsia="仿宋"/>
            <w:sz w:val="32"/>
            <w:szCs w:val="32"/>
            <w:lang w:val="en-US" w:eastAsia="zh-CN"/>
          </w:rPr>
          <w:t xml:space="preserve"> </w:t>
        </w:r>
      </w:ins>
      <w:r>
        <w:rPr>
          <w:rFonts w:hint="eastAsia" w:ascii="仿宋" w:hAnsi="仿宋" w:eastAsia="仿宋"/>
          <w:sz w:val="32"/>
          <w:szCs w:val="32"/>
        </w:rPr>
        <w:t>shū</w:t>
      </w:r>
      <w:ins w:id="442" w:author="杨文珍" w:date="2020-08-18T09:17:38Z">
        <w:r>
          <w:rPr>
            <w:rFonts w:hint="eastAsia" w:ascii="仿宋" w:hAnsi="仿宋" w:eastAsia="仿宋"/>
            <w:sz w:val="32"/>
            <w:szCs w:val="32"/>
            <w:lang w:val="en-US" w:eastAsia="zh-CN"/>
          </w:rPr>
          <w:t xml:space="preserve">  </w:t>
        </w:r>
      </w:ins>
      <w:r>
        <w:rPr>
          <w:rFonts w:hint="eastAsia" w:ascii="仿宋" w:hAnsi="仿宋" w:eastAsia="仿宋"/>
          <w:sz w:val="32"/>
          <w:szCs w:val="32"/>
        </w:rPr>
        <w:t>读书</w:t>
      </w:r>
    </w:p>
    <w:p>
      <w:pPr>
        <w:jc w:val="center"/>
        <w:rPr>
          <w:rFonts w:hint="eastAsia" w:ascii="仿宋" w:hAnsi="仿宋" w:eastAsia="仿宋"/>
          <w:sz w:val="32"/>
          <w:szCs w:val="32"/>
        </w:rPr>
      </w:pPr>
      <w:r>
        <w:drawing>
          <wp:inline distT="0" distB="0" distL="114300" distR="114300">
            <wp:extent cx="424180" cy="718820"/>
            <wp:effectExtent l="0" t="0" r="13970" b="5080"/>
            <wp:docPr id="1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2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19100" cy="688340"/>
            <wp:effectExtent l="0" t="0" r="0" b="16510"/>
            <wp:docPr id="12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12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67" name="图片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12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zhí</w:t>
      </w:r>
      <w:ins w:id="443" w:author="杨文珍" w:date="2020-08-18T09:18:01Z">
        <w:r>
          <w:rPr>
            <w:rFonts w:hint="eastAsia" w:ascii="仿宋" w:hAnsi="仿宋" w:eastAsia="仿宋"/>
            <w:sz w:val="32"/>
            <w:szCs w:val="32"/>
            <w:lang w:val="en-US" w:eastAsia="zh-CN"/>
          </w:rPr>
          <w:t xml:space="preserve"> </w:t>
        </w:r>
      </w:ins>
      <w:r>
        <w:rPr>
          <w:rFonts w:hint="eastAsia" w:ascii="仿宋" w:hAnsi="仿宋" w:eastAsia="仿宋"/>
          <w:sz w:val="32"/>
          <w:szCs w:val="32"/>
        </w:rPr>
        <w:t>shù</w:t>
      </w:r>
      <w:ins w:id="444" w:author="杨文珍" w:date="2020-08-18T09:17:40Z">
        <w:r>
          <w:rPr>
            <w:rFonts w:hint="eastAsia" w:ascii="仿宋" w:hAnsi="仿宋" w:eastAsia="仿宋"/>
            <w:sz w:val="32"/>
            <w:szCs w:val="32"/>
            <w:lang w:val="en-US" w:eastAsia="zh-CN"/>
          </w:rPr>
          <w:t xml:space="preserve">  </w:t>
        </w:r>
      </w:ins>
      <w:r>
        <w:rPr>
          <w:rFonts w:hint="eastAsia" w:ascii="仿宋" w:hAnsi="仿宋" w:eastAsia="仿宋"/>
          <w:sz w:val="32"/>
          <w:szCs w:val="32"/>
        </w:rPr>
        <w:t>植树</w:t>
      </w:r>
    </w:p>
    <w:p>
      <w:pPr>
        <w:jc w:val="center"/>
        <w:rPr>
          <w:rFonts w:hint="eastAsia" w:ascii="仿宋" w:hAnsi="仿宋" w:eastAsia="仿宋"/>
          <w:sz w:val="32"/>
          <w:szCs w:val="32"/>
        </w:rPr>
      </w:pPr>
      <w:r>
        <w:drawing>
          <wp:inline distT="0" distB="0" distL="114300" distR="114300">
            <wp:extent cx="400050" cy="714375"/>
            <wp:effectExtent l="0" t="0" r="0" b="9525"/>
            <wp:docPr id="1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7195" cy="721995"/>
            <wp:effectExtent l="0" t="0" r="1905" b="1905"/>
            <wp:docPr id="12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00050" cy="723900"/>
            <wp:effectExtent l="0" t="0" r="0" b="0"/>
            <wp:docPr id="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jì</w:t>
      </w:r>
      <w:ins w:id="445" w:author="杨文珍" w:date="2020-08-18T09:17:58Z">
        <w:r>
          <w:rPr>
            <w:rFonts w:hint="eastAsia" w:ascii="仿宋" w:hAnsi="仿宋" w:eastAsia="仿宋"/>
            <w:sz w:val="32"/>
            <w:szCs w:val="32"/>
            <w:lang w:val="en-US" w:eastAsia="zh-CN"/>
          </w:rPr>
          <w:t xml:space="preserve"> </w:t>
        </w:r>
      </w:ins>
      <w:r>
        <w:rPr>
          <w:rFonts w:hint="eastAsia" w:ascii="仿宋" w:hAnsi="仿宋" w:eastAsia="仿宋"/>
          <w:sz w:val="32"/>
          <w:szCs w:val="32"/>
        </w:rPr>
        <w:t>zhě</w:t>
      </w:r>
      <w:ins w:id="446" w:author="杨文珍" w:date="2020-08-18T09:17:41Z">
        <w:r>
          <w:rPr>
            <w:rFonts w:hint="eastAsia" w:ascii="仿宋" w:hAnsi="仿宋" w:eastAsia="仿宋"/>
            <w:sz w:val="32"/>
            <w:szCs w:val="32"/>
            <w:lang w:val="en-US" w:eastAsia="zh-CN"/>
          </w:rPr>
          <w:t xml:space="preserve">  </w:t>
        </w:r>
      </w:ins>
      <w:r>
        <w:rPr>
          <w:rFonts w:hint="eastAsia" w:ascii="仿宋" w:hAnsi="仿宋" w:eastAsia="仿宋"/>
          <w:sz w:val="32"/>
          <w:szCs w:val="32"/>
        </w:rPr>
        <w:t>记者</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12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2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1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12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zhǔ</w:t>
      </w:r>
      <w:ins w:id="447" w:author="杨文珍" w:date="2020-08-18T09:17:55Z">
        <w:r>
          <w:rPr>
            <w:rFonts w:hint="eastAsia" w:ascii="仿宋" w:hAnsi="仿宋" w:eastAsia="仿宋"/>
            <w:sz w:val="32"/>
            <w:szCs w:val="32"/>
            <w:lang w:val="en-US" w:eastAsia="zh-CN"/>
          </w:rPr>
          <w:t xml:space="preserve"> </w:t>
        </w:r>
      </w:ins>
      <w:r>
        <w:rPr>
          <w:rFonts w:hint="eastAsia" w:ascii="仿宋" w:hAnsi="仿宋" w:eastAsia="仿宋"/>
          <w:sz w:val="32"/>
          <w:szCs w:val="32"/>
        </w:rPr>
        <w:t>chí</w:t>
      </w:r>
      <w:ins w:id="448" w:author="杨文珍" w:date="2020-08-18T09:17:43Z">
        <w:r>
          <w:rPr>
            <w:rFonts w:hint="eastAsia" w:ascii="仿宋" w:hAnsi="仿宋" w:eastAsia="仿宋"/>
            <w:sz w:val="32"/>
            <w:szCs w:val="32"/>
            <w:lang w:val="en-US" w:eastAsia="zh-CN"/>
          </w:rPr>
          <w:t xml:space="preserve">  </w:t>
        </w:r>
      </w:ins>
      <w:r>
        <w:rPr>
          <w:rFonts w:hint="eastAsia" w:ascii="仿宋" w:hAnsi="仿宋" w:eastAsia="仿宋"/>
          <w:sz w:val="32"/>
          <w:szCs w:val="32"/>
        </w:rPr>
        <w:t>主持</w:t>
      </w:r>
    </w:p>
    <w:p>
      <w:pPr>
        <w:jc w:val="center"/>
        <w:rPr>
          <w:rFonts w:hint="eastAsia" w:ascii="仿宋" w:hAnsi="仿宋" w:eastAsia="仿宋"/>
          <w:sz w:val="32"/>
          <w:szCs w:val="32"/>
        </w:rPr>
      </w:pPr>
      <w:r>
        <w:drawing>
          <wp:inline distT="0" distB="0" distL="114300" distR="114300">
            <wp:extent cx="400050" cy="714375"/>
            <wp:effectExtent l="0" t="0" r="0" b="9525"/>
            <wp:docPr id="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2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2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9575" cy="704850"/>
            <wp:effectExtent l="0" t="0" r="9525" b="0"/>
            <wp:docPr id="1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195" cy="721995"/>
            <wp:effectExtent l="0" t="0" r="1905" b="1905"/>
            <wp:docPr id="1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2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shū</w:t>
      </w:r>
      <w:ins w:id="449" w:author="杨文珍" w:date="2020-08-18T09:17:54Z">
        <w:r>
          <w:rPr>
            <w:rFonts w:hint="eastAsia" w:ascii="仿宋" w:hAnsi="仿宋" w:eastAsia="仿宋"/>
            <w:sz w:val="32"/>
            <w:szCs w:val="32"/>
            <w:lang w:val="en-US" w:eastAsia="zh-CN"/>
          </w:rPr>
          <w:t xml:space="preserve"> </w:t>
        </w:r>
      </w:ins>
      <w:r>
        <w:rPr>
          <w:rFonts w:hint="eastAsia" w:ascii="仿宋" w:hAnsi="仿宋" w:eastAsia="仿宋"/>
          <w:sz w:val="32"/>
          <w:szCs w:val="32"/>
        </w:rPr>
        <w:t>fǎ</w:t>
      </w:r>
      <w:ins w:id="450" w:author="杨文珍" w:date="2020-08-18T09:17:44Z">
        <w:r>
          <w:rPr>
            <w:rFonts w:hint="eastAsia" w:ascii="仿宋" w:hAnsi="仿宋" w:eastAsia="仿宋"/>
            <w:sz w:val="32"/>
            <w:szCs w:val="32"/>
            <w:lang w:val="en-US" w:eastAsia="zh-CN"/>
          </w:rPr>
          <w:t xml:space="preserve">  </w:t>
        </w:r>
      </w:ins>
      <w:r>
        <w:rPr>
          <w:rFonts w:hint="eastAsia" w:ascii="仿宋" w:hAnsi="仿宋" w:eastAsia="仿宋"/>
          <w:sz w:val="32"/>
          <w:szCs w:val="32"/>
        </w:rPr>
        <w:t>书法</w:t>
      </w:r>
    </w:p>
    <w:p>
      <w:pPr>
        <w:jc w:val="center"/>
        <w:rPr>
          <w:rFonts w:hint="eastAsia" w:ascii="仿宋" w:hAnsi="仿宋" w:eastAsia="仿宋"/>
          <w:sz w:val="32"/>
          <w:szCs w:val="32"/>
        </w:rPr>
      </w:pPr>
      <w:r>
        <w:drawing>
          <wp:inline distT="0" distB="0" distL="114300" distR="114300">
            <wp:extent cx="429260" cy="723900"/>
            <wp:effectExtent l="0" t="0" r="8890" b="0"/>
            <wp:docPr id="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 name="图片 3"/>
                    <pic:cNvPicPr>
                      <a:picLocks noChangeAspect="1"/>
                    </pic:cNvPicPr>
                  </pic:nvPicPr>
                  <pic:blipFill>
                    <a:blip r:embed="rId32"/>
                    <a:stretch>
                      <a:fillRect/>
                    </a:stretch>
                  </pic:blipFill>
                  <pic:spPr>
                    <a:xfrm>
                      <a:off x="0" y="0"/>
                      <a:ext cx="42926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293" name="图片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 name="图片 12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38150" cy="733425"/>
            <wp:effectExtent l="0" t="0" r="0" b="9525"/>
            <wp:docPr id="1295" name="图片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 name="图片 1295"/>
                    <pic:cNvPicPr>
                      <a:picLocks noChangeAspect="1"/>
                    </pic:cNvPicPr>
                  </pic:nvPicPr>
                  <pic:blipFill>
                    <a:blip r:embed="rId8"/>
                    <a:stretch>
                      <a:fillRect/>
                    </a:stretch>
                  </pic:blipFill>
                  <pic:spPr>
                    <a:xfrm>
                      <a:off x="0" y="0"/>
                      <a:ext cx="438150" cy="7334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57200" cy="781050"/>
            <wp:effectExtent l="0" t="0" r="0" b="0"/>
            <wp:docPr id="1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图片 5"/>
                    <pic:cNvPicPr>
                      <a:picLocks noChangeAspect="1"/>
                    </pic:cNvPicPr>
                  </pic:nvPicPr>
                  <pic:blipFill>
                    <a:blip r:embed="rId14"/>
                    <a:stretch>
                      <a:fillRect/>
                    </a:stretch>
                  </pic:blipFill>
                  <pic:spPr>
                    <a:xfrm>
                      <a:off x="0" y="0"/>
                      <a:ext cx="457200" cy="7810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66725" cy="809625"/>
            <wp:effectExtent l="0" t="0" r="9525" b="9525"/>
            <wp:docPr id="12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 name="图片 9"/>
                    <pic:cNvPicPr>
                      <a:picLocks noChangeAspect="1"/>
                    </pic:cNvPicPr>
                  </pic:nvPicPr>
                  <pic:blipFill>
                    <a:blip r:embed="rId12"/>
                    <a:stretch>
                      <a:fillRect/>
                    </a:stretch>
                  </pic:blipFill>
                  <pic:spPr>
                    <a:xfrm>
                      <a:off x="0" y="0"/>
                      <a:ext cx="466725" cy="8096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rì</w:t>
      </w:r>
      <w:ins w:id="451" w:author="杨文珍" w:date="2020-08-18T09:17:49Z">
        <w:r>
          <w:rPr>
            <w:rFonts w:hint="eastAsia" w:ascii="仿宋" w:hAnsi="仿宋" w:eastAsia="仿宋"/>
            <w:sz w:val="32"/>
            <w:szCs w:val="32"/>
            <w:lang w:val="en-US" w:eastAsia="zh-CN"/>
          </w:rPr>
          <w:t xml:space="preserve"> </w:t>
        </w:r>
      </w:ins>
      <w:r>
        <w:rPr>
          <w:rFonts w:hint="eastAsia" w:ascii="仿宋" w:hAnsi="仿宋" w:eastAsia="仿宋"/>
          <w:sz w:val="32"/>
          <w:szCs w:val="32"/>
        </w:rPr>
        <w:t>lì</w:t>
      </w:r>
      <w:ins w:id="452" w:author="杨文珍" w:date="2020-08-18T09:17:46Z">
        <w:r>
          <w:rPr>
            <w:rFonts w:hint="eastAsia" w:ascii="仿宋" w:hAnsi="仿宋" w:eastAsia="仿宋"/>
            <w:sz w:val="32"/>
            <w:szCs w:val="32"/>
            <w:lang w:val="en-US" w:eastAsia="zh-CN"/>
          </w:rPr>
          <w:t xml:space="preserve">  </w:t>
        </w:r>
      </w:ins>
      <w:r>
        <w:rPr>
          <w:rFonts w:hint="eastAsia" w:ascii="仿宋" w:hAnsi="仿宋" w:eastAsia="仿宋"/>
          <w:sz w:val="32"/>
          <w:szCs w:val="32"/>
        </w:rPr>
        <w:t>日历</w:t>
      </w:r>
    </w:p>
    <w:p>
      <w:pPr>
        <w:jc w:val="center"/>
        <w:rPr>
          <w:rFonts w:ascii="仿宋" w:hAnsi="仿宋" w:eastAsia="仿宋"/>
          <w:sz w:val="32"/>
          <w:szCs w:val="32"/>
        </w:rPr>
      </w:pPr>
      <w:r>
        <w:drawing>
          <wp:inline distT="0" distB="0" distL="114300" distR="114300">
            <wp:extent cx="400050" cy="714375"/>
            <wp:effectExtent l="0" t="0" r="0" b="9525"/>
            <wp:docPr id="12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12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1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13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lang w:val="en-US" w:eastAsia="zh-CN"/>
        </w:rPr>
      </w:pPr>
      <w:bookmarkStart w:id="64" w:name="_Toc29814"/>
      <w:bookmarkStart w:id="65" w:name="_Toc17509"/>
      <w:r>
        <w:rPr>
          <w:rFonts w:hint="eastAsia"/>
          <w:sz w:val="44"/>
          <w:szCs w:val="44"/>
          <w:lang w:val="en-US" w:eastAsia="zh-CN"/>
        </w:rPr>
        <w:t>第八课 声母</w:t>
      </w:r>
      <w:r>
        <w:rPr>
          <w:rFonts w:hint="eastAsia" w:ascii="黑体" w:hAnsi="黑体" w:cstheme="minorBidi"/>
          <w:sz w:val="44"/>
          <w:szCs w:val="44"/>
          <w:lang w:val="en-US" w:eastAsia="zh-CN"/>
        </w:rPr>
        <w:t>z、c、s</w:t>
      </w:r>
      <w:bookmarkEnd w:id="64"/>
      <w:bookmarkEnd w:id="65"/>
      <w:r>
        <w:rPr>
          <w:rFonts w:hint="eastAsia"/>
          <w:sz w:val="44"/>
          <w:szCs w:val="44"/>
          <w:lang w:val="en-US" w:eastAsia="zh-CN"/>
        </w:rPr>
        <w:t xml:space="preserve"> </w:t>
      </w:r>
      <w:r>
        <w:rPr>
          <w:rFonts w:hint="eastAsia"/>
          <w:lang w:val="en-US" w:eastAsia="zh-CN"/>
        </w:rPr>
        <w:t xml:space="preserve"> </w:t>
      </w:r>
    </w:p>
    <w:p>
      <w:pPr>
        <w:pStyle w:val="3"/>
        <w:bidi w:val="0"/>
        <w:ind w:left="0" w:leftChars="0" w:firstLine="0" w:firstLineChars="0"/>
        <w:rPr>
          <w:rFonts w:hint="default"/>
          <w:lang w:val="en-US" w:eastAsia="zh-CN"/>
        </w:rPr>
      </w:pPr>
      <w:bookmarkStart w:id="66" w:name="_Toc22197"/>
      <w:bookmarkStart w:id="67" w:name="_Toc7252"/>
      <w:r>
        <w:rPr>
          <w:rFonts w:hint="eastAsia"/>
          <w:lang w:val="en-US" w:eastAsia="zh-CN"/>
        </w:rPr>
        <w:t xml:space="preserve">一 字母 </w:t>
      </w:r>
      <w:r>
        <w:rPr>
          <w:rFonts w:hint="default" w:ascii="Times New Roman" w:hAnsi="Times New Roman" w:cs="Times New Roman"/>
          <w:lang w:val="en-US" w:eastAsia="zh-CN"/>
        </w:rPr>
        <w:t>z、c、s</w:t>
      </w:r>
      <w:bookmarkEnd w:id="66"/>
      <w:bookmarkEnd w:id="67"/>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1 3 5 6 </w:t>
      </w:r>
      <w:r>
        <w:rPr>
          <w:rFonts w:hint="default" w:ascii="仿宋" w:hAnsi="仿宋" w:eastAsia="仿宋"/>
          <w:sz w:val="32"/>
          <w:szCs w:val="32"/>
        </w:rPr>
        <w:t xml:space="preserve">点  声母 </w:t>
      </w:r>
      <w:r>
        <w:rPr>
          <w:rFonts w:hint="eastAsia" w:ascii="仿宋" w:hAnsi="仿宋" w:eastAsia="仿宋"/>
          <w:sz w:val="32"/>
          <w:szCs w:val="32"/>
          <w:lang w:val="en-US" w:eastAsia="zh-CN"/>
        </w:rPr>
        <w:t>z</w:t>
      </w:r>
    </w:p>
    <w:p>
      <w:pPr>
        <w:jc w:val="center"/>
        <w:rPr>
          <w:rFonts w:hint="eastAsia" w:ascii="仿宋" w:hAnsi="仿宋" w:eastAsia="仿宋"/>
          <w:sz w:val="32"/>
          <w:szCs w:val="32"/>
        </w:rPr>
      </w:pPr>
      <w:r>
        <w:drawing>
          <wp:inline distT="0" distB="0" distL="114300" distR="114300">
            <wp:extent cx="371475" cy="704850"/>
            <wp:effectExtent l="0" t="0" r="9525" b="0"/>
            <wp:docPr id="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1</w:t>
      </w:r>
      <w:r>
        <w:rPr>
          <w:rFonts w:hint="eastAsia" w:ascii="仿宋" w:hAnsi="仿宋" w:eastAsia="仿宋"/>
          <w:sz w:val="32"/>
          <w:szCs w:val="32"/>
          <w:lang w:val="en-US" w:eastAsia="zh-CN"/>
        </w:rPr>
        <w:t xml:space="preserve"> 4 </w:t>
      </w:r>
      <w:r>
        <w:rPr>
          <w:rFonts w:hint="default" w:ascii="仿宋" w:hAnsi="仿宋" w:eastAsia="仿宋"/>
          <w:sz w:val="32"/>
          <w:szCs w:val="32"/>
        </w:rPr>
        <w:t xml:space="preserve">点  声母 </w:t>
      </w:r>
      <w:r>
        <w:rPr>
          <w:rFonts w:hint="eastAsia" w:ascii="仿宋" w:hAnsi="仿宋" w:eastAsia="仿宋"/>
          <w:sz w:val="32"/>
          <w:szCs w:val="32"/>
          <w:lang w:val="en-US" w:eastAsia="zh-CN"/>
        </w:rPr>
        <w:t>c</w:t>
      </w:r>
    </w:p>
    <w:p>
      <w:pPr>
        <w:jc w:val="center"/>
        <w:rPr>
          <w:rFonts w:hint="eastAsia" w:ascii="仿宋" w:hAnsi="仿宋" w:eastAsia="仿宋"/>
          <w:sz w:val="32"/>
          <w:szCs w:val="32"/>
        </w:rPr>
      </w:pPr>
      <w:r>
        <w:drawing>
          <wp:inline distT="0" distB="0" distL="114300" distR="114300">
            <wp:extent cx="371475" cy="704850"/>
            <wp:effectExtent l="0" t="0" r="9525" b="0"/>
            <wp:docPr id="1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w:t>
      </w:r>
      <w:r>
        <w:rPr>
          <w:rFonts w:hint="default" w:ascii="仿宋" w:hAnsi="仿宋" w:eastAsia="仿宋"/>
          <w:sz w:val="32"/>
          <w:szCs w:val="32"/>
        </w:rPr>
        <w:t xml:space="preserve">点  声母 </w:t>
      </w:r>
      <w:r>
        <w:rPr>
          <w:rFonts w:hint="eastAsia" w:ascii="仿宋" w:hAnsi="仿宋" w:eastAsia="仿宋"/>
          <w:sz w:val="32"/>
          <w:szCs w:val="32"/>
          <w:lang w:val="en-US" w:eastAsia="zh-CN"/>
        </w:rPr>
        <w:t>s</w:t>
      </w:r>
      <w:r>
        <w:rPr>
          <w:rFonts w:hint="eastAsia" w:ascii="仿宋" w:hAnsi="仿宋" w:eastAsia="仿宋"/>
          <w:sz w:val="32"/>
          <w:szCs w:val="32"/>
        </w:rPr>
        <w:t xml:space="preserve"> </w:t>
      </w:r>
    </w:p>
    <w:p>
      <w:pPr>
        <w:jc w:val="center"/>
        <w:rPr>
          <w:ins w:id="453" w:author="杨文珍" w:date="2020-08-17T21:40:28Z"/>
        </w:rPr>
      </w:pPr>
      <w:r>
        <w:drawing>
          <wp:inline distT="0" distB="0" distL="114300" distR="114300">
            <wp:extent cx="390525" cy="704850"/>
            <wp:effectExtent l="0" t="0" r="9525" b="0"/>
            <wp:docPr id="1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p>
    <w:p>
      <w:pPr>
        <w:jc w:val="center"/>
        <w:rPr>
          <w:ins w:id="454" w:author="杨文珍" w:date="2020-08-17T21:40:52Z"/>
          <w:rFonts w:hint="eastAsia" w:ascii="仿宋" w:hAnsi="仿宋" w:eastAsia="仿宋" w:cstheme="minorBidi"/>
          <w:sz w:val="32"/>
          <w:szCs w:val="32"/>
          <w:lang w:val="en-US" w:eastAsia="zh-CN"/>
        </w:rPr>
      </w:pPr>
      <w:ins w:id="455" w:author="杨文珍" w:date="2020-08-17T21:40:35Z">
        <w:r>
          <w:rPr>
            <w:rFonts w:hint="eastAsia" w:ascii="仿宋" w:hAnsi="仿宋" w:eastAsia="仿宋"/>
            <w:sz w:val="32"/>
            <w:szCs w:val="32"/>
          </w:rPr>
          <w:t>语音：</w:t>
        </w:r>
      </w:ins>
      <w:ins w:id="456" w:author="杨文珍" w:date="2020-08-17T21:40:40Z">
        <w:r>
          <w:rPr>
            <w:rFonts w:hint="default" w:ascii="仿宋" w:hAnsi="仿宋" w:eastAsia="仿宋"/>
            <w:sz w:val="32"/>
            <w:szCs w:val="32"/>
          </w:rPr>
          <w:t>声母</w:t>
        </w:r>
      </w:ins>
      <w:ins w:id="457" w:author="杨文珍" w:date="2020-08-17T21:40:45Z">
        <w:r>
          <w:rPr>
            <w:rFonts w:hint="eastAsia" w:ascii="仿宋" w:hAnsi="仿宋" w:eastAsia="仿宋" w:cstheme="minorBidi"/>
            <w:sz w:val="32"/>
            <w:szCs w:val="32"/>
            <w:lang w:val="en-US" w:eastAsia="zh-CN"/>
          </w:rPr>
          <w:t>z、c、s</w:t>
        </w:r>
      </w:ins>
    </w:p>
    <w:p>
      <w:pPr>
        <w:jc w:val="center"/>
        <w:rPr>
          <w:rFonts w:hint="eastAsia" w:ascii="仿宋" w:hAnsi="仿宋" w:eastAsia="仿宋"/>
          <w:sz w:val="32"/>
          <w:szCs w:val="32"/>
          <w:lang w:eastAsia="zh-CN"/>
        </w:rPr>
      </w:pPr>
      <w:ins w:id="458" w:author="杨文珍" w:date="2020-08-17T21:40:57Z">
        <w:r>
          <w:rPr/>
          <w:drawing>
            <wp:inline distT="0" distB="0" distL="114300" distR="114300">
              <wp:extent cx="371475" cy="704850"/>
              <wp:effectExtent l="0" t="0" r="9525" b="0"/>
              <wp:docPr id="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ins>
      <w:ins w:id="460" w:author="杨文珍" w:date="2020-08-17T21:41:15Z">
        <w:r>
          <w:rPr/>
          <w:drawing>
            <wp:inline distT="0" distB="0" distL="114300" distR="114300">
              <wp:extent cx="390525" cy="704850"/>
              <wp:effectExtent l="0" t="0" r="9525" b="0"/>
              <wp:docPr id="5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62" w:author="杨文珍" w:date="2020-08-17T21:41:01Z">
        <w:r>
          <w:rPr/>
          <w:drawing>
            <wp:inline distT="0" distB="0" distL="114300" distR="114300">
              <wp:extent cx="371475" cy="704850"/>
              <wp:effectExtent l="0" t="0" r="9525" b="0"/>
              <wp:docPr id="5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ins>
      <w:ins w:id="464" w:author="杨文珍" w:date="2020-08-17T21:41:16Z">
        <w:r>
          <w:rPr/>
          <w:drawing>
            <wp:inline distT="0" distB="0" distL="114300" distR="114300">
              <wp:extent cx="390525" cy="704850"/>
              <wp:effectExtent l="0" t="0" r="9525" b="0"/>
              <wp:docPr id="5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466" w:author="杨文珍" w:date="2020-08-17T21:41:04Z">
        <w:r>
          <w:rPr/>
          <w:drawing>
            <wp:inline distT="0" distB="0" distL="114300" distR="114300">
              <wp:extent cx="390525" cy="704850"/>
              <wp:effectExtent l="0" t="0" r="9525" b="0"/>
              <wp:docPr id="55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68" w:name="_Toc30788"/>
      <w:bookmarkStart w:id="69" w:name="_Toc780"/>
      <w:r>
        <w:rPr>
          <w:rFonts w:hint="eastAsia"/>
          <w:lang w:val="en-US" w:eastAsia="zh-CN"/>
        </w:rPr>
        <w:t>二 音节</w:t>
      </w:r>
      <w:bookmarkEnd w:id="68"/>
      <w:bookmarkEnd w:id="69"/>
    </w:p>
    <w:p>
      <w:pPr>
        <w:ind w:left="3680" w:hanging="3680" w:hangingChars="1150"/>
        <w:jc w:val="center"/>
        <w:rPr>
          <w:rFonts w:hint="eastAsia" w:ascii="仿宋" w:hAnsi="仿宋" w:eastAsia="仿宋"/>
          <w:sz w:val="32"/>
          <w:szCs w:val="32"/>
        </w:rPr>
      </w:pPr>
      <w:r>
        <w:rPr>
          <w:rFonts w:hint="eastAsia" w:ascii="仿宋" w:hAnsi="仿宋" w:eastAsia="仿宋"/>
          <w:sz w:val="32"/>
          <w:szCs w:val="32"/>
        </w:rPr>
        <w:t>zī</w:t>
      </w:r>
      <w:r>
        <w:rPr>
          <w:rFonts w:hint="eastAsia" w:ascii="仿宋" w:hAnsi="仿宋" w:eastAsia="仿宋"/>
          <w:sz w:val="32"/>
          <w:szCs w:val="32"/>
          <w:lang w:val="en-US" w:eastAsia="zh-CN"/>
        </w:rPr>
        <w:t xml:space="preserve"> </w:t>
      </w:r>
      <w:r>
        <w:rPr>
          <w:rFonts w:hint="eastAsia" w:ascii="仿宋" w:hAnsi="仿宋" w:eastAsia="仿宋"/>
          <w:sz w:val="32"/>
          <w:szCs w:val="32"/>
        </w:rPr>
        <w:t>zǐ zì</w:t>
      </w:r>
    </w:p>
    <w:p>
      <w:pPr>
        <w:jc w:val="center"/>
        <w:rPr>
          <w:rFonts w:hint="eastAsia" w:ascii="仿宋" w:hAnsi="仿宋" w:eastAsia="仿宋"/>
          <w:sz w:val="32"/>
          <w:szCs w:val="32"/>
        </w:rPr>
      </w:pPr>
      <w:r>
        <w:drawing>
          <wp:inline distT="0" distB="0" distL="114300" distR="114300">
            <wp:extent cx="371475" cy="704850"/>
            <wp:effectExtent l="0" t="0" r="9525" b="0"/>
            <wp:docPr id="1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10" name="图片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图片 1310"/>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cī  cí  cǐ  cì</w:t>
      </w:r>
    </w:p>
    <w:p>
      <w:pPr>
        <w:jc w:val="center"/>
        <w:rPr>
          <w:rFonts w:hint="eastAsia" w:ascii="仿宋" w:hAnsi="仿宋" w:eastAsia="仿宋"/>
          <w:sz w:val="32"/>
          <w:szCs w:val="32"/>
        </w:rPr>
      </w:pPr>
      <w:r>
        <w:drawing>
          <wp:inline distT="0" distB="0" distL="114300" distR="114300">
            <wp:extent cx="371475" cy="704850"/>
            <wp:effectExtent l="0" t="0" r="9525" b="0"/>
            <wp:docPr id="1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2910" cy="738505"/>
            <wp:effectExtent l="0" t="0" r="15240" b="4445"/>
            <wp:docPr id="1322" name="图片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图片 132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3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3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3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 xml:space="preserve">sī </w:t>
      </w:r>
      <w:r>
        <w:rPr>
          <w:rFonts w:hint="eastAsia" w:ascii="仿宋" w:hAnsi="仿宋" w:eastAsia="仿宋"/>
          <w:sz w:val="32"/>
          <w:szCs w:val="32"/>
          <w:lang w:val="en-US" w:eastAsia="zh-CN"/>
        </w:rPr>
        <w:t xml:space="preserve"> </w:t>
      </w:r>
      <w:r>
        <w:rPr>
          <w:rFonts w:hint="eastAsia" w:ascii="仿宋" w:hAnsi="仿宋" w:eastAsia="仿宋"/>
          <w:sz w:val="32"/>
          <w:szCs w:val="32"/>
        </w:rPr>
        <w:t>sǐ  sì</w:t>
      </w:r>
    </w:p>
    <w:p>
      <w:pPr>
        <w:jc w:val="center"/>
        <w:rPr>
          <w:rFonts w:hint="eastAsia" w:ascii="仿宋" w:hAnsi="仿宋" w:eastAsia="仿宋"/>
          <w:sz w:val="32"/>
          <w:szCs w:val="32"/>
        </w:rPr>
      </w:pPr>
      <w:r>
        <w:drawing>
          <wp:inline distT="0" distB="0" distL="114300" distR="114300">
            <wp:extent cx="390525" cy="704850"/>
            <wp:effectExtent l="0" t="0" r="9525" b="0"/>
            <wp:docPr id="13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1334" name="图片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图片 1334"/>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1320" cy="696595"/>
            <wp:effectExtent l="0" t="0" r="17780" b="8255"/>
            <wp:docPr id="13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13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zā  zá  zǎ  </w:t>
      </w:r>
    </w:p>
    <w:p>
      <w:pPr>
        <w:jc w:val="center"/>
        <w:rPr>
          <w:rFonts w:hint="eastAsia" w:ascii="仿宋" w:hAnsi="仿宋" w:eastAsia="仿宋"/>
          <w:sz w:val="32"/>
          <w:szCs w:val="32"/>
        </w:rPr>
      </w:pPr>
      <w:r>
        <w:drawing>
          <wp:inline distT="0" distB="0" distL="114300" distR="114300">
            <wp:extent cx="400685" cy="704850"/>
            <wp:effectExtent l="0" t="0" r="18415" b="0"/>
            <wp:docPr id="1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drawing>
          <wp:inline distT="0" distB="0" distL="114300" distR="114300">
            <wp:extent cx="416560" cy="712470"/>
            <wp:effectExtent l="0" t="0" r="2540" b="11430"/>
            <wp:docPr id="1361" name="图片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 name="图片 1361"/>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362" name="图片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图片 136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13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04850"/>
            <wp:effectExtent l="0" t="0" r="9525" b="0"/>
            <wp:docPr id="1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1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3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zé  zè</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1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3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  zú  zǔ</w:t>
      </w:r>
    </w:p>
    <w:p>
      <w:pPr>
        <w:jc w:val="center"/>
        <w:rPr>
          <w:rFonts w:hint="eastAsia" w:ascii="仿宋" w:hAnsi="仿宋" w:eastAsia="仿宋"/>
          <w:sz w:val="32"/>
          <w:szCs w:val="32"/>
          <w:lang w:val="en-US" w:eastAsia="zh-CN"/>
        </w:rPr>
      </w:pPr>
      <w:r>
        <w:drawing>
          <wp:inline distT="0" distB="0" distL="114300" distR="114300">
            <wp:extent cx="400685" cy="704850"/>
            <wp:effectExtent l="0" t="0" r="18415" b="0"/>
            <wp:docPr id="1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00" name="图片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图片 1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685" cy="704850"/>
            <wp:effectExtent l="0" t="0" r="18415" b="0"/>
            <wp:docPr id="1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    cǎ</w:t>
      </w:r>
    </w:p>
    <w:p>
      <w:pPr>
        <w:jc w:val="center"/>
        <w:rPr>
          <w:rFonts w:hint="eastAsia" w:ascii="仿宋" w:hAnsi="仿宋" w:eastAsia="仿宋"/>
          <w:sz w:val="32"/>
          <w:szCs w:val="32"/>
        </w:rPr>
      </w:pPr>
      <w:r>
        <w:drawing>
          <wp:inline distT="0" distB="0" distL="114300" distR="114300">
            <wp:extent cx="371475" cy="704850"/>
            <wp:effectExtent l="0" t="0" r="9525" b="0"/>
            <wp:docPr id="2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418" name="图片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图片 1418"/>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19" name="图片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 name="图片 1419"/>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6400" cy="695325"/>
            <wp:effectExtent l="0" t="0" r="12700" b="9525"/>
            <wp:docPr id="1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cè</w:t>
      </w:r>
    </w:p>
    <w:p>
      <w:pPr>
        <w:jc w:val="center"/>
        <w:rPr>
          <w:rFonts w:hint="eastAsia" w:ascii="仿宋" w:hAnsi="仿宋" w:eastAsia="仿宋"/>
          <w:sz w:val="32"/>
          <w:szCs w:val="32"/>
        </w:rPr>
      </w:pPr>
      <w:r>
        <w:drawing>
          <wp:inline distT="0" distB="0" distL="114300" distR="114300">
            <wp:extent cx="371475" cy="704850"/>
            <wp:effectExtent l="0" t="0" r="9525" b="0"/>
            <wp:docPr id="2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1320" cy="696595"/>
            <wp:effectExtent l="0" t="0" r="17780" b="8255"/>
            <wp:docPr id="1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  cú   cù</w:t>
      </w:r>
    </w:p>
    <w:p>
      <w:pPr>
        <w:jc w:val="center"/>
        <w:rPr>
          <w:rFonts w:hint="eastAsia" w:ascii="仿宋" w:hAnsi="仿宋" w:eastAsia="仿宋"/>
          <w:sz w:val="32"/>
          <w:szCs w:val="32"/>
          <w:lang w:val="en-US" w:eastAsia="zh-CN"/>
        </w:rPr>
      </w:pPr>
      <w:r>
        <w:drawing>
          <wp:inline distT="0" distB="0" distL="114300" distR="114300">
            <wp:extent cx="371475" cy="704850"/>
            <wp:effectExtent l="0" t="0" r="9525" b="0"/>
            <wp:docPr id="2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42" name="图片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图片 14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1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 xml:space="preserve">sā </w:t>
      </w:r>
      <w:r>
        <w:rPr>
          <w:rFonts w:hint="eastAsia" w:ascii="仿宋" w:hAnsi="仿宋" w:eastAsia="仿宋"/>
          <w:sz w:val="32"/>
          <w:szCs w:val="32"/>
          <w:lang w:val="en-US" w:eastAsia="zh-CN"/>
        </w:rPr>
        <w:t xml:space="preserve"> </w:t>
      </w:r>
      <w:r>
        <w:rPr>
          <w:rFonts w:hint="eastAsia" w:ascii="仿宋" w:hAnsi="仿宋" w:eastAsia="仿宋"/>
          <w:sz w:val="32"/>
          <w:szCs w:val="32"/>
        </w:rPr>
        <w:t>sǎ  sà</w:t>
      </w:r>
    </w:p>
    <w:p>
      <w:pPr>
        <w:jc w:val="center"/>
        <w:rPr>
          <w:rFonts w:hint="eastAsia" w:ascii="仿宋" w:hAnsi="仿宋" w:eastAsia="仿宋"/>
          <w:sz w:val="32"/>
          <w:szCs w:val="32"/>
        </w:rPr>
      </w:pPr>
      <w:r>
        <w:drawing>
          <wp:inline distT="0" distB="0" distL="114300" distR="114300">
            <wp:extent cx="390525" cy="704850"/>
            <wp:effectExtent l="0" t="0" r="9525" b="0"/>
            <wp:docPr id="1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6560" cy="712470"/>
            <wp:effectExtent l="0" t="0" r="2540" b="11430"/>
            <wp:docPr id="1460" name="图片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图片 1460"/>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461" name="图片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 name="图片 1461"/>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1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6400" cy="695325"/>
            <wp:effectExtent l="0" t="0" r="12700" b="9525"/>
            <wp:docPr id="1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图片 5"/>
                    <pic:cNvPicPr>
                      <a:picLocks noChangeAspect="1"/>
                    </pic:cNvPicPr>
                  </pic:nvPicPr>
                  <pic:blipFill>
                    <a:blip r:embed="rId14"/>
                    <a:stretch>
                      <a:fillRect/>
                    </a:stretch>
                  </pic:blipFill>
                  <pic:spPr>
                    <a:xfrm>
                      <a:off x="0" y="0"/>
                      <a:ext cx="406400" cy="695325"/>
                    </a:xfrm>
                    <a:prstGeom prst="rect">
                      <a:avLst/>
                    </a:prstGeom>
                    <a:noFill/>
                    <a:ln>
                      <a:noFill/>
                    </a:ln>
                  </pic:spPr>
                </pic:pic>
              </a:graphicData>
            </a:graphic>
          </wp:inline>
        </w:drawing>
      </w:r>
      <w:r>
        <w:drawing>
          <wp:inline distT="0" distB="0" distL="114300" distR="114300">
            <wp:extent cx="401320" cy="696595"/>
            <wp:effectExtent l="0" t="0" r="17780" b="8255"/>
            <wp:docPr id="14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1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6240" cy="676910"/>
            <wp:effectExtent l="0" t="0" r="3810" b="8890"/>
            <wp:docPr id="14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图片 5"/>
                    <pic:cNvPicPr>
                      <a:picLocks noChangeAspect="1"/>
                    </pic:cNvPicPr>
                  </pic:nvPicPr>
                  <pic:blipFill>
                    <a:blip r:embed="rId14"/>
                    <a:stretch>
                      <a:fillRect/>
                    </a:stretch>
                  </pic:blipFill>
                  <pic:spPr>
                    <a:xfrm>
                      <a:off x="0" y="0"/>
                      <a:ext cx="396240" cy="676910"/>
                    </a:xfrm>
                    <a:prstGeom prst="rect">
                      <a:avLst/>
                    </a:prstGeom>
                    <a:noFill/>
                    <a:ln>
                      <a:noFill/>
                    </a:ln>
                  </pic:spPr>
                </pic:pic>
              </a:graphicData>
            </a:graphic>
          </wp:inline>
        </w:drawing>
      </w:r>
      <w:r>
        <w:drawing>
          <wp:inline distT="0" distB="0" distL="114300" distR="114300">
            <wp:extent cx="369570" cy="721995"/>
            <wp:effectExtent l="0" t="0" r="11430" b="1905"/>
            <wp:docPr id="14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90525" cy="704850"/>
            <wp:effectExtent l="0" t="0" r="9525" b="0"/>
            <wp:docPr id="14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14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1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  sú  sù</w:t>
      </w:r>
    </w:p>
    <w:p>
      <w:pPr>
        <w:jc w:val="both"/>
        <w:rPr>
          <w:rFonts w:hint="eastAsia" w:ascii="仿宋" w:hAnsi="仿宋" w:eastAsia="仿宋"/>
          <w:sz w:val="32"/>
          <w:szCs w:val="32"/>
          <w:lang w:val="en-US" w:eastAsia="zh-CN"/>
        </w:rPr>
      </w:pPr>
      <w:r>
        <w:drawing>
          <wp:inline distT="0" distB="0" distL="114300" distR="114300">
            <wp:extent cx="390525" cy="704850"/>
            <wp:effectExtent l="0" t="0" r="9525" b="0"/>
            <wp:docPr id="1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0210" cy="714375"/>
            <wp:effectExtent l="0" t="0" r="8890" b="9525"/>
            <wp:docPr id="14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图片 3"/>
                    <pic:cNvPicPr>
                      <a:picLocks noChangeAspect="1"/>
                    </pic:cNvPicPr>
                  </pic:nvPicPr>
                  <pic:blipFill>
                    <a:blip r:embed="rId22"/>
                    <a:stretch>
                      <a:fillRect/>
                    </a:stretch>
                  </pic:blipFill>
                  <pic:spPr>
                    <a:xfrm>
                      <a:off x="0" y="0"/>
                      <a:ext cx="41021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485" name="图片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 name="图片 14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14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4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4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70" w:name="_Toc15968"/>
      <w:bookmarkStart w:id="71" w:name="_Toc22345"/>
      <w:r>
        <w:rPr>
          <w:rFonts w:hint="eastAsia"/>
          <w:lang w:val="en-US" w:eastAsia="zh-CN"/>
        </w:rPr>
        <w:t>三 词语</w:t>
      </w:r>
      <w:bookmarkEnd w:id="70"/>
      <w:bookmarkEnd w:id="71"/>
    </w:p>
    <w:p>
      <w:pPr>
        <w:jc w:val="center"/>
        <w:rPr>
          <w:rFonts w:hint="eastAsia" w:ascii="仿宋" w:hAnsi="仿宋" w:eastAsia="仿宋"/>
          <w:sz w:val="32"/>
          <w:szCs w:val="32"/>
        </w:rPr>
      </w:pPr>
      <w:r>
        <w:rPr>
          <w:rFonts w:hint="eastAsia" w:ascii="仿宋" w:hAnsi="仿宋" w:eastAsia="仿宋"/>
          <w:sz w:val="32"/>
          <w:szCs w:val="32"/>
        </w:rPr>
        <w:t>zǔ</w:t>
      </w:r>
      <w:ins w:id="468" w:author="杨文珍" w:date="2020-08-18T08:08:35Z">
        <w:r>
          <w:rPr>
            <w:rFonts w:hint="default" w:ascii="仿宋" w:hAnsi="仿宋" w:eastAsia="仿宋"/>
            <w:sz w:val="32"/>
            <w:szCs w:val="32"/>
            <w:lang w:val="en-US"/>
          </w:rPr>
          <w:t xml:space="preserve"> </w:t>
        </w:r>
      </w:ins>
      <w:r>
        <w:rPr>
          <w:rFonts w:hint="eastAsia" w:ascii="仿宋" w:hAnsi="仿宋" w:eastAsia="仿宋"/>
          <w:sz w:val="32"/>
          <w:szCs w:val="32"/>
        </w:rPr>
        <w:t>fù</w:t>
      </w:r>
      <w:ins w:id="469" w:author="杨文珍" w:date="2020-08-18T09:18:27Z">
        <w:r>
          <w:rPr>
            <w:rFonts w:hint="eastAsia" w:ascii="仿宋" w:hAnsi="仿宋" w:eastAsia="仿宋"/>
            <w:sz w:val="32"/>
            <w:szCs w:val="32"/>
            <w:lang w:val="en-US" w:eastAsia="zh-CN"/>
          </w:rPr>
          <w:t xml:space="preserve">  </w:t>
        </w:r>
      </w:ins>
      <w:r>
        <w:rPr>
          <w:rFonts w:hint="eastAsia" w:ascii="仿宋" w:hAnsi="仿宋" w:eastAsia="仿宋"/>
          <w:sz w:val="32"/>
          <w:szCs w:val="32"/>
        </w:rPr>
        <w:t>祖父</w:t>
      </w:r>
    </w:p>
    <w:p>
      <w:pPr>
        <w:jc w:val="center"/>
        <w:rPr>
          <w:rFonts w:hint="eastAsia" w:ascii="仿宋" w:hAnsi="仿宋" w:eastAsia="仿宋"/>
          <w:sz w:val="32"/>
          <w:szCs w:val="32"/>
        </w:rPr>
      </w:pPr>
      <w:r>
        <w:drawing>
          <wp:inline distT="0" distB="0" distL="114300" distR="114300">
            <wp:extent cx="400685" cy="704850"/>
            <wp:effectExtent l="0" t="0" r="18415" b="0"/>
            <wp:docPr id="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图片 1"/>
                    <pic:cNvPicPr>
                      <a:picLocks noChangeAspect="1"/>
                    </pic:cNvPicPr>
                  </pic:nvPicPr>
                  <pic:blipFill>
                    <a:blip r:embed="rId34"/>
                    <a:stretch>
                      <a:fillRect/>
                    </a:stretch>
                  </pic:blipFill>
                  <pic:spPr>
                    <a:xfrm>
                      <a:off x="0" y="0"/>
                      <a:ext cx="40068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8145" cy="667385"/>
            <wp:effectExtent l="0" t="0" r="1905" b="18415"/>
            <wp:docPr id="1502" name="图片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图片 150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7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sī</w:t>
      </w:r>
      <w:ins w:id="470" w:author="杨文珍" w:date="2020-08-18T08:08:30Z">
        <w:r>
          <w:rPr>
            <w:rFonts w:hint="default" w:ascii="仿宋" w:hAnsi="仿宋" w:eastAsia="仿宋"/>
            <w:sz w:val="32"/>
            <w:szCs w:val="32"/>
            <w:lang w:val="en-US"/>
          </w:rPr>
          <w:t xml:space="preserve"> </w:t>
        </w:r>
      </w:ins>
      <w:r>
        <w:rPr>
          <w:rFonts w:hint="eastAsia" w:ascii="仿宋" w:hAnsi="仿宋" w:eastAsia="仿宋"/>
          <w:sz w:val="32"/>
          <w:szCs w:val="32"/>
        </w:rPr>
        <w:t>jī</w:t>
      </w:r>
      <w:ins w:id="471" w:author="杨文珍" w:date="2020-08-18T09:18:33Z">
        <w:r>
          <w:rPr>
            <w:rFonts w:hint="eastAsia" w:ascii="仿宋" w:hAnsi="仿宋" w:eastAsia="仿宋"/>
            <w:sz w:val="32"/>
            <w:szCs w:val="32"/>
            <w:lang w:val="en-US" w:eastAsia="zh-CN"/>
          </w:rPr>
          <w:t xml:space="preserve">  </w:t>
        </w:r>
      </w:ins>
      <w:r>
        <w:rPr>
          <w:rFonts w:hint="eastAsia" w:ascii="仿宋" w:hAnsi="仿宋" w:eastAsia="仿宋"/>
          <w:sz w:val="32"/>
          <w:szCs w:val="32"/>
        </w:rPr>
        <w:t>司机</w:t>
      </w:r>
    </w:p>
    <w:p>
      <w:pPr>
        <w:jc w:val="center"/>
        <w:rPr>
          <w:rFonts w:hint="eastAsia" w:ascii="仿宋" w:hAnsi="仿宋" w:eastAsia="仿宋"/>
          <w:sz w:val="32"/>
          <w:szCs w:val="32"/>
        </w:rPr>
      </w:pPr>
      <w:r>
        <w:drawing>
          <wp:inline distT="0" distB="0" distL="114300" distR="114300">
            <wp:extent cx="390525" cy="740410"/>
            <wp:effectExtent l="0" t="0" r="9525" b="2540"/>
            <wp:docPr id="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图片 3"/>
                    <pic:cNvPicPr>
                      <a:picLocks noChangeAspect="1"/>
                    </pic:cNvPicPr>
                  </pic:nvPicPr>
                  <pic:blipFill>
                    <a:blip r:embed="rId36"/>
                    <a:stretch>
                      <a:fillRect/>
                    </a:stretch>
                  </pic:blipFill>
                  <pic:spPr>
                    <a:xfrm>
                      <a:off x="0" y="0"/>
                      <a:ext cx="390525" cy="740410"/>
                    </a:xfrm>
                    <a:prstGeom prst="rect">
                      <a:avLst/>
                    </a:prstGeom>
                    <a:noFill/>
                    <a:ln>
                      <a:noFill/>
                    </a:ln>
                  </pic:spPr>
                </pic:pic>
              </a:graphicData>
            </a:graphic>
          </wp:inline>
        </w:drawing>
      </w:r>
      <w:r>
        <w:drawing>
          <wp:inline distT="0" distB="0" distL="114300" distR="114300">
            <wp:extent cx="422910" cy="738505"/>
            <wp:effectExtent l="0" t="0" r="15240" b="4445"/>
            <wp:docPr id="1507" name="图片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 name="图片 1507"/>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1511" name="图片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 name="图片 15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sù</w:t>
      </w:r>
      <w:ins w:id="472" w:author="杨文珍" w:date="2020-08-18T08:08:25Z">
        <w:r>
          <w:rPr>
            <w:rFonts w:hint="default" w:ascii="仿宋" w:hAnsi="仿宋" w:eastAsia="仿宋"/>
            <w:sz w:val="32"/>
            <w:szCs w:val="32"/>
            <w:lang w:val="en-US"/>
          </w:rPr>
          <w:t xml:space="preserve"> </w:t>
        </w:r>
      </w:ins>
      <w:r>
        <w:rPr>
          <w:rFonts w:hint="eastAsia" w:ascii="仿宋" w:hAnsi="仿宋" w:eastAsia="仿宋"/>
          <w:sz w:val="32"/>
          <w:szCs w:val="32"/>
        </w:rPr>
        <w:t>dù</w:t>
      </w:r>
      <w:ins w:id="473" w:author="杨文珍" w:date="2020-08-18T09:18:36Z">
        <w:r>
          <w:rPr>
            <w:rFonts w:hint="eastAsia" w:ascii="仿宋" w:hAnsi="仿宋" w:eastAsia="仿宋"/>
            <w:sz w:val="32"/>
            <w:szCs w:val="32"/>
            <w:lang w:val="en-US" w:eastAsia="zh-CN"/>
          </w:rPr>
          <w:t xml:space="preserve">  </w:t>
        </w:r>
      </w:ins>
      <w:r>
        <w:rPr>
          <w:rFonts w:hint="eastAsia" w:ascii="仿宋" w:hAnsi="仿宋" w:eastAsia="仿宋"/>
          <w:sz w:val="32"/>
          <w:szCs w:val="32"/>
        </w:rPr>
        <w:t>速度</w:t>
      </w:r>
    </w:p>
    <w:p>
      <w:pPr>
        <w:jc w:val="center"/>
        <w:rPr>
          <w:rFonts w:hint="eastAsia" w:ascii="仿宋" w:hAnsi="仿宋" w:eastAsia="仿宋"/>
          <w:sz w:val="32"/>
          <w:szCs w:val="32"/>
        </w:rPr>
      </w:pPr>
      <w:r>
        <w:drawing>
          <wp:inline distT="0" distB="0" distL="114300" distR="114300">
            <wp:extent cx="390525" cy="704850"/>
            <wp:effectExtent l="0" t="0" r="9525" b="0"/>
            <wp:docPr id="1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15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1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15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15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cā</w:t>
      </w:r>
      <w:ins w:id="474" w:author="杨文珍" w:date="2020-08-18T08:08:20Z">
        <w:r>
          <w:rPr>
            <w:rFonts w:hint="default" w:ascii="仿宋" w:hAnsi="仿宋" w:eastAsia="仿宋"/>
            <w:sz w:val="32"/>
            <w:szCs w:val="32"/>
            <w:lang w:val="en-US"/>
          </w:rPr>
          <w:t xml:space="preserve"> </w:t>
        </w:r>
      </w:ins>
      <w:r>
        <w:rPr>
          <w:rFonts w:hint="eastAsia" w:ascii="仿宋" w:hAnsi="仿宋" w:eastAsia="仿宋"/>
          <w:sz w:val="32"/>
          <w:szCs w:val="32"/>
        </w:rPr>
        <w:t>chē</w:t>
      </w:r>
      <w:ins w:id="475" w:author="杨文珍" w:date="2020-08-18T09:18:41Z">
        <w:r>
          <w:rPr>
            <w:rFonts w:hint="eastAsia" w:ascii="仿宋" w:hAnsi="仿宋" w:eastAsia="仿宋"/>
            <w:sz w:val="32"/>
            <w:szCs w:val="32"/>
            <w:lang w:val="en-US" w:eastAsia="zh-CN"/>
          </w:rPr>
          <w:t xml:space="preserve">  </w:t>
        </w:r>
      </w:ins>
      <w:r>
        <w:rPr>
          <w:rFonts w:hint="eastAsia" w:ascii="仿宋" w:hAnsi="仿宋" w:eastAsia="仿宋"/>
          <w:sz w:val="32"/>
          <w:szCs w:val="32"/>
        </w:rPr>
        <w:t>擦车</w:t>
      </w:r>
    </w:p>
    <w:p>
      <w:pPr>
        <w:jc w:val="center"/>
        <w:rPr>
          <w:rFonts w:ascii="仿宋" w:hAnsi="仿宋" w:eastAsia="仿宋"/>
          <w:sz w:val="32"/>
          <w:szCs w:val="32"/>
        </w:rPr>
      </w:pPr>
      <w:r>
        <w:drawing>
          <wp:inline distT="0" distB="0" distL="114300" distR="114300">
            <wp:extent cx="371475" cy="704850"/>
            <wp:effectExtent l="0" t="0" r="9525" b="0"/>
            <wp:docPr id="2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图片 1522"/>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22910" cy="738505"/>
            <wp:effectExtent l="0" t="0" r="15240" b="444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 name="图片 1523"/>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409575" cy="704850"/>
            <wp:effectExtent l="0" t="0" r="9525" b="0"/>
            <wp:docPr id="2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1526" name="图片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图片 15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zì</w:t>
      </w:r>
      <w:ins w:id="476" w:author="杨文珍" w:date="2020-08-18T08:08:14Z">
        <w:r>
          <w:rPr>
            <w:rFonts w:hint="default" w:ascii="仿宋" w:hAnsi="仿宋" w:eastAsia="仿宋"/>
            <w:sz w:val="32"/>
            <w:szCs w:val="32"/>
            <w:lang w:val="en-US"/>
          </w:rPr>
          <w:t xml:space="preserve"> </w:t>
        </w:r>
      </w:ins>
      <w:r>
        <w:rPr>
          <w:rFonts w:hint="eastAsia" w:ascii="仿宋" w:hAnsi="仿宋" w:eastAsia="仿宋"/>
          <w:sz w:val="32"/>
          <w:szCs w:val="32"/>
        </w:rPr>
        <w:t>jǐ</w:t>
      </w:r>
      <w:ins w:id="477" w:author="杨文珍" w:date="2020-08-18T09:18:43Z">
        <w:r>
          <w:rPr>
            <w:rFonts w:hint="eastAsia" w:ascii="仿宋" w:hAnsi="仿宋" w:eastAsia="仿宋"/>
            <w:sz w:val="32"/>
            <w:szCs w:val="32"/>
            <w:lang w:val="en-US" w:eastAsia="zh-CN"/>
          </w:rPr>
          <w:t xml:space="preserve">  </w:t>
        </w:r>
      </w:ins>
      <w:r>
        <w:rPr>
          <w:rFonts w:hint="eastAsia" w:ascii="仿宋" w:hAnsi="仿宋" w:eastAsia="仿宋"/>
          <w:sz w:val="32"/>
          <w:szCs w:val="32"/>
        </w:rPr>
        <w:t>自己</w:t>
      </w:r>
    </w:p>
    <w:p>
      <w:pPr>
        <w:jc w:val="center"/>
        <w:rPr>
          <w:rFonts w:ascii="仿宋" w:hAnsi="仿宋" w:eastAsia="仿宋"/>
          <w:sz w:val="32"/>
          <w:szCs w:val="32"/>
        </w:rPr>
      </w:pPr>
      <w:r>
        <w:drawing>
          <wp:inline distT="0" distB="0" distL="114300" distR="114300">
            <wp:extent cx="371475" cy="704850"/>
            <wp:effectExtent l="0" t="0" r="9525" b="0"/>
            <wp:docPr id="1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15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15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1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s</w:t>
      </w:r>
      <w:r>
        <w:rPr>
          <w:rFonts w:hint="eastAsia" w:ascii="仿宋" w:hAnsi="仿宋" w:eastAsia="仿宋"/>
          <w:sz w:val="32"/>
          <w:szCs w:val="32"/>
        </w:rPr>
        <w:t>ù</w:t>
      </w:r>
      <w:ins w:id="478" w:author="杨文珍" w:date="2020-08-18T08:08:08Z">
        <w:r>
          <w:rPr>
            <w:rFonts w:hint="default" w:ascii="仿宋" w:hAnsi="仿宋" w:eastAsia="仿宋"/>
            <w:sz w:val="32"/>
            <w:szCs w:val="32"/>
            <w:lang w:val="en-US"/>
          </w:rPr>
          <w:t xml:space="preserve"> </w:t>
        </w:r>
      </w:ins>
      <w:r>
        <w:rPr>
          <w:rFonts w:ascii="仿宋" w:hAnsi="仿宋" w:eastAsia="仿宋"/>
          <w:sz w:val="32"/>
          <w:szCs w:val="32"/>
        </w:rPr>
        <w:t>sh</w:t>
      </w:r>
      <w:r>
        <w:rPr>
          <w:rFonts w:hint="eastAsia" w:ascii="仿宋" w:hAnsi="仿宋" w:eastAsia="仿宋"/>
          <w:sz w:val="32"/>
          <w:szCs w:val="32"/>
        </w:rPr>
        <w:t>è</w:t>
      </w:r>
      <w:ins w:id="479" w:author="杨文珍" w:date="2020-08-18T09:18:47Z">
        <w:r>
          <w:rPr>
            <w:rFonts w:hint="eastAsia" w:ascii="仿宋" w:hAnsi="仿宋" w:eastAsia="仿宋"/>
            <w:sz w:val="32"/>
            <w:szCs w:val="32"/>
            <w:lang w:val="en-US" w:eastAsia="zh-CN"/>
          </w:rPr>
          <w:t xml:space="preserve">  </w:t>
        </w:r>
      </w:ins>
      <w:r>
        <w:rPr>
          <w:rFonts w:hint="eastAsia" w:ascii="仿宋" w:hAnsi="仿宋" w:eastAsia="仿宋"/>
          <w:sz w:val="32"/>
          <w:szCs w:val="32"/>
        </w:rPr>
        <w:t>宿舍</w:t>
      </w:r>
    </w:p>
    <w:p>
      <w:pPr>
        <w:jc w:val="center"/>
        <w:rPr>
          <w:rFonts w:hint="eastAsia" w:ascii="仿宋" w:hAnsi="仿宋" w:eastAsia="仿宋"/>
          <w:sz w:val="32"/>
          <w:szCs w:val="32"/>
        </w:rPr>
      </w:pPr>
      <w:r>
        <w:drawing>
          <wp:inline distT="0" distB="0" distL="114300" distR="114300">
            <wp:extent cx="390525" cy="704850"/>
            <wp:effectExtent l="0" t="0" r="9525" b="0"/>
            <wp:docPr id="1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15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1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15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1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zǐ</w:t>
      </w:r>
      <w:ins w:id="480" w:author="杨文珍" w:date="2020-08-18T08:08:04Z">
        <w:r>
          <w:rPr>
            <w:rFonts w:hint="default" w:ascii="仿宋" w:hAnsi="仿宋" w:eastAsia="仿宋"/>
            <w:sz w:val="32"/>
            <w:szCs w:val="32"/>
            <w:lang w:val="en-US"/>
          </w:rPr>
          <w:t xml:space="preserve"> </w:t>
        </w:r>
      </w:ins>
      <w:r>
        <w:rPr>
          <w:rFonts w:hint="eastAsia" w:ascii="仿宋" w:hAnsi="仿宋" w:eastAsia="仿宋"/>
          <w:sz w:val="32"/>
          <w:szCs w:val="32"/>
        </w:rPr>
        <w:t>sè</w:t>
      </w:r>
      <w:ins w:id="481" w:author="杨文珍" w:date="2020-08-18T09:18:50Z">
        <w:r>
          <w:rPr>
            <w:rFonts w:hint="eastAsia" w:ascii="仿宋" w:hAnsi="仿宋" w:eastAsia="仿宋"/>
            <w:sz w:val="32"/>
            <w:szCs w:val="32"/>
            <w:lang w:val="en-US" w:eastAsia="zh-CN"/>
          </w:rPr>
          <w:t xml:space="preserve">  </w:t>
        </w:r>
      </w:ins>
      <w:r>
        <w:rPr>
          <w:rFonts w:hint="eastAsia" w:ascii="仿宋" w:hAnsi="仿宋" w:eastAsia="仿宋"/>
          <w:sz w:val="32"/>
          <w:szCs w:val="32"/>
        </w:rPr>
        <w:t>紫色</w:t>
      </w:r>
    </w:p>
    <w:p>
      <w:pPr>
        <w:jc w:val="center"/>
        <w:rPr>
          <w:rFonts w:hint="eastAsia" w:ascii="仿宋" w:hAnsi="仿宋" w:eastAsia="仿宋"/>
          <w:sz w:val="32"/>
          <w:szCs w:val="32"/>
        </w:rPr>
      </w:pPr>
      <w:r>
        <w:drawing>
          <wp:inline distT="0" distB="0" distL="114300" distR="114300">
            <wp:extent cx="371475" cy="704850"/>
            <wp:effectExtent l="0" t="0" r="9525" b="0"/>
            <wp:docPr id="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15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2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2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69570" cy="721995"/>
            <wp:effectExtent l="0" t="0" r="11430" b="1905"/>
            <wp:docPr id="21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2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cí</w:t>
      </w:r>
      <w:ins w:id="482" w:author="杨文珍" w:date="2020-08-18T08:07:59Z">
        <w:r>
          <w:rPr>
            <w:rFonts w:hint="default" w:ascii="仿宋" w:hAnsi="仿宋" w:eastAsia="仿宋"/>
            <w:sz w:val="32"/>
            <w:szCs w:val="32"/>
            <w:lang w:val="en-US"/>
          </w:rPr>
          <w:t xml:space="preserve"> </w:t>
        </w:r>
      </w:ins>
      <w:r>
        <w:rPr>
          <w:rFonts w:hint="eastAsia" w:ascii="仿宋" w:hAnsi="仿宋" w:eastAsia="仿宋"/>
          <w:sz w:val="32"/>
          <w:szCs w:val="32"/>
        </w:rPr>
        <w:t>qì</w:t>
      </w:r>
      <w:ins w:id="483" w:author="杨文珍" w:date="2020-08-18T09:18:53Z">
        <w:r>
          <w:rPr>
            <w:rFonts w:hint="eastAsia" w:ascii="仿宋" w:hAnsi="仿宋" w:eastAsia="仿宋"/>
            <w:sz w:val="32"/>
            <w:szCs w:val="32"/>
            <w:lang w:val="en-US" w:eastAsia="zh-CN"/>
          </w:rPr>
          <w:t xml:space="preserve">  </w:t>
        </w:r>
      </w:ins>
      <w:r>
        <w:rPr>
          <w:rFonts w:hint="eastAsia" w:ascii="仿宋" w:hAnsi="仿宋" w:eastAsia="仿宋"/>
          <w:sz w:val="32"/>
          <w:szCs w:val="32"/>
        </w:rPr>
        <w:t>瓷器</w:t>
      </w:r>
    </w:p>
    <w:p>
      <w:pPr>
        <w:jc w:val="center"/>
        <w:rPr>
          <w:rFonts w:hint="eastAsia" w:ascii="仿宋" w:hAnsi="仿宋" w:eastAsia="仿宋"/>
          <w:sz w:val="32"/>
          <w:szCs w:val="32"/>
        </w:rPr>
      </w:pPr>
      <w:r>
        <w:drawing>
          <wp:inline distT="0" distB="0" distL="114300" distR="114300">
            <wp:extent cx="371475" cy="704850"/>
            <wp:effectExtent l="0" t="0" r="9525" b="0"/>
            <wp:docPr id="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15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1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1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15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1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r>
        <w:rPr>
          <w:rFonts w:hint="eastAsia" w:ascii="仿宋" w:hAnsi="仿宋" w:eastAsia="仿宋"/>
          <w:sz w:val="32"/>
          <w:szCs w:val="32"/>
        </w:rPr>
        <w:br w:type="page"/>
      </w:r>
    </w:p>
    <w:p>
      <w:pPr>
        <w:pStyle w:val="2"/>
        <w:bidi w:val="0"/>
        <w:rPr>
          <w:rFonts w:hint="eastAsia"/>
          <w:sz w:val="44"/>
          <w:szCs w:val="44"/>
          <w:lang w:val="en-US" w:eastAsia="zh-CN"/>
        </w:rPr>
      </w:pPr>
      <w:bookmarkStart w:id="72" w:name="_Toc8354"/>
      <w:bookmarkStart w:id="73" w:name="_Toc1431"/>
      <w:r>
        <w:rPr>
          <w:rFonts w:hint="eastAsia"/>
          <w:sz w:val="44"/>
          <w:szCs w:val="44"/>
          <w:lang w:val="en-US" w:eastAsia="zh-CN"/>
        </w:rPr>
        <w:t>第九课 韵母</w:t>
      </w:r>
      <w:r>
        <w:rPr>
          <w:rFonts w:hint="eastAsia" w:ascii="黑体" w:hAnsi="黑体" w:eastAsia="黑体"/>
          <w:sz w:val="44"/>
          <w:szCs w:val="44"/>
        </w:rPr>
        <w:t>ai</w:t>
      </w:r>
      <w:r>
        <w:rPr>
          <w:rFonts w:hint="eastAsia" w:ascii="黑体" w:hAnsi="黑体" w:cstheme="minorBidi"/>
          <w:sz w:val="44"/>
          <w:szCs w:val="44"/>
          <w:lang w:val="en-US" w:eastAsia="zh-CN"/>
        </w:rPr>
        <w:t>、</w:t>
      </w:r>
      <w:r>
        <w:rPr>
          <w:rFonts w:hint="eastAsia" w:ascii="黑体" w:hAnsi="黑体" w:eastAsia="黑体"/>
          <w:sz w:val="44"/>
          <w:szCs w:val="44"/>
        </w:rPr>
        <w:t>ao</w:t>
      </w:r>
      <w:r>
        <w:rPr>
          <w:rFonts w:hint="eastAsia" w:ascii="黑体" w:hAnsi="黑体" w:cstheme="minorBidi"/>
          <w:sz w:val="44"/>
          <w:szCs w:val="44"/>
          <w:lang w:val="en-US" w:eastAsia="zh-CN"/>
        </w:rPr>
        <w:t>、</w:t>
      </w:r>
      <w:r>
        <w:rPr>
          <w:rFonts w:hint="eastAsia" w:ascii="黑体" w:hAnsi="黑体" w:eastAsia="黑体"/>
          <w:sz w:val="44"/>
          <w:szCs w:val="44"/>
        </w:rPr>
        <w:t>ei</w:t>
      </w:r>
      <w:r>
        <w:rPr>
          <w:rFonts w:hint="eastAsia" w:ascii="黑体" w:hAnsi="黑体" w:cstheme="minorBidi"/>
          <w:sz w:val="44"/>
          <w:szCs w:val="44"/>
          <w:lang w:val="en-US" w:eastAsia="zh-CN"/>
        </w:rPr>
        <w:t>、</w:t>
      </w:r>
      <w:r>
        <w:rPr>
          <w:rFonts w:hint="eastAsia" w:ascii="黑体" w:hAnsi="黑体" w:eastAsia="黑体"/>
          <w:sz w:val="44"/>
          <w:szCs w:val="44"/>
        </w:rPr>
        <w:t>ou</w:t>
      </w:r>
      <w:bookmarkEnd w:id="72"/>
      <w:bookmarkEnd w:id="73"/>
    </w:p>
    <w:p>
      <w:pPr>
        <w:pStyle w:val="3"/>
        <w:bidi w:val="0"/>
        <w:ind w:left="0" w:leftChars="0" w:firstLine="0" w:firstLineChars="0"/>
        <w:rPr>
          <w:rFonts w:hint="eastAsia"/>
          <w:lang w:val="en-US" w:eastAsia="zh-CN"/>
        </w:rPr>
      </w:pPr>
      <w:bookmarkStart w:id="74" w:name="_Toc32073"/>
      <w:bookmarkStart w:id="75" w:name="_Toc27915"/>
      <w:r>
        <w:rPr>
          <w:rFonts w:hint="eastAsia"/>
          <w:lang w:val="en-US" w:eastAsia="zh-CN"/>
        </w:rPr>
        <w:t>一 字母 ai</w:t>
      </w:r>
      <w:r>
        <w:rPr>
          <w:rFonts w:hint="default" w:ascii="Times New Roman" w:hAnsi="Times New Roman" w:cs="Times New Roman"/>
          <w:lang w:val="en-US" w:eastAsia="zh-CN"/>
        </w:rPr>
        <w:t>、</w:t>
      </w:r>
      <w:r>
        <w:rPr>
          <w:rFonts w:hint="eastAsia"/>
          <w:lang w:val="en-US" w:eastAsia="zh-CN"/>
        </w:rPr>
        <w:t>ao</w:t>
      </w:r>
      <w:r>
        <w:rPr>
          <w:rFonts w:hint="default" w:ascii="Times New Roman" w:hAnsi="Times New Roman" w:cs="Times New Roman"/>
          <w:lang w:val="en-US" w:eastAsia="zh-CN"/>
        </w:rPr>
        <w:t>、</w:t>
      </w:r>
      <w:r>
        <w:rPr>
          <w:rFonts w:hint="eastAsia"/>
          <w:lang w:val="en-US" w:eastAsia="zh-CN"/>
        </w:rPr>
        <w:t>ei</w:t>
      </w:r>
      <w:r>
        <w:rPr>
          <w:rFonts w:hint="default" w:ascii="Times New Roman" w:hAnsi="Times New Roman" w:cs="Times New Roman"/>
          <w:lang w:val="en-US" w:eastAsia="zh-CN"/>
        </w:rPr>
        <w:t>、</w:t>
      </w:r>
      <w:r>
        <w:rPr>
          <w:rFonts w:hint="eastAsia"/>
          <w:lang w:val="en-US" w:eastAsia="zh-CN"/>
        </w:rPr>
        <w:t>ou</w:t>
      </w:r>
      <w:bookmarkEnd w:id="74"/>
      <w:bookmarkEnd w:id="75"/>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rPr>
        <w:t>ai</w:t>
      </w:r>
    </w:p>
    <w:p>
      <w:pPr>
        <w:ind w:left="3680" w:hanging="2415" w:hangingChars="1150"/>
        <w:jc w:val="center"/>
        <w:rPr>
          <w:rFonts w:hint="eastAsia" w:ascii="仿宋" w:hAnsi="仿宋" w:eastAsia="仿宋"/>
          <w:sz w:val="32"/>
          <w:szCs w:val="32"/>
        </w:rPr>
      </w:pPr>
      <w:r>
        <w:drawing>
          <wp:inline distT="0" distB="0" distL="114300" distR="114300">
            <wp:extent cx="390525" cy="742950"/>
            <wp:effectExtent l="0" t="0" r="9525"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ao</w:t>
      </w:r>
    </w:p>
    <w:p>
      <w:pPr>
        <w:ind w:left="3680" w:hanging="2415" w:hangingChars="1150"/>
        <w:jc w:val="center"/>
        <w:rPr>
          <w:rFonts w:hint="eastAsia" w:ascii="仿宋" w:hAnsi="仿宋" w:eastAsia="仿宋"/>
          <w:sz w:val="32"/>
          <w:szCs w:val="32"/>
        </w:rPr>
      </w:pPr>
      <w:r>
        <w:drawing>
          <wp:inline distT="0" distB="0" distL="114300" distR="114300">
            <wp:extent cx="390525" cy="723900"/>
            <wp:effectExtent l="0" t="0" r="9525" b="0"/>
            <wp:docPr id="3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2 </w:t>
      </w:r>
      <w:r>
        <w:rPr>
          <w:rFonts w:hint="eastAsia" w:ascii="仿宋" w:hAnsi="仿宋" w:eastAsia="仿宋"/>
          <w:sz w:val="32"/>
          <w:szCs w:val="32"/>
          <w:lang w:val="en-US" w:eastAsia="zh-CN"/>
        </w:rPr>
        <w:t>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e</w:t>
      </w:r>
      <w:r>
        <w:rPr>
          <w:rFonts w:hint="eastAsia" w:ascii="仿宋" w:hAnsi="仿宋" w:eastAsia="仿宋"/>
          <w:sz w:val="32"/>
          <w:szCs w:val="32"/>
        </w:rPr>
        <w:t>i</w:t>
      </w:r>
    </w:p>
    <w:p>
      <w:pPr>
        <w:ind w:left="3680" w:hanging="2415" w:hangingChars="1150"/>
        <w:jc w:val="center"/>
        <w:rPr>
          <w:rFonts w:hint="eastAsia" w:ascii="仿宋" w:hAnsi="仿宋" w:eastAsia="仿宋"/>
          <w:sz w:val="32"/>
          <w:szCs w:val="32"/>
        </w:rPr>
      </w:pPr>
      <w:r>
        <w:drawing>
          <wp:inline distT="0" distB="0" distL="114300" distR="114300">
            <wp:extent cx="419100" cy="742950"/>
            <wp:effectExtent l="0" t="0" r="0" b="0"/>
            <wp:docPr id="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w:t>
      </w:r>
      <w:r>
        <w:rPr>
          <w:rFonts w:hint="default" w:ascii="仿宋" w:hAnsi="仿宋" w:eastAsia="仿宋"/>
          <w:sz w:val="32"/>
          <w:szCs w:val="32"/>
        </w:rPr>
        <w:t xml:space="preserve">3 </w:t>
      </w:r>
      <w:r>
        <w:rPr>
          <w:rFonts w:hint="eastAsia" w:ascii="仿宋" w:hAnsi="仿宋" w:eastAsia="仿宋"/>
          <w:sz w:val="32"/>
          <w:szCs w:val="32"/>
          <w:lang w:val="en-US" w:eastAsia="zh-CN"/>
        </w:rPr>
        <w:t xml:space="preserve">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o</w:t>
      </w:r>
      <w:r>
        <w:rPr>
          <w:rFonts w:hint="eastAsia" w:ascii="仿宋" w:hAnsi="仿宋" w:eastAsia="仿宋"/>
          <w:sz w:val="32"/>
          <w:szCs w:val="32"/>
        </w:rPr>
        <w:t>u</w:t>
      </w:r>
    </w:p>
    <w:p>
      <w:pPr>
        <w:ind w:left="3680" w:hanging="2415" w:hangingChars="1150"/>
        <w:jc w:val="center"/>
        <w:rPr>
          <w:ins w:id="484" w:author="杨文珍" w:date="2020-08-17T21:41:40Z"/>
        </w:rPr>
      </w:pPr>
      <w:r>
        <w:drawing>
          <wp:inline distT="0" distB="0" distL="114300" distR="114300">
            <wp:extent cx="400050" cy="714375"/>
            <wp:effectExtent l="0" t="0" r="0" b="9525"/>
            <wp:docPr id="5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ins w:id="485" w:author="杨文珍" w:date="2020-08-17T21:46:23Z"/>
          <w:rFonts w:hint="eastAsia" w:ascii="仿宋" w:hAnsi="仿宋" w:eastAsia="仿宋"/>
          <w:sz w:val="32"/>
          <w:szCs w:val="32"/>
          <w:lang w:val="en-US" w:eastAsia="zh-CN"/>
        </w:rPr>
      </w:pPr>
      <w:ins w:id="486" w:author="杨文珍" w:date="2020-08-17T21:41:47Z">
        <w:r>
          <w:rPr>
            <w:rFonts w:hint="eastAsia" w:ascii="仿宋" w:hAnsi="仿宋" w:eastAsia="仿宋"/>
            <w:sz w:val="32"/>
            <w:szCs w:val="32"/>
          </w:rPr>
          <w:t>语音：</w:t>
        </w:r>
      </w:ins>
      <w:ins w:id="487" w:author="杨文珍" w:date="2020-08-17T21:41:50Z">
        <w:r>
          <w:rPr>
            <w:rFonts w:hint="eastAsia" w:ascii="仿宋" w:hAnsi="仿宋" w:eastAsia="仿宋"/>
            <w:sz w:val="32"/>
            <w:szCs w:val="32"/>
            <w:lang w:val="en-US" w:eastAsia="zh-CN"/>
          </w:rPr>
          <w:t>韵</w:t>
        </w:r>
      </w:ins>
      <w:ins w:id="488" w:author="杨文珍" w:date="2020-08-17T21:41:50Z">
        <w:r>
          <w:rPr>
            <w:rFonts w:hint="default" w:ascii="仿宋" w:hAnsi="仿宋" w:eastAsia="仿宋"/>
            <w:sz w:val="32"/>
            <w:szCs w:val="32"/>
          </w:rPr>
          <w:t>母</w:t>
        </w:r>
      </w:ins>
      <w:ins w:id="489" w:author="杨文珍" w:date="2020-08-17T21:46:23Z">
        <w:r>
          <w:rPr>
            <w:rFonts w:hint="eastAsia" w:ascii="仿宋" w:hAnsi="仿宋" w:eastAsia="仿宋"/>
            <w:sz w:val="32"/>
            <w:szCs w:val="32"/>
            <w:lang w:val="en-US" w:eastAsia="zh-CN"/>
          </w:rPr>
          <w:t>ai</w:t>
        </w:r>
      </w:ins>
      <w:ins w:id="490" w:author="杨文珍" w:date="2020-08-17T21:46:23Z">
        <w:r>
          <w:rPr>
            <w:rFonts w:hint="eastAsia" w:ascii="仿宋" w:hAnsi="仿宋" w:eastAsia="仿宋" w:cstheme="minorBidi"/>
            <w:sz w:val="32"/>
            <w:szCs w:val="32"/>
            <w:lang w:val="en-US" w:eastAsia="zh-CN"/>
          </w:rPr>
          <w:t>、</w:t>
        </w:r>
      </w:ins>
      <w:ins w:id="491" w:author="杨文珍" w:date="2020-08-17T21:46:23Z">
        <w:r>
          <w:rPr>
            <w:rFonts w:hint="eastAsia" w:ascii="仿宋" w:hAnsi="仿宋" w:eastAsia="仿宋"/>
            <w:sz w:val="32"/>
            <w:szCs w:val="32"/>
            <w:lang w:val="en-US" w:eastAsia="zh-CN"/>
          </w:rPr>
          <w:t>ao</w:t>
        </w:r>
      </w:ins>
      <w:ins w:id="492" w:author="杨文珍" w:date="2020-08-17T21:46:23Z">
        <w:r>
          <w:rPr>
            <w:rFonts w:hint="eastAsia" w:ascii="仿宋" w:hAnsi="仿宋" w:eastAsia="仿宋" w:cstheme="minorBidi"/>
            <w:sz w:val="32"/>
            <w:szCs w:val="32"/>
            <w:lang w:val="en-US" w:eastAsia="zh-CN"/>
          </w:rPr>
          <w:t>、</w:t>
        </w:r>
      </w:ins>
      <w:ins w:id="493" w:author="杨文珍" w:date="2020-08-17T21:46:23Z">
        <w:r>
          <w:rPr>
            <w:rFonts w:hint="eastAsia" w:ascii="仿宋" w:hAnsi="仿宋" w:eastAsia="仿宋"/>
            <w:sz w:val="32"/>
            <w:szCs w:val="32"/>
            <w:lang w:val="en-US" w:eastAsia="zh-CN"/>
          </w:rPr>
          <w:t>ei</w:t>
        </w:r>
      </w:ins>
      <w:ins w:id="494" w:author="杨文珍" w:date="2020-08-17T21:46:23Z">
        <w:r>
          <w:rPr>
            <w:rFonts w:hint="eastAsia" w:ascii="仿宋" w:hAnsi="仿宋" w:eastAsia="仿宋" w:cstheme="minorBidi"/>
            <w:sz w:val="32"/>
            <w:szCs w:val="32"/>
            <w:lang w:val="en-US" w:eastAsia="zh-CN"/>
          </w:rPr>
          <w:t>、</w:t>
        </w:r>
      </w:ins>
      <w:ins w:id="495" w:author="杨文珍" w:date="2020-08-17T21:46:23Z">
        <w:r>
          <w:rPr>
            <w:rFonts w:hint="eastAsia" w:ascii="仿宋" w:hAnsi="仿宋" w:eastAsia="仿宋"/>
            <w:sz w:val="32"/>
            <w:szCs w:val="32"/>
            <w:lang w:val="en-US" w:eastAsia="zh-CN"/>
          </w:rPr>
          <w:t>ou</w:t>
        </w:r>
      </w:ins>
    </w:p>
    <w:p>
      <w:pPr>
        <w:ind w:left="3680" w:hanging="2415" w:hangingChars="1150"/>
        <w:jc w:val="center"/>
        <w:rPr>
          <w:rFonts w:hint="eastAsia" w:ascii="仿宋" w:hAnsi="仿宋" w:eastAsia="仿宋"/>
          <w:sz w:val="32"/>
          <w:szCs w:val="32"/>
          <w:lang w:val="en-US" w:eastAsia="zh-CN"/>
        </w:rPr>
      </w:pPr>
      <w:ins w:id="496" w:author="杨文珍" w:date="2020-08-17T21:46:41Z">
        <w:r>
          <w:rPr/>
          <w:drawing>
            <wp:inline distT="0" distB="0" distL="114300" distR="114300">
              <wp:extent cx="390525" cy="742950"/>
              <wp:effectExtent l="0" t="0" r="9525" b="0"/>
              <wp:docPr id="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ins>
      <w:ins w:id="498" w:author="杨文珍" w:date="2020-08-17T21:47:10Z">
        <w:r>
          <w:rPr/>
          <w:drawing>
            <wp:inline distT="0" distB="0" distL="114300" distR="114300">
              <wp:extent cx="390525" cy="704850"/>
              <wp:effectExtent l="0" t="0" r="9525" b="0"/>
              <wp:docPr id="5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0" w:author="杨文珍" w:date="2020-08-17T21:46:45Z">
        <w:r>
          <w:rPr/>
          <w:drawing>
            <wp:inline distT="0" distB="0" distL="114300" distR="114300">
              <wp:extent cx="390525" cy="723900"/>
              <wp:effectExtent l="0" t="0" r="9525" b="0"/>
              <wp:docPr id="56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ins>
      <w:ins w:id="502" w:author="杨文珍" w:date="2020-08-17T21:47:11Z">
        <w:r>
          <w:rPr/>
          <w:drawing>
            <wp:inline distT="0" distB="0" distL="114300" distR="114300">
              <wp:extent cx="390525" cy="704850"/>
              <wp:effectExtent l="0" t="0" r="9525" b="0"/>
              <wp:docPr id="5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4" w:author="杨文珍" w:date="2020-08-17T21:46:51Z">
        <w:r>
          <w:rPr/>
          <w:drawing>
            <wp:inline distT="0" distB="0" distL="114300" distR="114300">
              <wp:extent cx="419100" cy="742950"/>
              <wp:effectExtent l="0" t="0" r="0" b="0"/>
              <wp:docPr id="56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ins>
      <w:ins w:id="506" w:author="杨文珍" w:date="2020-08-17T21:47:12Z">
        <w:r>
          <w:rPr/>
          <w:drawing>
            <wp:inline distT="0" distB="0" distL="114300" distR="114300">
              <wp:extent cx="390525" cy="704850"/>
              <wp:effectExtent l="0" t="0" r="9525" b="0"/>
              <wp:docPr id="5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08" w:author="杨文珍" w:date="2020-08-17T21:46:55Z">
        <w:r>
          <w:rPr/>
          <w:drawing>
            <wp:inline distT="0" distB="0" distL="114300" distR="114300">
              <wp:extent cx="400050" cy="714375"/>
              <wp:effectExtent l="0" t="0" r="0" b="9525"/>
              <wp:docPr id="56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76" w:name="_Toc14719"/>
      <w:bookmarkStart w:id="77" w:name="_Toc17733"/>
      <w:r>
        <w:rPr>
          <w:rFonts w:hint="eastAsia"/>
          <w:lang w:val="en-US" w:eastAsia="zh-CN"/>
        </w:rPr>
        <w:t>二 音节</w:t>
      </w:r>
      <w:bookmarkEnd w:id="76"/>
      <w:bookmarkEnd w:id="77"/>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āi  ái  ǎi  ài</w:t>
      </w:r>
    </w:p>
    <w:p>
      <w:pPr>
        <w:ind w:left="2415" w:leftChars="50" w:hanging="2310" w:hangingChars="1100"/>
        <w:jc w:val="center"/>
        <w:rPr>
          <w:rFonts w:hint="eastAsia" w:ascii="仿宋" w:hAnsi="仿宋" w:eastAsia="仿宋"/>
          <w:sz w:val="32"/>
          <w:szCs w:val="32"/>
        </w:rPr>
      </w:pPr>
      <w:r>
        <w:drawing>
          <wp:inline distT="0" distB="0" distL="114300" distR="114300">
            <wp:extent cx="390525" cy="742950"/>
            <wp:effectExtent l="0" t="0" r="9525" b="0"/>
            <wp:docPr id="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3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9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1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āo  áo  ǎo  ào</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1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图片 10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0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0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0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0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ēi  éi  ěi  èi</w:t>
      </w:r>
    </w:p>
    <w:p>
      <w:pPr>
        <w:ind w:left="2415" w:leftChars="50" w:hanging="2310" w:hangingChars="1100"/>
        <w:jc w:val="center"/>
        <w:rPr>
          <w:rFonts w:hint="eastAsia" w:ascii="仿宋" w:hAnsi="仿宋" w:eastAsia="仿宋"/>
          <w:sz w:val="32"/>
          <w:szCs w:val="32"/>
        </w:rPr>
      </w:pPr>
      <w:r>
        <w:drawing>
          <wp:inline distT="0" distB="0" distL="114300" distR="114300">
            <wp:extent cx="419100" cy="742950"/>
            <wp:effectExtent l="0" t="0" r="0" b="0"/>
            <wp:docPr id="1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117" name="图片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图片 11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1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1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742950"/>
            <wp:effectExtent l="0" t="0" r="0" b="0"/>
            <wp:docPr id="1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ōu  óu  ǒu  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2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190" name="图片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图片 11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2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2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bāi   bái   bǎi   bài</w:t>
      </w:r>
    </w:p>
    <w:p>
      <w:pPr>
        <w:jc w:val="both"/>
        <w:rPr>
          <w:rFonts w:hint="eastAsia"/>
        </w:rPr>
      </w:pPr>
      <w:r>
        <w:drawing>
          <wp:inline distT="0" distB="0" distL="114300" distR="114300">
            <wp:extent cx="421005" cy="706120"/>
            <wp:effectExtent l="0" t="0" r="17145" b="17780"/>
            <wp:docPr id="1305" name="图片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 name="图片 130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230" name="图片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图片 1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6" name="图片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图片 130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2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7" name="图片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 name="图片 13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308" name="图片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图片 130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2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pāi   pái   pǎi   pài</w:t>
      </w:r>
    </w:p>
    <w:p>
      <w:pPr>
        <w:jc w:val="both"/>
        <w:rPr>
          <w:rFonts w:hint="eastAsia"/>
        </w:rPr>
      </w:pPr>
      <w:r>
        <w:drawing>
          <wp:inline distT="0" distB="0" distL="114300" distR="114300">
            <wp:extent cx="405130" cy="691515"/>
            <wp:effectExtent l="0" t="0" r="13970" b="13335"/>
            <wp:docPr id="1349" name="图片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 name="图片 13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13" name="图片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 name="图片 13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357" name="图片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 name="图片 13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1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707390"/>
            <wp:effectExtent l="0" t="0" r="13970" b="16510"/>
            <wp:docPr id="1360" name="图片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图片 1360"/>
                    <pic:cNvPicPr>
                      <a:picLocks noChangeAspect="1"/>
                    </pic:cNvPicPr>
                  </pic:nvPicPr>
                  <pic:blipFill>
                    <a:blip r:embed="rId6"/>
                    <a:srcRect b="4240"/>
                    <a:stretch>
                      <a:fillRect/>
                    </a:stretch>
                  </pic:blipFill>
                  <pic:spPr>
                    <a:xfrm>
                      <a:off x="0" y="0"/>
                      <a:ext cx="405130" cy="707390"/>
                    </a:xfrm>
                    <a:prstGeom prst="rect">
                      <a:avLst/>
                    </a:prstGeom>
                    <a:noFill/>
                    <a:ln>
                      <a:noFill/>
                    </a:ln>
                  </pic:spPr>
                </pic:pic>
              </a:graphicData>
            </a:graphic>
          </wp:inline>
        </w:drawing>
      </w:r>
      <w:r>
        <w:drawing>
          <wp:inline distT="0" distB="0" distL="114300" distR="114300">
            <wp:extent cx="390525" cy="742950"/>
            <wp:effectExtent l="0" t="0" r="9525" b="0"/>
            <wp:docPr id="1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8620" cy="691515"/>
            <wp:effectExtent l="0" t="0" r="11430" b="13335"/>
            <wp:docPr id="1364" name="图片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图片 1364"/>
                    <pic:cNvPicPr>
                      <a:picLocks noChangeAspect="1"/>
                    </pic:cNvPicPr>
                  </pic:nvPicPr>
                  <pic:blipFill>
                    <a:blip r:embed="rId6"/>
                    <a:srcRect b="4240"/>
                    <a:stretch>
                      <a:fillRect/>
                    </a:stretch>
                  </pic:blipFill>
                  <pic:spPr>
                    <a:xfrm>
                      <a:off x="0" y="0"/>
                      <a:ext cx="388620" cy="691515"/>
                    </a:xfrm>
                    <a:prstGeom prst="rect">
                      <a:avLst/>
                    </a:prstGeom>
                    <a:noFill/>
                    <a:ln>
                      <a:noFill/>
                    </a:ln>
                  </pic:spPr>
                </pic:pic>
              </a:graphicData>
            </a:graphic>
          </wp:inline>
        </w:drawing>
      </w:r>
      <w:r>
        <w:drawing>
          <wp:inline distT="0" distB="0" distL="114300" distR="114300">
            <wp:extent cx="390525" cy="742950"/>
            <wp:effectExtent l="0" t="0" r="9525" b="0"/>
            <wp:docPr id="1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mái   mǎi   mài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389" name="图片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 name="图片 138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3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3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0" name="图片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图片 139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3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391" name="图片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 name="图片 139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42950"/>
            <wp:effectExtent l="0" t="0" r="9525" b="0"/>
            <wp:docPr id="1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3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dāi   dǎi   dài</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14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398" name="图片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图片 13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4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14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4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tāi   tái   tǎi   tài</w:t>
      </w:r>
    </w:p>
    <w:p>
      <w:pPr>
        <w:jc w:val="both"/>
        <w:rPr>
          <w:rFonts w:hint="eastAsia"/>
        </w:rPr>
      </w:pPr>
      <w:r>
        <w:rPr>
          <w:rFonts w:hint="eastAsia"/>
        </w:rPr>
        <w:drawing>
          <wp:inline distT="0" distB="0" distL="114300" distR="114300">
            <wp:extent cx="387350" cy="715645"/>
            <wp:effectExtent l="0" t="0" r="12700" b="8255"/>
            <wp:docPr id="146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431" name="图片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 name="图片 14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4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4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14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nǎi   nài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390525" cy="742950"/>
            <wp:effectExtent l="0" t="0" r="9525" b="0"/>
            <wp:docPr id="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lái   lài</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5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15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156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42950"/>
            <wp:effectExtent l="0" t="0" r="9525" b="0"/>
            <wp:docPr id="1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gāi   gǎi   gài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70" name="图片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图片 157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1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kāi   kǎi   kài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1586" name="图片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图片 15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1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5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1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15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hāi   hái   hǎi   hài</w:t>
      </w:r>
    </w:p>
    <w:p>
      <w:pPr>
        <w:jc w:val="both"/>
        <w:rPr>
          <w:rFonts w:hint="eastAsia"/>
        </w:rPr>
      </w:pPr>
      <w:r>
        <w:drawing>
          <wp:inline distT="0" distB="0" distL="114300" distR="114300">
            <wp:extent cx="400050" cy="703580"/>
            <wp:effectExtent l="0" t="0" r="0" b="1270"/>
            <wp:docPr id="1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01" name="图片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 name="图片 16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1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1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gāo    gǎo   gào</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20" name="图片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图片 16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16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kāo    kǎo   kào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632" name="图片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图片 163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1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 xml:space="preserve">hāo   háo   hǎo   </w:t>
      </w:r>
      <w:r>
        <w:rPr>
          <w:rFonts w:hint="eastAsia" w:ascii="仿宋" w:hAnsi="仿宋" w:eastAsia="仿宋"/>
          <w:sz w:val="32"/>
          <w:szCs w:val="32"/>
          <w:lang w:val="en-US" w:eastAsia="zh-CN"/>
        </w:rPr>
        <w:t>h</w:t>
      </w:r>
      <w:r>
        <w:rPr>
          <w:rFonts w:hint="eastAsia" w:ascii="仿宋" w:hAnsi="仿宋" w:eastAsia="仿宋"/>
          <w:sz w:val="32"/>
          <w:szCs w:val="32"/>
        </w:rPr>
        <w:t>ào</w:t>
      </w:r>
    </w:p>
    <w:p>
      <w:pPr>
        <w:jc w:val="both"/>
        <w:rPr>
          <w:rFonts w:hint="eastAsia"/>
        </w:rPr>
      </w:pPr>
      <w:r>
        <w:rPr>
          <w:rFonts w:hint="eastAsia"/>
        </w:rPr>
        <w:drawing>
          <wp:inline distT="0" distB="0" distL="114300" distR="114300">
            <wp:extent cx="400050" cy="703580"/>
            <wp:effectExtent l="0" t="0" r="0" b="1270"/>
            <wp:docPr id="17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44" name="图片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图片 16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17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zhāo   zháo    zhǎo    zhào</w:t>
      </w:r>
    </w:p>
    <w:p>
      <w:pPr>
        <w:jc w:val="both"/>
        <w:rPr>
          <w:rFonts w:hint="eastAsia"/>
        </w:rPr>
      </w:pPr>
      <w:r>
        <w:rPr>
          <w:rFonts w:hint="eastAsia"/>
        </w:rPr>
        <w:drawing>
          <wp:inline distT="0" distB="0" distL="114300" distR="114300">
            <wp:extent cx="400050" cy="714375"/>
            <wp:effectExtent l="0" t="0" r="0" b="9525"/>
            <wp:docPr id="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56" name="图片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图片 16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chāo    cháo    chǎo    chào</w:t>
      </w:r>
    </w:p>
    <w:p>
      <w:pPr>
        <w:jc w:val="both"/>
        <w:rPr>
          <w:rFonts w:hint="eastAsia"/>
        </w:rPr>
      </w:pPr>
      <w:r>
        <w:rPr>
          <w:rFonts w:hint="eastAsia"/>
        </w:rPr>
        <w:drawing>
          <wp:inline distT="0" distB="0" distL="114300" distR="114300">
            <wp:extent cx="409575" cy="704850"/>
            <wp:effectExtent l="0" t="0" r="9525" b="0"/>
            <wp:docPr id="17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68" name="图片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图片 166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1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shāo    sháo    shǎo    shào</w:t>
      </w:r>
    </w:p>
    <w:p>
      <w:pPr>
        <w:jc w:val="both"/>
        <w:rPr>
          <w:rFonts w:hint="eastAsia"/>
        </w:rPr>
      </w:pPr>
      <w:r>
        <w:rPr>
          <w:rFonts w:hint="eastAsia"/>
        </w:rPr>
        <w:drawing>
          <wp:inline distT="0" distB="0" distL="114300" distR="114300">
            <wp:extent cx="400050" cy="723900"/>
            <wp:effectExtent l="0" t="0" r="0" b="0"/>
            <wp:docPr id="17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680" name="图片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图片 16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6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6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6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6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ráo   rǎo   rào</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1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6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1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zāo    záo    zǎo    zào</w:t>
      </w:r>
    </w:p>
    <w:p>
      <w:pPr>
        <w:jc w:val="both"/>
        <w:rPr>
          <w:rFonts w:hint="eastAsia"/>
        </w:rPr>
      </w:pPr>
      <w:r>
        <w:rPr>
          <w:rFonts w:hint="eastAsia"/>
        </w:rPr>
        <w:drawing>
          <wp:inline distT="0" distB="0" distL="114300" distR="114300">
            <wp:extent cx="403225" cy="704850"/>
            <wp:effectExtent l="0" t="0" r="15875" b="0"/>
            <wp:docPr id="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04" name="图片 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图片 17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845" cy="704850"/>
            <wp:effectExtent l="0" t="0" r="8255" b="0"/>
            <wp:docPr id="1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图片 1"/>
                    <pic:cNvPicPr>
                      <a:picLocks noChangeAspect="1"/>
                    </pic:cNvPicPr>
                  </pic:nvPicPr>
                  <pic:blipFill>
                    <a:blip r:embed="rId34"/>
                    <a:stretch>
                      <a:fillRect/>
                    </a:stretch>
                  </pic:blipFill>
                  <pic:spPr>
                    <a:xfrm>
                      <a:off x="0" y="0"/>
                      <a:ext cx="41084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cāo    cáo    cǎo    cào</w:t>
      </w:r>
    </w:p>
    <w:p>
      <w:pPr>
        <w:jc w:val="both"/>
        <w:rPr>
          <w:rFonts w:hint="eastAsia"/>
        </w:rPr>
      </w:pPr>
      <w:r>
        <w:rPr>
          <w:rFonts w:hint="eastAsia"/>
        </w:rPr>
        <w:drawing>
          <wp:inline distT="0" distB="0" distL="114300" distR="114300">
            <wp:extent cx="403225" cy="704850"/>
            <wp:effectExtent l="0" t="0" r="15875" b="0"/>
            <wp:docPr id="17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716" name="图片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图片 17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4975" cy="704850"/>
            <wp:effectExtent l="0" t="0" r="3175" b="0"/>
            <wp:docPr id="1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 name="图片 2"/>
                    <pic:cNvPicPr>
                      <a:picLocks noChangeAspect="1"/>
                    </pic:cNvPicPr>
                  </pic:nvPicPr>
                  <pic:blipFill>
                    <a:blip r:embed="rId35"/>
                    <a:stretch>
                      <a:fillRect/>
                    </a:stretch>
                  </pic:blipFill>
                  <pic:spPr>
                    <a:xfrm>
                      <a:off x="0" y="0"/>
                      <a:ext cx="4349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7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1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7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sāo    sǎo   sào</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7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1728" name="图片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图片 17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1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7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1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1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bēi   běi   bèi</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1895" name="图片 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 name="图片 189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76" name="图片 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图片 17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6" name="图片 1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图片 189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7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1897" name="图片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 name="图片 18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1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pēi   péi   pèi</w:t>
      </w:r>
    </w:p>
    <w:p>
      <w:pPr>
        <w:ind w:left="2415" w:leftChars="50" w:hanging="2310" w:hangingChars="1100"/>
        <w:jc w:val="center"/>
        <w:rPr>
          <w:rFonts w:hint="eastAsia" w:ascii="仿宋" w:hAnsi="仿宋" w:eastAsia="仿宋"/>
          <w:sz w:val="32"/>
          <w:szCs w:val="32"/>
        </w:rPr>
      </w:pPr>
      <w:r>
        <w:drawing>
          <wp:inline distT="0" distB="0" distL="114300" distR="114300">
            <wp:extent cx="405130" cy="691515"/>
            <wp:effectExtent l="0" t="0" r="13970" b="13335"/>
            <wp:docPr id="1898" name="图片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图片 189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788" name="图片 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图片 17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899" name="图片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 name="图片 189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5130" cy="691515"/>
            <wp:effectExtent l="0" t="0" r="13970" b="13335"/>
            <wp:docPr id="1900" name="图片 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图片 190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19100" cy="742950"/>
            <wp:effectExtent l="0" t="0" r="0" b="0"/>
            <wp:docPr id="1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méi   měi   mèi</w:t>
      </w:r>
    </w:p>
    <w:p>
      <w:pPr>
        <w:ind w:left="2415" w:leftChars="50" w:hanging="2310" w:hangingChars="1100"/>
        <w:jc w:val="center"/>
        <w:rPr>
          <w:rFonts w:hint="eastAsia" w:ascii="仿宋" w:hAnsi="仿宋" w:eastAsia="仿宋"/>
          <w:sz w:val="32"/>
          <w:szCs w:val="32"/>
        </w:rPr>
      </w:pPr>
      <w:r>
        <w:drawing>
          <wp:inline distT="0" distB="0" distL="114300" distR="114300">
            <wp:extent cx="411480" cy="701040"/>
            <wp:effectExtent l="0" t="0" r="7620" b="3810"/>
            <wp:docPr id="1901" name="图片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 name="图片 190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2" name="图片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图片 190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01040"/>
            <wp:effectExtent l="0" t="0" r="7620" b="3810"/>
            <wp:docPr id="1903" name="图片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 name="图片 190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19100" cy="742950"/>
            <wp:effectExtent l="0" t="0" r="0" b="0"/>
            <wp:docPr id="1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fēi   féi   fěi   fèi</w:t>
      </w:r>
    </w:p>
    <w:p>
      <w:pPr>
        <w:jc w:val="both"/>
        <w:rPr>
          <w:rFonts w:hint="eastAsia"/>
        </w:rPr>
      </w:pPr>
      <w:r>
        <w:rPr>
          <w:rFonts w:hint="eastAsia"/>
        </w:rPr>
        <w:drawing>
          <wp:inline distT="0" distB="0" distL="114300" distR="114300">
            <wp:extent cx="398145" cy="667385"/>
            <wp:effectExtent l="0" t="0" r="1905" b="18415"/>
            <wp:docPr id="1904" name="图片 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图片 190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12" name="图片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图片 18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5" name="图片 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 name="图片 19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6" name="图片 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图片 190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1907" name="图片 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图片 190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něi  nèi</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1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1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1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lēi   léi   lěi   lèi</w:t>
      </w:r>
    </w:p>
    <w:p>
      <w:pPr>
        <w:jc w:val="both"/>
        <w:rPr>
          <w:rFonts w:hint="eastAsia"/>
        </w:rPr>
      </w:pPr>
      <w:r>
        <w:rPr>
          <w:rFonts w:hint="eastAsia"/>
        </w:rPr>
        <w:drawing>
          <wp:inline distT="0" distB="0" distL="114300" distR="114300">
            <wp:extent cx="417830" cy="727075"/>
            <wp:effectExtent l="0" t="0" r="1270" b="15875"/>
            <wp:docPr id="19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36" name="图片 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图片 18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19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1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gěi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19100" cy="742950"/>
            <wp:effectExtent l="0" t="0" r="0" b="0"/>
            <wp:docPr id="1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1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hēi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19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19100" cy="742950"/>
            <wp:effectExtent l="0" t="0" r="0" b="0"/>
            <wp:docPr id="1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1860" name="图片 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图片 18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shéi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742950"/>
            <wp:effectExtent l="0" t="0" r="0" b="0"/>
            <wp:docPr id="1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zéi</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9100" cy="742950"/>
            <wp:effectExtent l="0" t="0" r="0" b="0"/>
            <wp:docPr id="1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9100" cy="688340"/>
            <wp:effectExtent l="0" t="0" r="0" b="16510"/>
            <wp:docPr id="18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gōu  gǒu   gòu</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19" name="图片 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 name="图片 19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1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kōu  kǒu   kòu</w:t>
      </w:r>
    </w:p>
    <w:p>
      <w:pPr>
        <w:jc w:val="center"/>
        <w:rPr>
          <w:rFonts w:hint="eastAsia" w:ascii="仿宋" w:hAnsi="仿宋" w:eastAsia="仿宋"/>
          <w:sz w:val="32"/>
          <w:szCs w:val="32"/>
        </w:rPr>
      </w:pPr>
      <w:r>
        <w:drawing>
          <wp:inline distT="0" distB="0" distL="114300" distR="114300">
            <wp:extent cx="400050" cy="723900"/>
            <wp:effectExtent l="0" t="0" r="0" b="0"/>
            <wp:docPr id="20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931" name="图片 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 name="图片 19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9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9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19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hōu   hóu   hǒu   hòu</w:t>
      </w:r>
    </w:p>
    <w:p>
      <w:pPr>
        <w:jc w:val="both"/>
        <w:rPr>
          <w:rFonts w:hint="eastAsia"/>
        </w:rPr>
      </w:pPr>
      <w:r>
        <w:rPr>
          <w:rFonts w:hint="eastAsia"/>
        </w:rPr>
        <w:drawing>
          <wp:inline distT="0" distB="0" distL="114300" distR="114300">
            <wp:extent cx="400050" cy="703580"/>
            <wp:effectExtent l="0" t="0" r="0" b="1270"/>
            <wp:docPr id="2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43" name="图片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 name="图片 19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2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zhōu   zhóu   zhǒu   zhòu</w:t>
      </w:r>
    </w:p>
    <w:p>
      <w:pPr>
        <w:jc w:val="both"/>
        <w:rPr>
          <w:rFonts w:hint="eastAsia"/>
        </w:rPr>
      </w:pPr>
      <w:r>
        <w:rPr>
          <w:rFonts w:hint="eastAsia"/>
        </w:rPr>
        <w:drawing>
          <wp:inline distT="0" distB="0" distL="114300" distR="114300">
            <wp:extent cx="400050" cy="714375"/>
            <wp:effectExtent l="0" t="0" r="0" b="9525"/>
            <wp:docPr id="2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55" name="图片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 name="图片 19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chōu   chóu   chǒu   chòu</w:t>
      </w:r>
    </w:p>
    <w:p>
      <w:pPr>
        <w:jc w:val="both"/>
        <w:rPr>
          <w:rFonts w:hint="eastAsia"/>
        </w:rPr>
      </w:pPr>
      <w:r>
        <w:rPr>
          <w:rFonts w:hint="eastAsia"/>
        </w:rPr>
        <w:drawing>
          <wp:inline distT="0" distB="0" distL="114300" distR="114300">
            <wp:extent cx="409575" cy="704850"/>
            <wp:effectExtent l="0" t="0" r="9525" b="0"/>
            <wp:docPr id="2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67" name="图片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 name="图片 19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2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shōu   shóu   shǒu   shòu</w:t>
      </w:r>
    </w:p>
    <w:p>
      <w:pPr>
        <w:jc w:val="both"/>
        <w:rPr>
          <w:rFonts w:hint="eastAsia"/>
        </w:rPr>
      </w:pPr>
      <w:r>
        <w:rPr>
          <w:rFonts w:hint="eastAsia"/>
        </w:rPr>
        <w:drawing>
          <wp:inline distT="0" distB="0" distL="114300" distR="114300">
            <wp:extent cx="400050" cy="723900"/>
            <wp:effectExtent l="0" t="0" r="0" b="0"/>
            <wp:docPr id="20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79" name="图片 1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 name="图片 197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9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19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9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róu    ròu</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9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1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zōu   zǒu   zòu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03" name="图片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 name="图片 20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còu</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0050" cy="714375"/>
            <wp:effectExtent l="0" t="0" r="0" b="9525"/>
            <wp:docPr id="20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sōu   sǒu   sòu</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0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2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0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0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78" w:name="_Toc14603"/>
      <w:bookmarkStart w:id="79" w:name="_Toc8131"/>
      <w:r>
        <w:rPr>
          <w:rFonts w:hint="eastAsia"/>
          <w:lang w:val="en-US" w:eastAsia="zh-CN"/>
        </w:rPr>
        <w:t>三 词语</w:t>
      </w:r>
      <w:bookmarkEnd w:id="78"/>
      <w:bookmarkEnd w:id="79"/>
    </w:p>
    <w:p>
      <w:pPr>
        <w:jc w:val="center"/>
        <w:rPr>
          <w:rFonts w:hint="eastAsia" w:ascii="仿宋" w:hAnsi="仿宋" w:eastAsia="仿宋"/>
          <w:sz w:val="32"/>
          <w:szCs w:val="32"/>
        </w:rPr>
      </w:pPr>
      <w:r>
        <w:rPr>
          <w:rFonts w:hint="eastAsia" w:ascii="仿宋" w:hAnsi="仿宋" w:eastAsia="仿宋"/>
          <w:sz w:val="32"/>
          <w:szCs w:val="32"/>
        </w:rPr>
        <w:t>chá</w:t>
      </w:r>
      <w:ins w:id="510" w:author="杨文珍" w:date="2020-08-18T09:20:32Z">
        <w:r>
          <w:rPr>
            <w:rFonts w:hint="eastAsia" w:ascii="仿宋" w:hAnsi="仿宋" w:eastAsia="仿宋"/>
            <w:sz w:val="32"/>
            <w:szCs w:val="32"/>
            <w:lang w:val="en-US" w:eastAsia="zh-CN"/>
          </w:rPr>
          <w:t xml:space="preserve"> </w:t>
        </w:r>
      </w:ins>
      <w:r>
        <w:rPr>
          <w:rFonts w:hint="eastAsia" w:ascii="仿宋" w:hAnsi="仿宋" w:eastAsia="仿宋"/>
          <w:sz w:val="32"/>
          <w:szCs w:val="32"/>
        </w:rPr>
        <w:t>bēi</w:t>
      </w:r>
      <w:ins w:id="511" w:author="杨文珍" w:date="2020-08-18T09:19:37Z">
        <w:r>
          <w:rPr>
            <w:rFonts w:hint="eastAsia" w:ascii="仿宋" w:hAnsi="仿宋" w:eastAsia="仿宋"/>
            <w:sz w:val="32"/>
            <w:szCs w:val="32"/>
            <w:lang w:val="en-US" w:eastAsia="zh-CN"/>
          </w:rPr>
          <w:t xml:space="preserve">  </w:t>
        </w:r>
      </w:ins>
      <w:r>
        <w:rPr>
          <w:rFonts w:hint="eastAsia" w:ascii="仿宋" w:hAnsi="仿宋" w:eastAsia="仿宋"/>
          <w:sz w:val="32"/>
          <w:szCs w:val="32"/>
        </w:rPr>
        <w:t>茶杯</w:t>
      </w:r>
    </w:p>
    <w:p>
      <w:pPr>
        <w:jc w:val="center"/>
        <w:rPr>
          <w:rFonts w:hint="eastAsia" w:ascii="仿宋" w:hAnsi="仿宋" w:eastAsia="仿宋"/>
          <w:sz w:val="32"/>
          <w:szCs w:val="32"/>
        </w:rPr>
      </w:pPr>
      <w:r>
        <w:drawing>
          <wp:inline distT="0" distB="0" distL="114300" distR="114300">
            <wp:extent cx="409575" cy="704850"/>
            <wp:effectExtent l="0" t="0" r="9525" b="0"/>
            <wp:docPr id="20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6560" cy="712470"/>
            <wp:effectExtent l="0" t="0" r="2540" b="11430"/>
            <wp:docPr id="2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20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421005" cy="706120"/>
            <wp:effectExtent l="0" t="0" r="17145" b="17780"/>
            <wp:docPr id="2074" name="图片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图片 207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0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13385" cy="721995"/>
            <wp:effectExtent l="0" t="0" r="5715" b="1905"/>
            <wp:docPr id="2076" name="图片 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图片 20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shǒu</w:t>
      </w:r>
      <w:ins w:id="512" w:author="杨文珍" w:date="2020-08-18T09:20:28Z">
        <w:r>
          <w:rPr>
            <w:rFonts w:hint="eastAsia" w:ascii="仿宋" w:hAnsi="仿宋" w:eastAsia="仿宋"/>
            <w:sz w:val="32"/>
            <w:szCs w:val="32"/>
            <w:lang w:val="en-US" w:eastAsia="zh-CN"/>
          </w:rPr>
          <w:t xml:space="preserve"> </w:t>
        </w:r>
      </w:ins>
      <w:r>
        <w:rPr>
          <w:rFonts w:hint="eastAsia" w:ascii="仿宋" w:hAnsi="仿宋" w:eastAsia="仿宋"/>
          <w:sz w:val="32"/>
          <w:szCs w:val="32"/>
        </w:rPr>
        <w:t>tào</w:t>
      </w:r>
      <w:ins w:id="513" w:author="杨文珍" w:date="2020-08-18T09:19:39Z">
        <w:r>
          <w:rPr>
            <w:rFonts w:hint="eastAsia" w:ascii="仿宋" w:hAnsi="仿宋" w:eastAsia="仿宋"/>
            <w:sz w:val="32"/>
            <w:szCs w:val="32"/>
            <w:lang w:val="en-US" w:eastAsia="zh-CN"/>
          </w:rPr>
          <w:t xml:space="preserve">  </w:t>
        </w:r>
      </w:ins>
      <w:r>
        <w:rPr>
          <w:rFonts w:hint="eastAsia" w:ascii="仿宋" w:hAnsi="仿宋" w:eastAsia="仿宋"/>
          <w:sz w:val="32"/>
          <w:szCs w:val="32"/>
        </w:rPr>
        <w:t>手套</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87350" cy="715645"/>
            <wp:effectExtent l="0" t="0" r="12700" b="8255"/>
            <wp:docPr id="2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bái</w:t>
      </w:r>
      <w:ins w:id="514" w:author="杨文珍" w:date="2020-08-18T09:20:24Z">
        <w:r>
          <w:rPr>
            <w:rFonts w:hint="eastAsia" w:ascii="仿宋" w:hAnsi="仿宋" w:eastAsia="仿宋"/>
            <w:sz w:val="32"/>
            <w:szCs w:val="32"/>
            <w:lang w:val="en-US" w:eastAsia="zh-CN"/>
          </w:rPr>
          <w:t xml:space="preserve"> </w:t>
        </w:r>
      </w:ins>
      <w:r>
        <w:rPr>
          <w:rFonts w:hint="eastAsia" w:ascii="仿宋" w:hAnsi="仿宋" w:eastAsia="仿宋"/>
          <w:sz w:val="32"/>
          <w:szCs w:val="32"/>
        </w:rPr>
        <w:t>tù</w:t>
      </w:r>
      <w:ins w:id="515" w:author="杨文珍" w:date="2020-08-18T09:19:41Z">
        <w:r>
          <w:rPr>
            <w:rFonts w:hint="eastAsia" w:ascii="仿宋" w:hAnsi="仿宋" w:eastAsia="仿宋"/>
            <w:sz w:val="32"/>
            <w:szCs w:val="32"/>
            <w:lang w:val="en-US" w:eastAsia="zh-CN"/>
          </w:rPr>
          <w:t xml:space="preserve">  </w:t>
        </w:r>
      </w:ins>
      <w:r>
        <w:rPr>
          <w:rFonts w:hint="eastAsia" w:ascii="仿宋" w:hAnsi="仿宋" w:eastAsia="仿宋"/>
          <w:sz w:val="32"/>
          <w:szCs w:val="32"/>
        </w:rPr>
        <w:t>白兔</w:t>
      </w:r>
    </w:p>
    <w:p>
      <w:pPr>
        <w:jc w:val="center"/>
        <w:rPr>
          <w:rFonts w:hint="eastAsia" w:ascii="仿宋" w:hAnsi="仿宋" w:eastAsia="仿宋"/>
          <w:sz w:val="32"/>
          <w:szCs w:val="32"/>
        </w:rPr>
      </w:pPr>
      <w:r>
        <w:drawing>
          <wp:inline distT="0" distB="0" distL="114300" distR="114300">
            <wp:extent cx="421005" cy="706120"/>
            <wp:effectExtent l="0" t="0" r="17145" b="17780"/>
            <wp:docPr id="2087" name="图片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 name="图片 208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20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7350" cy="715645"/>
            <wp:effectExtent l="0" t="0" r="12700" b="8255"/>
            <wp:docPr id="20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81000" cy="714375"/>
            <wp:effectExtent l="0" t="0" r="0" b="9525"/>
            <wp:docPr id="20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20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0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hóu</w:t>
      </w:r>
      <w:ins w:id="516" w:author="杨文珍" w:date="2020-08-18T09:20:19Z">
        <w:r>
          <w:rPr>
            <w:rFonts w:hint="eastAsia" w:ascii="仿宋" w:hAnsi="仿宋" w:eastAsia="仿宋"/>
            <w:sz w:val="32"/>
            <w:szCs w:val="32"/>
            <w:lang w:val="en-US" w:eastAsia="zh-CN"/>
          </w:rPr>
          <w:t xml:space="preserve"> </w:t>
        </w:r>
      </w:ins>
      <w:r>
        <w:rPr>
          <w:rFonts w:hint="eastAsia" w:ascii="仿宋" w:hAnsi="仿宋" w:eastAsia="仿宋"/>
          <w:sz w:val="32"/>
          <w:szCs w:val="32"/>
        </w:rPr>
        <w:t>zi</w:t>
      </w:r>
      <w:ins w:id="517" w:author="杨文珍" w:date="2020-08-18T09:19:43Z">
        <w:r>
          <w:rPr>
            <w:rFonts w:hint="eastAsia" w:ascii="仿宋" w:hAnsi="仿宋" w:eastAsia="仿宋"/>
            <w:sz w:val="32"/>
            <w:szCs w:val="32"/>
            <w:lang w:val="en-US" w:eastAsia="zh-CN"/>
          </w:rPr>
          <w:t xml:space="preserve">  </w:t>
        </w:r>
      </w:ins>
      <w:r>
        <w:rPr>
          <w:rFonts w:hint="eastAsia" w:ascii="仿宋" w:hAnsi="仿宋" w:eastAsia="仿宋"/>
          <w:sz w:val="32"/>
          <w:szCs w:val="32"/>
        </w:rPr>
        <w:t>猴子</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2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xǐ shǒu</w:t>
      </w:r>
      <w:ins w:id="518" w:author="杨文珍" w:date="2020-08-18T09:20:15Z">
        <w:r>
          <w:rPr>
            <w:rFonts w:hint="eastAsia" w:ascii="仿宋" w:hAnsi="仿宋" w:eastAsia="仿宋"/>
            <w:sz w:val="32"/>
            <w:szCs w:val="32"/>
            <w:lang w:val="en-US" w:eastAsia="zh-CN"/>
          </w:rPr>
          <w:t xml:space="preserve"> </w:t>
        </w:r>
      </w:ins>
      <w:r>
        <w:rPr>
          <w:rFonts w:hint="eastAsia" w:ascii="仿宋" w:hAnsi="仿宋" w:eastAsia="仿宋"/>
          <w:sz w:val="32"/>
          <w:szCs w:val="32"/>
        </w:rPr>
        <w:t>pà</w:t>
      </w:r>
      <w:ins w:id="519" w:author="杨文珍" w:date="2020-08-18T09:19:48Z">
        <w:r>
          <w:rPr>
            <w:rFonts w:hint="eastAsia" w:ascii="仿宋" w:hAnsi="仿宋" w:eastAsia="仿宋"/>
            <w:sz w:val="32"/>
            <w:szCs w:val="32"/>
            <w:lang w:val="en-US" w:eastAsia="zh-CN"/>
          </w:rPr>
          <w:t xml:space="preserve">  </w:t>
        </w:r>
      </w:ins>
      <w:r>
        <w:rPr>
          <w:rFonts w:hint="eastAsia" w:ascii="仿宋" w:hAnsi="仿宋" w:eastAsia="仿宋"/>
          <w:sz w:val="32"/>
          <w:szCs w:val="32"/>
        </w:rPr>
        <w:t>洗</w:t>
      </w:r>
      <w:ins w:id="520" w:author="杨文珍" w:date="2020-08-18T09:20:17Z">
        <w:r>
          <w:rPr>
            <w:rFonts w:hint="eastAsia" w:ascii="仿宋" w:hAnsi="仿宋" w:eastAsia="仿宋"/>
            <w:sz w:val="32"/>
            <w:szCs w:val="32"/>
            <w:lang w:val="en-US" w:eastAsia="zh-CN"/>
          </w:rPr>
          <w:t xml:space="preserve"> </w:t>
        </w:r>
      </w:ins>
      <w:r>
        <w:rPr>
          <w:rFonts w:hint="eastAsia" w:ascii="仿宋" w:hAnsi="仿宋" w:eastAsia="仿宋"/>
          <w:sz w:val="32"/>
          <w:szCs w:val="32"/>
        </w:rPr>
        <w:t>手帕</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381000" cy="723900"/>
            <wp:effectExtent l="0" t="0" r="0" b="0"/>
            <wp:docPr id="21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ins w:id="521" w:author="杨文珍" w:date="2020-08-17T22:12:12Z">
        <w:r>
          <w:rPr>
            <w:rFonts w:hint="eastAsia"/>
          </w:rPr>
          <w:drawing>
            <wp:inline distT="0" distB="0" distL="114300" distR="114300">
              <wp:extent cx="426720" cy="741045"/>
              <wp:effectExtent l="0" t="0" r="11430" b="1905"/>
              <wp:docPr id="58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del w:id="523" w:author="杨文珍" w:date="2020-08-17T22:12:12Z">
        <w:r>
          <w:rPr>
            <w:rFonts w:hint="eastAsia" w:ascii="仿宋" w:hAnsi="仿宋" w:eastAsia="仿宋"/>
            <w:sz w:val="32"/>
            <w:szCs w:val="32"/>
            <w:lang w:val="en-US" w:eastAsia="zh-CN"/>
          </w:rPr>
          <w:drawing>
            <wp:inline distT="0" distB="0" distL="114300" distR="114300">
              <wp:extent cx="419100" cy="688340"/>
              <wp:effectExtent l="0" t="0" r="0" b="16510"/>
              <wp:docPr id="21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r>
        <w:rPr>
          <w:rFonts w:hint="eastAsia" w:ascii="仿宋" w:hAnsi="仿宋" w:eastAsia="仿宋"/>
          <w:sz w:val="32"/>
          <w:szCs w:val="32"/>
          <w:lang w:val="en-US" w:eastAsia="zh-CN"/>
        </w:rPr>
        <w:drawing>
          <wp:inline distT="0" distB="0" distL="114300" distR="114300">
            <wp:extent cx="390525" cy="704850"/>
            <wp:effectExtent l="0" t="0" r="9525" b="0"/>
            <wp:docPr id="2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63220" cy="687070"/>
            <wp:effectExtent l="0" t="0" r="17780" b="17780"/>
            <wp:docPr id="2107" name="图片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 name="图片 2107"/>
                    <pic:cNvPicPr>
                      <a:picLocks noChangeAspect="1"/>
                    </pic:cNvPicPr>
                  </pic:nvPicPr>
                  <pic:blipFill>
                    <a:blip r:embed="rId6"/>
                    <a:stretch>
                      <a:fillRect/>
                    </a:stretch>
                  </pic:blipFill>
                  <pic:spPr>
                    <a:xfrm>
                      <a:off x="0" y="0"/>
                      <a:ext cx="363220" cy="687070"/>
                    </a:xfrm>
                    <a:prstGeom prst="rect">
                      <a:avLst/>
                    </a:prstGeom>
                    <a:noFill/>
                    <a:ln>
                      <a:noFill/>
                    </a:ln>
                  </pic:spPr>
                </pic:pic>
              </a:graphicData>
            </a:graphic>
          </wp:inline>
        </w:drawing>
      </w:r>
      <w:r>
        <w:drawing>
          <wp:inline distT="0" distB="0" distL="114300" distR="114300">
            <wp:extent cx="406400" cy="694690"/>
            <wp:effectExtent l="0" t="0" r="12700" b="10160"/>
            <wp:docPr id="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图片 5"/>
                    <pic:cNvPicPr>
                      <a:picLocks noChangeAspect="1"/>
                    </pic:cNvPicPr>
                  </pic:nvPicPr>
                  <pic:blipFill>
                    <a:blip r:embed="rId14"/>
                    <a:stretch>
                      <a:fillRect/>
                    </a:stretch>
                  </pic:blipFill>
                  <pic:spPr>
                    <a:xfrm>
                      <a:off x="0" y="0"/>
                      <a:ext cx="406400" cy="694690"/>
                    </a:xfrm>
                    <a:prstGeom prst="rect">
                      <a:avLst/>
                    </a:prstGeom>
                    <a:noFill/>
                    <a:ln>
                      <a:noFill/>
                    </a:ln>
                  </pic:spPr>
                </pic:pic>
              </a:graphicData>
            </a:graphic>
          </wp:inline>
        </w:drawing>
      </w:r>
      <w:r>
        <w:drawing>
          <wp:inline distT="0" distB="0" distL="114300" distR="114300">
            <wp:extent cx="377190" cy="737235"/>
            <wp:effectExtent l="0" t="0" r="3810" b="5715"/>
            <wp:docPr id="2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 name="图片 10"/>
                    <pic:cNvPicPr>
                      <a:picLocks noChangeAspect="1"/>
                    </pic:cNvPicPr>
                  </pic:nvPicPr>
                  <pic:blipFill>
                    <a:blip r:embed="rId13"/>
                    <a:stretch>
                      <a:fillRect/>
                    </a:stretch>
                  </pic:blipFill>
                  <pic:spPr>
                    <a:xfrm>
                      <a:off x="0" y="0"/>
                      <a:ext cx="377190" cy="73723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shōu  yī</w:t>
      </w:r>
      <w:ins w:id="525" w:author="杨文珍" w:date="2020-08-18T09:20:12Z">
        <w:r>
          <w:rPr>
            <w:rFonts w:hint="eastAsia" w:ascii="仿宋" w:hAnsi="仿宋" w:eastAsia="仿宋"/>
            <w:sz w:val="32"/>
            <w:szCs w:val="32"/>
            <w:lang w:val="en-US" w:eastAsia="zh-CN"/>
          </w:rPr>
          <w:t xml:space="preserve"> </w:t>
        </w:r>
      </w:ins>
      <w:r>
        <w:rPr>
          <w:rFonts w:hint="eastAsia" w:ascii="仿宋" w:hAnsi="仿宋" w:eastAsia="仿宋"/>
          <w:sz w:val="32"/>
          <w:szCs w:val="32"/>
        </w:rPr>
        <w:t>fu  收</w:t>
      </w:r>
      <w:ins w:id="526" w:author="杨文珍" w:date="2020-08-18T09:20:13Z">
        <w:r>
          <w:rPr>
            <w:rFonts w:hint="eastAsia" w:ascii="仿宋" w:hAnsi="仿宋" w:eastAsia="仿宋"/>
            <w:sz w:val="32"/>
            <w:szCs w:val="32"/>
            <w:lang w:val="en-US" w:eastAsia="zh-CN"/>
          </w:rPr>
          <w:t xml:space="preserve"> </w:t>
        </w:r>
      </w:ins>
      <w:r>
        <w:rPr>
          <w:rFonts w:hint="eastAsia" w:ascii="仿宋" w:hAnsi="仿宋" w:eastAsia="仿宋"/>
          <w:sz w:val="32"/>
          <w:szCs w:val="32"/>
        </w:rPr>
        <w:t>衣服</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12" name="图片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图片 21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2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115" name="图片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 name="图片 21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44500" cy="689610"/>
            <wp:effectExtent l="0" t="0" r="12700" b="15240"/>
            <wp:docPr id="2116" name="图片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图片 2116"/>
                    <pic:cNvPicPr>
                      <a:picLocks noChangeAspect="1"/>
                    </pic:cNvPicPr>
                  </pic:nvPicPr>
                  <pic:blipFill>
                    <a:blip r:embed="rId6"/>
                    <a:srcRect t="-4332" r="-5263" b="4240"/>
                    <a:stretch>
                      <a:fillRect/>
                    </a:stretch>
                  </pic:blipFill>
                  <pic:spPr>
                    <a:xfrm>
                      <a:off x="0" y="0"/>
                      <a:ext cx="444500" cy="68961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2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dài  kǒu</w:t>
      </w:r>
      <w:ins w:id="527" w:author="杨文珍" w:date="2020-08-18T09:20:08Z">
        <w:r>
          <w:rPr>
            <w:rFonts w:hint="eastAsia" w:ascii="仿宋" w:hAnsi="仿宋" w:eastAsia="仿宋"/>
            <w:sz w:val="32"/>
            <w:szCs w:val="32"/>
            <w:lang w:val="en-US" w:eastAsia="zh-CN"/>
          </w:rPr>
          <w:t xml:space="preserve"> </w:t>
        </w:r>
      </w:ins>
      <w:r>
        <w:rPr>
          <w:rFonts w:hint="eastAsia" w:ascii="仿宋" w:hAnsi="仿宋" w:eastAsia="仿宋"/>
          <w:sz w:val="32"/>
          <w:szCs w:val="32"/>
        </w:rPr>
        <w:t>zhào  戴</w:t>
      </w:r>
      <w:ins w:id="528" w:author="杨文珍" w:date="2020-08-18T09:20:09Z">
        <w:r>
          <w:rPr>
            <w:rFonts w:hint="eastAsia" w:ascii="仿宋" w:hAnsi="仿宋" w:eastAsia="仿宋"/>
            <w:sz w:val="32"/>
            <w:szCs w:val="32"/>
            <w:lang w:val="en-US" w:eastAsia="zh-CN"/>
          </w:rPr>
          <w:t xml:space="preserve"> </w:t>
        </w:r>
      </w:ins>
      <w:r>
        <w:rPr>
          <w:rFonts w:hint="eastAsia" w:ascii="仿宋" w:hAnsi="仿宋" w:eastAsia="仿宋"/>
          <w:sz w:val="32"/>
          <w:szCs w:val="32"/>
        </w:rPr>
        <w:t>口罩</w:t>
      </w:r>
    </w:p>
    <w:p>
      <w:pPr>
        <w:jc w:val="center"/>
        <w:rPr>
          <w:rFonts w:hint="eastAsia" w:ascii="仿宋" w:hAnsi="仿宋" w:eastAsia="仿宋"/>
          <w:sz w:val="32"/>
          <w:szCs w:val="32"/>
        </w:rPr>
      </w:pPr>
      <w:r>
        <w:drawing>
          <wp:inline distT="0" distB="0" distL="114300" distR="114300">
            <wp:extent cx="424180" cy="718820"/>
            <wp:effectExtent l="0" t="0" r="13970" b="5080"/>
            <wp:docPr id="21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21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1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shài  bèi</w:t>
      </w:r>
      <w:ins w:id="529" w:author="杨文珍" w:date="2020-08-18T09:20:05Z">
        <w:r>
          <w:rPr>
            <w:rFonts w:hint="eastAsia" w:ascii="仿宋" w:hAnsi="仿宋" w:eastAsia="仿宋"/>
            <w:sz w:val="32"/>
            <w:szCs w:val="32"/>
            <w:lang w:val="en-US" w:eastAsia="zh-CN"/>
          </w:rPr>
          <w:t xml:space="preserve"> </w:t>
        </w:r>
      </w:ins>
      <w:r>
        <w:rPr>
          <w:rFonts w:hint="eastAsia" w:ascii="仿宋" w:hAnsi="仿宋" w:eastAsia="仿宋"/>
          <w:sz w:val="32"/>
          <w:szCs w:val="32"/>
        </w:rPr>
        <w:t>zi</w:t>
      </w:r>
      <w:ins w:id="530" w:author="杨文珍" w:date="2020-08-18T09:19:55Z">
        <w:r>
          <w:rPr>
            <w:rFonts w:hint="eastAsia" w:ascii="仿宋" w:hAnsi="仿宋" w:eastAsia="仿宋"/>
            <w:sz w:val="32"/>
            <w:szCs w:val="32"/>
            <w:lang w:val="en-US" w:eastAsia="zh-CN"/>
          </w:rPr>
          <w:t xml:space="preserve">  </w:t>
        </w:r>
      </w:ins>
      <w:r>
        <w:rPr>
          <w:rFonts w:hint="eastAsia" w:ascii="仿宋" w:hAnsi="仿宋" w:eastAsia="仿宋"/>
          <w:sz w:val="32"/>
          <w:szCs w:val="32"/>
        </w:rPr>
        <w:t>晒</w:t>
      </w:r>
      <w:ins w:id="531" w:author="杨文珍" w:date="2020-08-18T09:20:03Z">
        <w:r>
          <w:rPr>
            <w:rFonts w:hint="eastAsia" w:ascii="仿宋" w:hAnsi="仿宋" w:eastAsia="仿宋"/>
            <w:sz w:val="32"/>
            <w:szCs w:val="32"/>
            <w:lang w:val="en-US" w:eastAsia="zh-CN"/>
          </w:rPr>
          <w:t xml:space="preserve"> </w:t>
        </w:r>
      </w:ins>
      <w:r>
        <w:rPr>
          <w:rFonts w:hint="eastAsia" w:ascii="仿宋" w:hAnsi="仿宋" w:eastAsia="仿宋"/>
          <w:sz w:val="32"/>
          <w:szCs w:val="32"/>
        </w:rPr>
        <w:t>被子</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2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1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2134" name="图片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图片 213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21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21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71475" cy="704850"/>
            <wp:effectExtent l="0" t="0" r="9525" b="0"/>
            <wp:docPr id="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ind w:left="2415" w:leftChars="50" w:hanging="2310" w:hangingChars="1100"/>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ascii="黑体" w:hAnsi="黑体" w:eastAsia="黑体"/>
          <w:sz w:val="44"/>
          <w:szCs w:val="44"/>
        </w:rPr>
      </w:pPr>
      <w:bookmarkStart w:id="80" w:name="_Toc24010"/>
      <w:bookmarkStart w:id="81" w:name="_Toc31225"/>
      <w:r>
        <w:rPr>
          <w:rFonts w:hint="eastAsia"/>
          <w:sz w:val="44"/>
          <w:szCs w:val="44"/>
          <w:lang w:val="en-US" w:eastAsia="zh-CN"/>
        </w:rPr>
        <w:t>第十课 韵母</w:t>
      </w:r>
      <w:r>
        <w:rPr>
          <w:rFonts w:hint="eastAsia" w:ascii="黑体" w:hAnsi="黑体" w:cstheme="minorBidi"/>
          <w:sz w:val="44"/>
          <w:szCs w:val="44"/>
          <w:lang w:val="en-US" w:eastAsia="zh-CN"/>
        </w:rPr>
        <w:t>ia、iao、ie、iu</w:t>
      </w:r>
      <w:bookmarkEnd w:id="80"/>
      <w:bookmarkEnd w:id="81"/>
    </w:p>
    <w:p>
      <w:pPr>
        <w:pStyle w:val="3"/>
        <w:bidi w:val="0"/>
        <w:ind w:left="0" w:leftChars="0" w:firstLine="0" w:firstLineChars="0"/>
        <w:rPr>
          <w:rFonts w:hint="eastAsia"/>
          <w:lang w:val="en-US" w:eastAsia="zh-CN"/>
        </w:rPr>
      </w:pPr>
      <w:bookmarkStart w:id="82" w:name="_Toc1432"/>
      <w:bookmarkStart w:id="83" w:name="_Toc13498"/>
      <w:r>
        <w:rPr>
          <w:rFonts w:hint="eastAsia"/>
          <w:lang w:val="en-US" w:eastAsia="zh-CN"/>
        </w:rPr>
        <w:t>一 字母</w:t>
      </w:r>
      <w:r>
        <w:rPr>
          <w:rFonts w:hint="default" w:ascii="Times New Roman" w:hAnsi="Times New Roman" w:cs="Times New Roman"/>
          <w:lang w:val="en-US" w:eastAsia="zh-CN"/>
        </w:rPr>
        <w:t>ia、iao、ie、iu</w:t>
      </w:r>
      <w:bookmarkEnd w:id="82"/>
      <w:bookmarkEnd w:id="83"/>
    </w:p>
    <w:p>
      <w:pPr>
        <w:jc w:val="center"/>
        <w:rPr>
          <w:rFonts w:hint="eastAsia" w:ascii="仿宋" w:hAnsi="仿宋" w:eastAsia="仿宋"/>
          <w:sz w:val="32"/>
          <w:szCs w:val="32"/>
          <w:lang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1 </w:t>
      </w:r>
      <w:r>
        <w:rPr>
          <w:rFonts w:hint="default" w:ascii="仿宋" w:hAnsi="仿宋" w:eastAsia="仿宋"/>
          <w:sz w:val="32"/>
          <w:szCs w:val="32"/>
        </w:rPr>
        <w:t xml:space="preserve">2 </w:t>
      </w:r>
      <w:r>
        <w:rPr>
          <w:rFonts w:hint="eastAsia" w:ascii="仿宋" w:hAnsi="仿宋" w:eastAsia="仿宋"/>
          <w:sz w:val="32"/>
          <w:szCs w:val="32"/>
          <w:lang w:val="en-US" w:eastAsia="zh-CN"/>
        </w:rPr>
        <w:t xml:space="preserve">4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rPr>
        <w:t xml:space="preserve">母 </w:t>
      </w:r>
      <w:r>
        <w:rPr>
          <w:rFonts w:hint="eastAsia" w:ascii="仿宋" w:hAnsi="仿宋" w:eastAsia="仿宋"/>
          <w:sz w:val="32"/>
          <w:szCs w:val="32"/>
          <w:lang w:val="en-US" w:eastAsia="zh-CN"/>
        </w:rPr>
        <w:t>ia</w:t>
      </w:r>
    </w:p>
    <w:p>
      <w:pPr>
        <w:ind w:left="3680" w:hanging="2415" w:hangingChars="1150"/>
        <w:jc w:val="center"/>
        <w:rPr>
          <w:rFonts w:hint="eastAsia" w:ascii="仿宋" w:hAnsi="仿宋" w:eastAsia="仿宋"/>
          <w:sz w:val="32"/>
          <w:szCs w:val="32"/>
        </w:rPr>
      </w:pPr>
      <w:r>
        <w:drawing>
          <wp:inline distT="0" distB="0" distL="114300" distR="114300">
            <wp:extent cx="390525" cy="704850"/>
            <wp:effectExtent l="0" t="0" r="9525" b="0"/>
            <wp:docPr id="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3 4 5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 xml:space="preserve">母 </w:t>
      </w:r>
      <w:r>
        <w:rPr>
          <w:rFonts w:hint="eastAsia" w:ascii="仿宋" w:hAnsi="仿宋" w:eastAsia="仿宋"/>
          <w:sz w:val="32"/>
          <w:szCs w:val="32"/>
          <w:lang w:val="en-US" w:eastAsia="zh-CN"/>
        </w:rPr>
        <w:t>iao</w:t>
      </w:r>
    </w:p>
    <w:p>
      <w:pPr>
        <w:ind w:left="3680" w:hanging="2415" w:hangingChars="1150"/>
        <w:jc w:val="center"/>
        <w:rPr>
          <w:rFonts w:hint="eastAsia" w:ascii="仿宋" w:hAnsi="仿宋" w:eastAsia="仿宋"/>
          <w:sz w:val="32"/>
          <w:szCs w:val="32"/>
        </w:rPr>
      </w:pPr>
      <w:r>
        <w:drawing>
          <wp:inline distT="0" distB="0" distL="114300" distR="114300">
            <wp:extent cx="400050" cy="723900"/>
            <wp:effectExtent l="0" t="0" r="0" b="0"/>
            <wp:docPr id="1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ie</w:t>
      </w:r>
    </w:p>
    <w:p>
      <w:pPr>
        <w:ind w:left="3680" w:hanging="2415" w:hangingChars="1150"/>
        <w:jc w:val="center"/>
        <w:rPr>
          <w:rFonts w:hint="eastAsia" w:ascii="仿宋" w:hAnsi="仿宋" w:eastAsia="仿宋"/>
          <w:sz w:val="32"/>
          <w:szCs w:val="32"/>
        </w:rPr>
      </w:pPr>
      <w:r>
        <w:drawing>
          <wp:inline distT="0" distB="0" distL="114300" distR="114300">
            <wp:extent cx="400050" cy="704850"/>
            <wp:effectExtent l="0" t="0" r="0" b="0"/>
            <wp:docPr id="1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default" w:ascii="仿宋" w:hAnsi="仿宋" w:eastAsia="仿宋"/>
          <w:sz w:val="32"/>
          <w:szCs w:val="32"/>
        </w:rPr>
        <w:t xml:space="preserve">1 </w:t>
      </w:r>
      <w:r>
        <w:rPr>
          <w:rFonts w:hint="eastAsia" w:ascii="仿宋" w:hAnsi="仿宋" w:eastAsia="仿宋"/>
          <w:sz w:val="32"/>
          <w:szCs w:val="32"/>
          <w:lang w:val="en-US" w:eastAsia="zh-CN"/>
        </w:rPr>
        <w:t xml:space="preserve">2 5 </w:t>
      </w:r>
      <w:r>
        <w:rPr>
          <w:rFonts w:hint="default" w:ascii="仿宋" w:hAnsi="仿宋" w:eastAsia="仿宋"/>
          <w:sz w:val="32"/>
          <w:szCs w:val="32"/>
        </w:rPr>
        <w:t xml:space="preserve">6点  </w:t>
      </w:r>
      <w:r>
        <w:rPr>
          <w:rFonts w:hint="eastAsia" w:ascii="仿宋" w:hAnsi="仿宋" w:eastAsia="仿宋"/>
          <w:sz w:val="32"/>
          <w:szCs w:val="32"/>
          <w:lang w:val="en-US" w:eastAsia="zh-CN"/>
        </w:rPr>
        <w:t>韵</w:t>
      </w:r>
      <w:r>
        <w:rPr>
          <w:rFonts w:hint="default" w:ascii="仿宋" w:hAnsi="仿宋" w:eastAsia="仿宋"/>
          <w:sz w:val="32"/>
          <w:szCs w:val="32"/>
          <w:lang w:val="en-US" w:eastAsia="zh-CN"/>
        </w:rPr>
        <w:t>母</w:t>
      </w:r>
      <w:r>
        <w:rPr>
          <w:rFonts w:hint="eastAsia" w:ascii="仿宋" w:hAnsi="仿宋" w:eastAsia="仿宋"/>
          <w:sz w:val="32"/>
          <w:szCs w:val="32"/>
          <w:lang w:val="en-US" w:eastAsia="zh-CN"/>
        </w:rPr>
        <w:t xml:space="preserve"> iu</w:t>
      </w:r>
    </w:p>
    <w:p>
      <w:pPr>
        <w:ind w:left="3680" w:hanging="2415" w:hangingChars="1150"/>
        <w:jc w:val="center"/>
        <w:rPr>
          <w:ins w:id="532" w:author="杨文珍" w:date="2020-08-17T21:48:00Z"/>
        </w:rPr>
      </w:pPr>
      <w:r>
        <w:drawing>
          <wp:inline distT="0" distB="0" distL="114300" distR="114300">
            <wp:extent cx="400050" cy="714375"/>
            <wp:effectExtent l="0" t="0" r="0" b="9525"/>
            <wp:docPr id="11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p>
    <w:p>
      <w:pPr>
        <w:ind w:left="3680" w:hanging="3680" w:hangingChars="1150"/>
        <w:jc w:val="center"/>
        <w:rPr>
          <w:ins w:id="533" w:author="杨文珍" w:date="2020-08-17T21:48:42Z"/>
          <w:rFonts w:hint="eastAsia" w:ascii="仿宋" w:hAnsi="仿宋" w:eastAsia="仿宋" w:cstheme="minorBidi"/>
          <w:sz w:val="32"/>
          <w:szCs w:val="32"/>
          <w:lang w:val="en-US" w:eastAsia="zh-CN"/>
        </w:rPr>
      </w:pPr>
      <w:ins w:id="534" w:author="杨文珍" w:date="2020-08-17T21:48:02Z">
        <w:r>
          <w:rPr>
            <w:rFonts w:hint="eastAsia" w:ascii="仿宋" w:hAnsi="仿宋" w:eastAsia="仿宋"/>
            <w:sz w:val="32"/>
            <w:szCs w:val="32"/>
          </w:rPr>
          <w:t>语音：</w:t>
        </w:r>
      </w:ins>
      <w:ins w:id="535" w:author="杨文珍" w:date="2020-08-17T21:48:18Z">
        <w:r>
          <w:rPr>
            <w:rFonts w:hint="eastAsia" w:ascii="仿宋" w:hAnsi="仿宋" w:eastAsia="仿宋"/>
            <w:sz w:val="32"/>
            <w:szCs w:val="32"/>
            <w:lang w:val="en-US" w:eastAsia="zh-CN"/>
          </w:rPr>
          <w:t>韵</w:t>
        </w:r>
      </w:ins>
      <w:ins w:id="536" w:author="杨文珍" w:date="2020-08-17T21:48:18Z">
        <w:r>
          <w:rPr>
            <w:rFonts w:hint="eastAsia" w:ascii="仿宋" w:hAnsi="仿宋" w:eastAsia="仿宋"/>
            <w:sz w:val="32"/>
            <w:szCs w:val="32"/>
            <w:lang w:val="en-US" w:eastAsia="zh-CN"/>
            <w:rPrChange w:id="537" w:author="杨文珍" w:date="2020-08-17T21:48:31Z">
              <w:rPr>
                <w:rFonts w:hint="default" w:ascii="仿宋" w:hAnsi="仿宋" w:eastAsia="仿宋"/>
                <w:sz w:val="32"/>
                <w:szCs w:val="32"/>
                <w:lang w:val="en-US" w:eastAsia="zh-CN"/>
              </w:rPr>
            </w:rPrChange>
          </w:rPr>
          <w:t>母</w:t>
        </w:r>
      </w:ins>
      <w:ins w:id="538" w:author="杨文珍" w:date="2020-08-17T21:48:26Z">
        <w:r>
          <w:rPr>
            <w:rFonts w:hint="eastAsia" w:ascii="仿宋" w:hAnsi="仿宋" w:eastAsia="仿宋" w:cstheme="minorBidi"/>
            <w:sz w:val="32"/>
            <w:szCs w:val="32"/>
            <w:lang w:val="en-US" w:eastAsia="zh-CN"/>
          </w:rPr>
          <w:t>ia、iao、ie、iu</w:t>
        </w:r>
      </w:ins>
    </w:p>
    <w:p>
      <w:pPr>
        <w:ind w:left="3680" w:hanging="2415" w:hangingChars="1150"/>
        <w:jc w:val="center"/>
        <w:rPr>
          <w:rFonts w:hint="eastAsia" w:ascii="仿宋" w:hAnsi="仿宋" w:eastAsia="仿宋"/>
          <w:sz w:val="32"/>
          <w:szCs w:val="32"/>
          <w:lang w:val="en-US" w:eastAsia="zh-CN"/>
        </w:rPr>
      </w:pPr>
      <w:ins w:id="539" w:author="杨文珍" w:date="2020-08-17T21:48:42Z">
        <w:r>
          <w:rPr/>
          <w:drawing>
            <wp:inline distT="0" distB="0" distL="114300" distR="114300">
              <wp:extent cx="390525" cy="704850"/>
              <wp:effectExtent l="0" t="0" r="9525" b="0"/>
              <wp:docPr id="5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ins>
      <w:ins w:id="541" w:author="杨文珍" w:date="2020-08-17T21:49:04Z">
        <w:r>
          <w:rPr/>
          <w:drawing>
            <wp:inline distT="0" distB="0" distL="114300" distR="114300">
              <wp:extent cx="390525" cy="704850"/>
              <wp:effectExtent l="0" t="0" r="9525" b="0"/>
              <wp:docPr id="5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43" w:author="杨文珍" w:date="2020-08-17T21:48:47Z">
        <w:r>
          <w:rPr/>
          <w:drawing>
            <wp:inline distT="0" distB="0" distL="114300" distR="114300">
              <wp:extent cx="400050" cy="723900"/>
              <wp:effectExtent l="0" t="0" r="0" b="0"/>
              <wp:docPr id="5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ins>
      <w:ins w:id="545" w:author="杨文珍" w:date="2020-08-17T21:49:05Z">
        <w:r>
          <w:rPr/>
          <w:drawing>
            <wp:inline distT="0" distB="0" distL="114300" distR="114300">
              <wp:extent cx="390525" cy="704850"/>
              <wp:effectExtent l="0" t="0" r="9525" b="0"/>
              <wp:docPr id="57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47" w:author="杨文珍" w:date="2020-08-17T21:48:52Z">
        <w:r>
          <w:rPr/>
          <w:drawing>
            <wp:inline distT="0" distB="0" distL="114300" distR="114300">
              <wp:extent cx="400050" cy="704850"/>
              <wp:effectExtent l="0" t="0" r="0" b="0"/>
              <wp:docPr id="5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ins>
      <w:ins w:id="549" w:author="杨文珍" w:date="2020-08-17T21:49:06Z">
        <w:r>
          <w:rPr/>
          <w:drawing>
            <wp:inline distT="0" distB="0" distL="114300" distR="114300">
              <wp:extent cx="390525" cy="704850"/>
              <wp:effectExtent l="0" t="0" r="9525" b="0"/>
              <wp:docPr id="57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551" w:author="杨文珍" w:date="2020-08-17T21:48:56Z">
        <w:r>
          <w:rPr/>
          <w:drawing>
            <wp:inline distT="0" distB="0" distL="114300" distR="114300">
              <wp:extent cx="400050" cy="714375"/>
              <wp:effectExtent l="0" t="0" r="0" b="9525"/>
              <wp:docPr id="57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84" w:name="_Toc2946"/>
      <w:bookmarkStart w:id="85" w:name="_Toc21758"/>
      <w:r>
        <w:rPr>
          <w:rFonts w:hint="eastAsia"/>
          <w:lang w:val="en-US" w:eastAsia="zh-CN"/>
        </w:rPr>
        <w:t>二 音节</w:t>
      </w:r>
      <w:bookmarkEnd w:id="84"/>
      <w:bookmarkEnd w:id="85"/>
      <w:r>
        <w:rPr>
          <w:rFonts w:hint="eastAsia"/>
          <w:lang w:val="en-US" w:eastAsia="zh-CN"/>
        </w:rPr>
        <w:t xml:space="preserve"> </w:t>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  iá  iǎ  ià</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011" name="图片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图片 10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1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1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3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iāo   iáo   iǎo   iào</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14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1406" name="图片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图片 14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9100" cy="688340"/>
            <wp:effectExtent l="0" t="0" r="0" b="16510"/>
            <wp:docPr id="1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14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1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14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4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iē  ié  iě  iè</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15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1524" name="图片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图片 152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15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15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1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15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iū  iú  iǔ  iù</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17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1607" name="图片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 name="图片 16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16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6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1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7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16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6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liǎ</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17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17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jiā  jiá  jiǎ  jià</w:t>
      </w:r>
    </w:p>
    <w:p>
      <w:pPr>
        <w:jc w:val="both"/>
        <w:rPr>
          <w:rFonts w:hint="eastAsia"/>
        </w:rPr>
      </w:pPr>
      <w:r>
        <w:rPr>
          <w:rFonts w:hint="eastAsia"/>
        </w:rPr>
        <w:drawing>
          <wp:inline distT="0" distB="0" distL="114300" distR="114300">
            <wp:extent cx="400050" cy="704850"/>
            <wp:effectExtent l="0" t="0" r="0" b="0"/>
            <wp:docPr id="18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00" name="图片 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图片 18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18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qiā  qiá  qiǎ  qià</w:t>
      </w:r>
    </w:p>
    <w:p>
      <w:pPr>
        <w:jc w:val="both"/>
        <w:rPr>
          <w:rFonts w:hint="eastAsia"/>
        </w:rPr>
      </w:pPr>
      <w:r>
        <w:rPr>
          <w:rFonts w:hint="eastAsia"/>
        </w:rPr>
        <w:drawing>
          <wp:inline distT="0" distB="0" distL="114300" distR="114300">
            <wp:extent cx="403225" cy="714375"/>
            <wp:effectExtent l="0" t="0" r="15875" b="9525"/>
            <wp:docPr id="1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858" name="图片 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图片 18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18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1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8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5605" cy="714375"/>
            <wp:effectExtent l="0" t="0" r="4445" b="9525"/>
            <wp:docPr id="1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图片 5"/>
                    <pic:cNvPicPr>
                      <a:picLocks noChangeAspect="1"/>
                    </pic:cNvPicPr>
                  </pic:nvPicPr>
                  <pic:blipFill>
                    <a:blip r:embed="rId28"/>
                    <a:stretch>
                      <a:fillRect/>
                    </a:stretch>
                  </pic:blipFill>
                  <pic:spPr>
                    <a:xfrm>
                      <a:off x="0" y="0"/>
                      <a:ext cx="39560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18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xiā  xiá   xià</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18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1880" name="图片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图片 18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18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19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1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biāo   biǎo   biào</w:t>
      </w:r>
    </w:p>
    <w:p>
      <w:pPr>
        <w:jc w:val="both"/>
        <w:rPr>
          <w:rFonts w:hint="eastAsia"/>
        </w:rPr>
      </w:pPr>
      <w:r>
        <w:rPr>
          <w:rFonts w:hint="eastAsia"/>
        </w:rPr>
        <w:drawing>
          <wp:inline distT="0" distB="0" distL="114300" distR="114300">
            <wp:extent cx="421005" cy="706120"/>
            <wp:effectExtent l="0" t="0" r="17145" b="17780"/>
            <wp:docPr id="2007" name="图片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 name="图片 200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1933" name="图片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 name="图片 19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id="553" w:author="杨文珍" w:date="2020-08-17T22:13:08Z">
        <w:r>
          <w:rPr>
            <w:rFonts w:hint="eastAsia"/>
          </w:rPr>
          <w:drawing>
            <wp:inline distT="0" distB="0" distL="114300" distR="114300">
              <wp:extent cx="421005" cy="706120"/>
              <wp:effectExtent l="0" t="0" r="17145" b="17780"/>
              <wp:docPr id="2014" name="图片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图片 20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del>
      <w:del w:id="555" w:author="杨文珍" w:date="2020-08-17T22:13:07Z">
        <w:r>
          <w:rPr>
            <w:rFonts w:hint="eastAsia"/>
          </w:rPr>
          <w:drawing>
            <wp:inline distT="0" distB="0" distL="114300" distR="114300">
              <wp:extent cx="400050" cy="723900"/>
              <wp:effectExtent l="0" t="0" r="0" b="0"/>
              <wp:docPr id="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del>
      <w:del w:id="557" w:author="杨文珍" w:date="2020-08-17T22:13:05Z">
        <w:r>
          <w:rPr>
            <w:rFonts w:hint="eastAsia"/>
          </w:rPr>
          <w:drawing>
            <wp:inline distT="0" distB="0" distL="114300" distR="114300">
              <wp:extent cx="419100" cy="688340"/>
              <wp:effectExtent l="0" t="0" r="0" b="16510"/>
              <wp:docPr id="19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del w:id="559" w:author="杨文珍" w:date="2020-08-17T22:13:04Z">
        <w:r>
          <w:rPr>
            <w:rFonts w:hint="eastAsia"/>
          </w:rPr>
          <w:drawing>
            <wp:inline distT="0" distB="0" distL="114300" distR="114300">
              <wp:extent cx="390525" cy="704850"/>
              <wp:effectExtent l="0" t="0" r="9525" b="0"/>
              <wp:docPr id="1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r>
        <w:rPr>
          <w:rFonts w:hint="eastAsia"/>
        </w:rPr>
        <w:drawing>
          <wp:inline distT="0" distB="0" distL="114300" distR="114300">
            <wp:extent cx="421005" cy="706120"/>
            <wp:effectExtent l="0" t="0" r="17145" b="17780"/>
            <wp:docPr id="2015" name="图片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 name="图片 20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1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1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016" name="图片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图片 201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1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694055"/>
            <wp:effectExtent l="0" t="0" r="5715" b="10795"/>
            <wp:docPr id="20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 name="图片 10"/>
                    <pic:cNvPicPr>
                      <a:picLocks noChangeAspect="1"/>
                    </pic:cNvPicPr>
                  </pic:nvPicPr>
                  <pic:blipFill>
                    <a:blip r:embed="rId13"/>
                    <a:srcRect b="5450"/>
                    <a:stretch>
                      <a:fillRect/>
                    </a:stretch>
                  </pic:blipFill>
                  <pic:spPr>
                    <a:xfrm>
                      <a:off x="0" y="0"/>
                      <a:ext cx="375285" cy="69405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piāo   piáo   piǎo   piào</w:t>
      </w:r>
    </w:p>
    <w:p>
      <w:pPr>
        <w:jc w:val="both"/>
        <w:rPr>
          <w:rFonts w:hint="eastAsia"/>
        </w:rPr>
      </w:pPr>
      <w:r>
        <w:rPr>
          <w:rFonts w:hint="eastAsia"/>
        </w:rPr>
        <w:drawing>
          <wp:inline distT="0" distB="0" distL="114300" distR="114300">
            <wp:extent cx="401320" cy="659765"/>
            <wp:effectExtent l="0" t="0" r="17780" b="6985"/>
            <wp:docPr id="2082" name="图片 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图片 2082"/>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018" name="图片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图片 20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8305" cy="659765"/>
            <wp:effectExtent l="0" t="0" r="10795" b="6985"/>
            <wp:docPr id="2090" name="图片 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图片 2090"/>
                    <pic:cNvPicPr>
                      <a:picLocks noChangeAspect="1"/>
                    </pic:cNvPicPr>
                  </pic:nvPicPr>
                  <pic:blipFill>
                    <a:blip r:embed="rId6"/>
                    <a:srcRect b="4240"/>
                    <a:stretch>
                      <a:fillRect/>
                    </a:stretch>
                  </pic:blipFill>
                  <pic:spPr>
                    <a:xfrm>
                      <a:off x="0" y="0"/>
                      <a:ext cx="40830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0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098" name="图片 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图片 2098"/>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0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65125" cy="659765"/>
            <wp:effectExtent l="0" t="0" r="15875" b="6985"/>
            <wp:docPr id="2125" name="图片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 name="图片 2125"/>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0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miāo   miáo   miǎo   miào</w:t>
      </w:r>
    </w:p>
    <w:p>
      <w:pPr>
        <w:jc w:val="both"/>
        <w:rPr>
          <w:rFonts w:hint="eastAsia"/>
        </w:rPr>
      </w:pPr>
      <w:r>
        <w:rPr>
          <w:rFonts w:hint="eastAsia"/>
        </w:rPr>
        <w:drawing>
          <wp:inline distT="0" distB="0" distL="114300" distR="114300">
            <wp:extent cx="411480" cy="701040"/>
            <wp:effectExtent l="0" t="0" r="7620" b="3810"/>
            <wp:docPr id="2164" name="图片 2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图片 21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53" name="图片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 name="图片 21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 name="图片 216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6" name="图片 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图片 216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 name="图片 21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diāo   diǎo   diào</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1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13385" cy="721995"/>
            <wp:effectExtent l="0" t="0" r="5715" b="1905"/>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 name="图片 21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1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1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23900"/>
            <wp:effectExtent l="0" t="0" r="0" b="0"/>
            <wp:docPr id="2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1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tiāo   tiáo   tiǎo   tiào</w:t>
      </w:r>
    </w:p>
    <w:p>
      <w:pPr>
        <w:jc w:val="both"/>
        <w:rPr>
          <w:rFonts w:hint="eastAsia"/>
        </w:rPr>
      </w:pPr>
      <w:r>
        <w:rPr>
          <w:rFonts w:hint="eastAsia"/>
        </w:rPr>
        <w:drawing>
          <wp:inline distT="0" distB="0" distL="114300" distR="114300">
            <wp:extent cx="387350" cy="715645"/>
            <wp:effectExtent l="0" t="0" r="12700" b="8255"/>
            <wp:docPr id="2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185" name="图片 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 name="图片 21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1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20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1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1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1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niǎo   niào</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2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2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75285" cy="734060"/>
            <wp:effectExtent l="0" t="0" r="5715" b="8890"/>
            <wp:docPr id="22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liāo   liáo   liǎo   liào</w:t>
      </w:r>
    </w:p>
    <w:p>
      <w:pPr>
        <w:jc w:val="both"/>
        <w:rPr>
          <w:rFonts w:hint="eastAsia"/>
        </w:rPr>
      </w:pPr>
      <w:r>
        <w:rPr>
          <w:rFonts w:hint="eastAsia"/>
        </w:rPr>
        <w:drawing>
          <wp:inline distT="0" distB="0" distL="114300" distR="114300">
            <wp:extent cx="417830" cy="727075"/>
            <wp:effectExtent l="0" t="0" r="1270" b="15875"/>
            <wp:docPr id="22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18" name="图片 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图片 22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2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jiāo   jiáo   jiǎo   jiào</w:t>
      </w:r>
    </w:p>
    <w:p>
      <w:pPr>
        <w:jc w:val="both"/>
        <w:rPr>
          <w:rFonts w:hint="eastAsia"/>
        </w:rPr>
      </w:pPr>
      <w:r>
        <w:rPr>
          <w:rFonts w:hint="eastAsia"/>
        </w:rPr>
        <w:drawing>
          <wp:inline distT="0" distB="0" distL="114300" distR="114300">
            <wp:extent cx="400050" cy="704850"/>
            <wp:effectExtent l="0" t="0" r="0" b="0"/>
            <wp:docPr id="2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30" name="图片 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 name="图片 2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qiáo   qiǎo   qiào</w:t>
      </w:r>
    </w:p>
    <w:p>
      <w:pPr>
        <w:jc w:val="both"/>
        <w:rPr>
          <w:rFonts w:hint="eastAsia"/>
        </w:rPr>
      </w:pPr>
      <w:r>
        <w:rPr>
          <w:rFonts w:hint="eastAsia"/>
        </w:rPr>
        <w:drawing>
          <wp:inline distT="0" distB="0" distL="114300" distR="114300">
            <wp:extent cx="403225" cy="714375"/>
            <wp:effectExtent l="0" t="0" r="15875" b="9525"/>
            <wp:docPr id="2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42" name="图片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 name="图片 22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985" cy="714375"/>
            <wp:effectExtent l="0" t="0" r="12065" b="9525"/>
            <wp:docPr id="22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 name="图片 5"/>
                    <pic:cNvPicPr>
                      <a:picLocks noChangeAspect="1"/>
                    </pic:cNvPicPr>
                  </pic:nvPicPr>
                  <pic:blipFill>
                    <a:blip r:embed="rId28"/>
                    <a:stretch>
                      <a:fillRect/>
                    </a:stretch>
                  </pic:blipFill>
                  <pic:spPr>
                    <a:xfrm>
                      <a:off x="0" y="0"/>
                      <a:ext cx="38798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22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5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xiāo   xiáo   xiǎo   xiào</w:t>
      </w:r>
    </w:p>
    <w:p>
      <w:pPr>
        <w:jc w:val="both"/>
        <w:rPr>
          <w:rFonts w:hint="eastAsia"/>
        </w:rPr>
      </w:pPr>
      <w:r>
        <w:rPr>
          <w:rFonts w:hint="eastAsia"/>
        </w:rPr>
        <w:drawing>
          <wp:inline distT="0" distB="0" distL="114300" distR="114300">
            <wp:extent cx="410210" cy="723900"/>
            <wp:effectExtent l="0" t="0" r="8890" b="0"/>
            <wp:docPr id="22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54" name="图片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 name="图片 22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860" cy="723900"/>
            <wp:effectExtent l="0" t="0" r="15240" b="0"/>
            <wp:docPr id="22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 name="图片 6"/>
                    <pic:cNvPicPr>
                      <a:picLocks noChangeAspect="1"/>
                    </pic:cNvPicPr>
                  </pic:nvPicPr>
                  <pic:blipFill>
                    <a:blip r:embed="rId29"/>
                    <a:stretch>
                      <a:fillRect/>
                    </a:stretch>
                  </pic:blipFill>
                  <pic:spPr>
                    <a:xfrm>
                      <a:off x="0" y="0"/>
                      <a:ext cx="40386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2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2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2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biē  bié  biě  biè</w:t>
      </w:r>
    </w:p>
    <w:p>
      <w:pPr>
        <w:jc w:val="both"/>
        <w:rPr>
          <w:rFonts w:hint="eastAsia"/>
        </w:rPr>
      </w:pPr>
      <w:r>
        <w:rPr>
          <w:rFonts w:hint="eastAsia"/>
        </w:rPr>
        <w:drawing>
          <wp:inline distT="0" distB="0" distL="114300" distR="114300">
            <wp:extent cx="421005" cy="706120"/>
            <wp:effectExtent l="0" t="0" r="17145" b="17780"/>
            <wp:docPr id="2277" name="图片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 name="图片 227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00" name="图片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 name="图片 24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1" name="图片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 name="图片 241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2" name="图片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 name="图片 241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413" name="图片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 name="图片 2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piē  piě  piè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1320" cy="659765"/>
            <wp:effectExtent l="0" t="0" r="17780" b="6985"/>
            <wp:docPr id="2278" name="图片 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 name="图片 2278"/>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88" name="图片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 name="图片 23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4" name="图片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 name="图片 2414"/>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1320" cy="659765"/>
            <wp:effectExtent l="0" t="0" r="17780" b="6985"/>
            <wp:docPr id="2415" name="图片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 name="图片 2415"/>
                    <pic:cNvPicPr>
                      <a:picLocks noChangeAspect="1"/>
                    </pic:cNvPicPr>
                  </pic:nvPicPr>
                  <pic:blipFill>
                    <a:blip r:embed="rId6"/>
                    <a:srcRect b="4240"/>
                    <a:stretch>
                      <a:fillRect/>
                    </a:stretch>
                  </pic:blipFill>
                  <pic:spPr>
                    <a:xfrm>
                      <a:off x="0" y="0"/>
                      <a:ext cx="401320" cy="659765"/>
                    </a:xfrm>
                    <a:prstGeom prst="rect">
                      <a:avLst/>
                    </a:prstGeom>
                    <a:noFill/>
                    <a:ln>
                      <a:noFill/>
                    </a:ln>
                  </pic:spPr>
                </pic:pic>
              </a:graphicData>
            </a:graphic>
          </wp:inline>
        </w:drawing>
      </w:r>
      <w:r>
        <w:drawing>
          <wp:inline distT="0" distB="0" distL="114300" distR="114300">
            <wp:extent cx="400050" cy="704850"/>
            <wp:effectExtent l="0" t="0" r="0" b="0"/>
            <wp:docPr id="2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miē  miè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2279" name="图片 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 name="图片 227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76" name="图片 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 name="图片 23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2416" name="图片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 name="图片 241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23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diē  dié</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2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64" name="图片 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 name="图片 23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24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3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tiē  tiě  tiè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22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52" name="图片 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 name="图片 235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3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4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niē  nié  niè</w:t>
      </w:r>
    </w:p>
    <w:p>
      <w:pPr>
        <w:ind w:left="2415" w:leftChars="50" w:hanging="2310" w:hangingChars="1100"/>
        <w:jc w:val="center"/>
        <w:rPr>
          <w:rFonts w:hint="eastAsia" w:ascii="仿宋" w:hAnsi="仿宋" w:eastAsia="仿宋"/>
          <w:sz w:val="32"/>
          <w:szCs w:val="32"/>
        </w:rPr>
      </w:pPr>
      <w:r>
        <w:drawing>
          <wp:inline distT="0" distB="0" distL="114300" distR="114300">
            <wp:extent cx="375920" cy="693420"/>
            <wp:effectExtent l="0" t="0" r="5080" b="11430"/>
            <wp:docPr id="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340" name="图片 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 name="图片 234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3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920" cy="693420"/>
            <wp:effectExtent l="0" t="0" r="5080" b="11430"/>
            <wp:docPr id="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04850"/>
            <wp:effectExtent l="0" t="0" r="0" b="0"/>
            <wp:docPr id="23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3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liē  liě  liè</w:t>
      </w:r>
    </w:p>
    <w:p>
      <w:pPr>
        <w:jc w:val="both"/>
        <w:rPr>
          <w:rFonts w:hint="eastAsia"/>
        </w:rPr>
      </w:pPr>
      <w:r>
        <w:rPr>
          <w:rFonts w:hint="eastAsia"/>
        </w:rPr>
        <w:drawing>
          <wp:inline distT="0" distB="0" distL="114300" distR="114300">
            <wp:extent cx="417830" cy="727075"/>
            <wp:effectExtent l="0" t="0" r="1270" b="15875"/>
            <wp:docPr id="22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28" name="图片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 name="图片 23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id="561" w:author="杨文珍" w:date="2020-08-17T22:17:39Z">
        <w:r>
          <w:rPr>
            <w:rFonts w:hint="eastAsia"/>
          </w:rPr>
          <w:drawing>
            <wp:inline distT="0" distB="0" distL="114300" distR="114300">
              <wp:extent cx="417830" cy="727075"/>
              <wp:effectExtent l="0" t="0" r="1270" b="15875"/>
              <wp:docPr id="24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del>
      <w:del w:id="563" w:author="杨文珍" w:date="2020-08-17T22:17:40Z">
        <w:r>
          <w:rPr>
            <w:rFonts w:hint="eastAsia"/>
          </w:rPr>
          <w:drawing>
            <wp:inline distT="0" distB="0" distL="114300" distR="114300">
              <wp:extent cx="400050" cy="704850"/>
              <wp:effectExtent l="0" t="0" r="0" b="0"/>
              <wp:docPr id="23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del>
      <w:del w:id="565" w:author="杨文珍" w:date="2020-08-17T22:17:41Z">
        <w:r>
          <w:rPr>
            <w:rFonts w:hint="eastAsia"/>
          </w:rPr>
          <w:drawing>
            <wp:inline distT="0" distB="0" distL="114300" distR="114300">
              <wp:extent cx="419100" cy="688340"/>
              <wp:effectExtent l="0" t="0" r="0" b="16510"/>
              <wp:docPr id="23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del>
      <w:del w:id="567" w:author="杨文珍" w:date="2020-08-17T22:17:43Z">
        <w:r>
          <w:rPr>
            <w:rFonts w:hint="eastAsia"/>
          </w:rPr>
          <w:drawing>
            <wp:inline distT="0" distB="0" distL="114300" distR="114300">
              <wp:extent cx="390525" cy="704850"/>
              <wp:effectExtent l="0" t="0" r="9525" b="0"/>
              <wp:docPr id="2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del>
      <w:r>
        <w:rPr>
          <w:rFonts w:hint="eastAsia"/>
        </w:rPr>
        <w:drawing>
          <wp:inline distT="0" distB="0" distL="114300" distR="114300">
            <wp:extent cx="417830" cy="727075"/>
            <wp:effectExtent l="0" t="0" r="1270" b="15875"/>
            <wp:docPr id="24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4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jiē  jié  jiě  jiè</w:t>
      </w:r>
    </w:p>
    <w:p>
      <w:pPr>
        <w:jc w:val="both"/>
        <w:rPr>
          <w:rFonts w:hint="eastAsia"/>
        </w:rPr>
      </w:pPr>
      <w:r>
        <w:rPr>
          <w:rFonts w:hint="eastAsia"/>
        </w:rPr>
        <w:drawing>
          <wp:inline distT="0" distB="0" distL="114300" distR="114300">
            <wp:extent cx="400050" cy="704850"/>
            <wp:effectExtent l="0" t="0" r="0" b="0"/>
            <wp:docPr id="22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16" name="图片 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 name="图片 23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4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qiē  qié  qiě  qiè</w:t>
      </w:r>
    </w:p>
    <w:p>
      <w:pPr>
        <w:jc w:val="both"/>
        <w:rPr>
          <w:rFonts w:hint="eastAsia"/>
        </w:rPr>
      </w:pPr>
      <w:r>
        <w:rPr>
          <w:rFonts w:hint="eastAsia"/>
        </w:rPr>
        <w:drawing>
          <wp:inline distT="0" distB="0" distL="114300" distR="114300">
            <wp:extent cx="365125" cy="676275"/>
            <wp:effectExtent l="0" t="0" r="15875" b="9525"/>
            <wp:docPr id="2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 name="图片 5"/>
                    <pic:cNvPicPr>
                      <a:picLocks noChangeAspect="1"/>
                    </pic:cNvPicPr>
                  </pic:nvPicPr>
                  <pic:blipFill>
                    <a:blip r:embed="rId28"/>
                    <a:stretch>
                      <a:fillRect/>
                    </a:stretch>
                  </pic:blipFill>
                  <pic:spPr>
                    <a:xfrm>
                      <a:off x="0" y="0"/>
                      <a:ext cx="365125" cy="676275"/>
                    </a:xfrm>
                    <a:prstGeom prst="rect">
                      <a:avLst/>
                    </a:prstGeom>
                    <a:noFill/>
                    <a:ln>
                      <a:noFill/>
                    </a:ln>
                  </pic:spPr>
                </pic:pic>
              </a:graphicData>
            </a:graphic>
          </wp:inline>
        </w:drawing>
      </w:r>
      <w:r>
        <w:rPr>
          <w:rFonts w:hint="eastAsia"/>
        </w:rPr>
        <w:drawing>
          <wp:inline distT="0" distB="0" distL="114300" distR="114300">
            <wp:extent cx="401955" cy="709295"/>
            <wp:effectExtent l="0" t="0" r="17145" b="14605"/>
            <wp:docPr id="2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 name="图片 3"/>
                    <pic:cNvPicPr>
                      <a:picLocks noChangeAspect="1"/>
                    </pic:cNvPicPr>
                  </pic:nvPicPr>
                  <pic:blipFill>
                    <a:blip r:embed="rId43"/>
                    <a:stretch>
                      <a:fillRect/>
                    </a:stretch>
                  </pic:blipFill>
                  <pic:spPr>
                    <a:xfrm>
                      <a:off x="0" y="0"/>
                      <a:ext cx="401955" cy="70929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304" name="图片 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 name="图片 23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3385" cy="704850"/>
            <wp:effectExtent l="0" t="0" r="5715" b="0"/>
            <wp:docPr id="2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 name="图片 5"/>
                    <pic:cNvPicPr>
                      <a:picLocks noChangeAspect="1"/>
                    </pic:cNvPicPr>
                  </pic:nvPicPr>
                  <pic:blipFill>
                    <a:blip r:embed="rId9"/>
                    <a:stretch>
                      <a:fillRect/>
                    </a:stretch>
                  </pic:blipFill>
                  <pic:spPr>
                    <a:xfrm>
                      <a:off x="0" y="0"/>
                      <a:ext cx="413385" cy="704850"/>
                    </a:xfrm>
                    <a:prstGeom prst="rect">
                      <a:avLst/>
                    </a:prstGeom>
                    <a:noFill/>
                    <a:ln>
                      <a:noFill/>
                    </a:ln>
                  </pic:spPr>
                </pic:pic>
              </a:graphicData>
            </a:graphic>
          </wp:inline>
        </w:drawing>
      </w:r>
      <w:r>
        <w:rPr>
          <w:rFonts w:hint="eastAsia"/>
        </w:rPr>
        <w:drawing>
          <wp:inline distT="0" distB="0" distL="114300" distR="114300">
            <wp:extent cx="384810" cy="682625"/>
            <wp:effectExtent l="0" t="0" r="15240" b="3175"/>
            <wp:docPr id="24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 name="图片 5"/>
                    <pic:cNvPicPr>
                      <a:picLocks noChangeAspect="1"/>
                    </pic:cNvPicPr>
                  </pic:nvPicPr>
                  <pic:blipFill>
                    <a:blip r:embed="rId28"/>
                    <a:stretch>
                      <a:fillRect/>
                    </a:stretch>
                  </pic:blipFill>
                  <pic:spPr>
                    <a:xfrm>
                      <a:off x="0" y="0"/>
                      <a:ext cx="384810" cy="6826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3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23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 name="图片 5"/>
                    <pic:cNvPicPr>
                      <a:picLocks noChangeAspect="1"/>
                    </pic:cNvPicPr>
                  </pic:nvPicPr>
                  <pic:blipFill>
                    <a:blip r:embed="rId9"/>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354330" cy="710565"/>
            <wp:effectExtent l="0" t="0" r="7620" b="13335"/>
            <wp:docPr id="24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 name="图片 5"/>
                    <pic:cNvPicPr>
                      <a:picLocks noChangeAspect="1"/>
                    </pic:cNvPicPr>
                  </pic:nvPicPr>
                  <pic:blipFill>
                    <a:blip r:embed="rId28"/>
                    <a:stretch>
                      <a:fillRect/>
                    </a:stretch>
                  </pic:blipFill>
                  <pic:spPr>
                    <a:xfrm>
                      <a:off x="0" y="0"/>
                      <a:ext cx="354330" cy="71056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3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23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 name="图片 5"/>
                    <pic:cNvPicPr>
                      <a:picLocks noChangeAspect="1"/>
                    </pic:cNvPicPr>
                  </pic:nvPicPr>
                  <pic:blipFill>
                    <a:blip r:embed="rId9"/>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356870" cy="711200"/>
            <wp:effectExtent l="0" t="0" r="5080" b="12700"/>
            <wp:docPr id="2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 name="图片 5"/>
                    <pic:cNvPicPr>
                      <a:picLocks noChangeAspect="1"/>
                    </pic:cNvPicPr>
                  </pic:nvPicPr>
                  <pic:blipFill>
                    <a:blip r:embed="rId28"/>
                    <a:stretch>
                      <a:fillRect/>
                    </a:stretch>
                  </pic:blipFill>
                  <pic:spPr>
                    <a:xfrm>
                      <a:off x="0" y="0"/>
                      <a:ext cx="356870" cy="711200"/>
                    </a:xfrm>
                    <a:prstGeom prst="rect">
                      <a:avLst/>
                    </a:prstGeom>
                    <a:noFill/>
                    <a:ln>
                      <a:noFill/>
                    </a:ln>
                  </pic:spPr>
                </pic:pic>
              </a:graphicData>
            </a:graphic>
          </wp:inline>
        </w:drawing>
      </w:r>
      <w:r>
        <w:rPr>
          <w:rFonts w:hint="eastAsia"/>
        </w:rPr>
        <w:drawing>
          <wp:inline distT="0" distB="0" distL="114300" distR="114300">
            <wp:extent cx="400050" cy="730250"/>
            <wp:effectExtent l="0" t="0" r="0" b="12700"/>
            <wp:docPr id="23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 name="图片 3"/>
                    <pic:cNvPicPr>
                      <a:picLocks noChangeAspect="1"/>
                    </pic:cNvPicPr>
                  </pic:nvPicPr>
                  <pic:blipFill>
                    <a:blip r:embed="rId43"/>
                    <a:stretch>
                      <a:fillRect/>
                    </a:stretch>
                  </pic:blipFill>
                  <pic:spPr>
                    <a:xfrm>
                      <a:off x="0" y="0"/>
                      <a:ext cx="400050" cy="7302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28345"/>
            <wp:effectExtent l="0" t="0" r="9525" b="14605"/>
            <wp:docPr id="2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 name="图片 5"/>
                    <pic:cNvPicPr>
                      <a:picLocks noChangeAspect="1"/>
                    </pic:cNvPicPr>
                  </pic:nvPicPr>
                  <pic:blipFill>
                    <a:blip r:embed="rId9"/>
                    <a:stretch>
                      <a:fillRect/>
                    </a:stretch>
                  </pic:blipFill>
                  <pic:spPr>
                    <a:xfrm>
                      <a:off x="0" y="0"/>
                      <a:ext cx="390525" cy="728345"/>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xiē  xié  xiě  xiè</w:t>
      </w:r>
    </w:p>
    <w:p>
      <w:pPr>
        <w:jc w:val="both"/>
        <w:rPr>
          <w:rFonts w:hint="eastAsia"/>
        </w:rPr>
      </w:pPr>
      <w:r>
        <w:rPr>
          <w:rFonts w:hint="eastAsia"/>
        </w:rPr>
        <w:drawing>
          <wp:inline distT="0" distB="0" distL="114300" distR="114300">
            <wp:extent cx="410210" cy="723900"/>
            <wp:effectExtent l="0" t="0" r="8890" b="0"/>
            <wp:docPr id="2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292" name="图片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 name="图片 22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2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2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2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4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3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3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diū</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2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2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42" name="图片 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 name="图片 244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niū  niú  niǔ  niù</w:t>
      </w:r>
    </w:p>
    <w:p>
      <w:pPr>
        <w:jc w:val="both"/>
        <w:rPr>
          <w:rFonts w:hint="eastAsia"/>
        </w:rPr>
      </w:pPr>
      <w:r>
        <w:rPr>
          <w:rFonts w:hint="eastAsia"/>
        </w:rPr>
        <w:drawing>
          <wp:inline distT="0" distB="0" distL="114300" distR="114300">
            <wp:extent cx="404495" cy="693420"/>
            <wp:effectExtent l="0" t="0" r="14605" b="11430"/>
            <wp:docPr id="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54" name="图片 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 name="图片 24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4495" cy="693420"/>
            <wp:effectExtent l="0" t="0" r="14605" b="11430"/>
            <wp:docPr id="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liū  liú  liǔ  liù</w:t>
      </w:r>
    </w:p>
    <w:p>
      <w:pPr>
        <w:jc w:val="both"/>
        <w:rPr>
          <w:rFonts w:hint="eastAsia"/>
        </w:rPr>
      </w:pPr>
      <w:r>
        <w:rPr>
          <w:rFonts w:hint="eastAsia"/>
        </w:rPr>
        <w:drawing>
          <wp:inline distT="0" distB="0" distL="114300" distR="114300">
            <wp:extent cx="417830" cy="727075"/>
            <wp:effectExtent l="0" t="0" r="1270" b="15875"/>
            <wp:docPr id="24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466" name="图片 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 name="图片 24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25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jiū  jiǔ  jiù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4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 name="图片 24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qiū  qiú  qiǔ</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4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90" name="图片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 name="图片 24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2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xiū  xiǔ  xiù</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0210" cy="723900"/>
            <wp:effectExtent l="0" t="0" r="8890" b="0"/>
            <wp:docPr id="2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502" name="图片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 name="图片 25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400050" cy="714375"/>
            <wp:effectExtent l="0" t="0" r="0" b="9525"/>
            <wp:docPr id="25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86" w:name="_Toc885"/>
      <w:bookmarkStart w:id="87" w:name="_Toc15504"/>
      <w:r>
        <w:rPr>
          <w:rFonts w:hint="eastAsia"/>
          <w:lang w:val="en-US" w:eastAsia="zh-CN"/>
        </w:rPr>
        <w:t>三 词语</w:t>
      </w:r>
      <w:bookmarkEnd w:id="86"/>
      <w:bookmarkEnd w:id="87"/>
    </w:p>
    <w:p>
      <w:pPr>
        <w:jc w:val="center"/>
        <w:rPr>
          <w:rFonts w:hint="eastAsia" w:ascii="仿宋" w:hAnsi="仿宋" w:eastAsia="仿宋"/>
          <w:sz w:val="32"/>
          <w:szCs w:val="32"/>
        </w:rPr>
      </w:pPr>
      <w:r>
        <w:rPr>
          <w:rFonts w:hint="eastAsia" w:ascii="仿宋" w:hAnsi="仿宋" w:eastAsia="仿宋"/>
          <w:sz w:val="32"/>
          <w:szCs w:val="32"/>
        </w:rPr>
        <w:t>shǒu</w:t>
      </w:r>
      <w:ins w:id="569" w:author="杨文珍" w:date="2020-08-18T08:17:56Z">
        <w:r>
          <w:rPr>
            <w:rFonts w:hint="default" w:ascii="仿宋" w:hAnsi="仿宋" w:eastAsia="仿宋"/>
            <w:sz w:val="32"/>
            <w:szCs w:val="32"/>
            <w:lang w:val="en-US"/>
          </w:rPr>
          <w:t xml:space="preserve"> </w:t>
        </w:r>
      </w:ins>
      <w:r>
        <w:rPr>
          <w:rFonts w:hint="eastAsia" w:ascii="仿宋" w:hAnsi="仿宋" w:eastAsia="仿宋"/>
          <w:sz w:val="32"/>
          <w:szCs w:val="32"/>
        </w:rPr>
        <w:t>biǎo  手表</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2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2528" name="图片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 name="图片 2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5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pí</w:t>
      </w:r>
      <w:ins w:id="570" w:author="杨文珍" w:date="2020-08-18T08:17:59Z">
        <w:r>
          <w:rPr>
            <w:rFonts w:hint="default" w:ascii="仿宋" w:hAnsi="仿宋" w:eastAsia="仿宋"/>
            <w:sz w:val="32"/>
            <w:szCs w:val="32"/>
            <w:lang w:val="en-US"/>
          </w:rPr>
          <w:t xml:space="preserve"> </w:t>
        </w:r>
      </w:ins>
      <w:r>
        <w:rPr>
          <w:rFonts w:hint="eastAsia" w:ascii="仿宋" w:hAnsi="仿宋" w:eastAsia="仿宋"/>
          <w:sz w:val="32"/>
          <w:szCs w:val="32"/>
        </w:rPr>
        <w:t>xié</w:t>
      </w:r>
      <w:ins w:id="571" w:author="杨文珍" w:date="2020-08-18T09:21:51Z">
        <w:r>
          <w:rPr>
            <w:rFonts w:hint="eastAsia" w:ascii="仿宋" w:hAnsi="仿宋" w:eastAsia="仿宋"/>
            <w:sz w:val="32"/>
            <w:szCs w:val="32"/>
            <w:lang w:val="en-US" w:eastAsia="zh-CN"/>
          </w:rPr>
          <w:t xml:space="preserve">  </w:t>
        </w:r>
      </w:ins>
      <w:r>
        <w:rPr>
          <w:rFonts w:hint="eastAsia" w:ascii="仿宋" w:hAnsi="仿宋" w:eastAsia="仿宋"/>
          <w:sz w:val="32"/>
          <w:szCs w:val="32"/>
        </w:rPr>
        <w:t>皮鞋</w:t>
      </w:r>
    </w:p>
    <w:p>
      <w:pPr>
        <w:jc w:val="center"/>
        <w:rPr>
          <w:rFonts w:hint="eastAsia" w:ascii="仿宋" w:hAnsi="仿宋" w:eastAsia="仿宋"/>
          <w:sz w:val="32"/>
          <w:szCs w:val="32"/>
        </w:rPr>
      </w:pPr>
      <w:r>
        <w:drawing>
          <wp:inline distT="0" distB="0" distL="114300" distR="114300">
            <wp:extent cx="365125" cy="659765"/>
            <wp:effectExtent l="0" t="0" r="15875" b="6985"/>
            <wp:docPr id="2536" name="图片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图片 2536"/>
                    <pic:cNvPicPr>
                      <a:picLocks noChangeAspect="1"/>
                    </pic:cNvPicPr>
                  </pic:nvPicPr>
                  <pic:blipFill>
                    <a:blip r:embed="rId6"/>
                    <a:srcRect b="4240"/>
                    <a:stretch>
                      <a:fillRect/>
                    </a:stretch>
                  </pic:blipFill>
                  <pic:spPr>
                    <a:xfrm>
                      <a:off x="0" y="0"/>
                      <a:ext cx="365125" cy="659765"/>
                    </a:xfrm>
                    <a:prstGeom prst="rect">
                      <a:avLst/>
                    </a:prstGeom>
                    <a:noFill/>
                    <a:ln>
                      <a:noFill/>
                    </a:ln>
                  </pic:spPr>
                </pic:pic>
              </a:graphicData>
            </a:graphic>
          </wp:inline>
        </w:drawing>
      </w:r>
      <w:r>
        <w:drawing>
          <wp:inline distT="0" distB="0" distL="114300" distR="114300">
            <wp:extent cx="409575" cy="704850"/>
            <wp:effectExtent l="0" t="0" r="9525" b="0"/>
            <wp:docPr id="2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25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25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yī</w:t>
      </w:r>
      <w:ins w:id="572" w:author="杨文珍" w:date="2020-08-18T08:18:03Z">
        <w:r>
          <w:rPr>
            <w:rFonts w:hint="default" w:ascii="仿宋" w:hAnsi="仿宋" w:eastAsia="仿宋"/>
            <w:sz w:val="32"/>
            <w:szCs w:val="32"/>
            <w:lang w:val="en-US"/>
          </w:rPr>
          <w:t xml:space="preserve"> </w:t>
        </w:r>
      </w:ins>
      <w:r>
        <w:rPr>
          <w:rFonts w:hint="eastAsia" w:ascii="仿宋" w:hAnsi="仿宋" w:eastAsia="仿宋"/>
          <w:sz w:val="32"/>
          <w:szCs w:val="32"/>
        </w:rPr>
        <w:t>jià  衣架</w:t>
      </w:r>
    </w:p>
    <w:p>
      <w:pPr>
        <w:jc w:val="center"/>
        <w:rPr>
          <w:rFonts w:hint="eastAsia" w:ascii="仿宋" w:hAnsi="仿宋" w:eastAsia="仿宋"/>
          <w:sz w:val="32"/>
          <w:szCs w:val="32"/>
        </w:rPr>
      </w:pPr>
      <w:r>
        <w:drawing>
          <wp:inline distT="0" distB="0" distL="114300" distR="114300">
            <wp:extent cx="409575" cy="704850"/>
            <wp:effectExtent l="0" t="0" r="9525" b="0"/>
            <wp:docPr id="25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2557" name="图片 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 name="图片 25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5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jiǔ</w:t>
      </w:r>
      <w:ins w:id="573" w:author="杨文珍" w:date="2020-08-18T08:18:06Z">
        <w:r>
          <w:rPr>
            <w:rFonts w:hint="default" w:ascii="仿宋" w:hAnsi="仿宋" w:eastAsia="仿宋"/>
            <w:sz w:val="32"/>
            <w:szCs w:val="32"/>
            <w:lang w:val="en-US"/>
          </w:rPr>
          <w:t xml:space="preserve"> </w:t>
        </w:r>
      </w:ins>
      <w:r>
        <w:rPr>
          <w:rFonts w:hint="eastAsia" w:ascii="仿宋" w:hAnsi="仿宋" w:eastAsia="仿宋"/>
          <w:sz w:val="32"/>
          <w:szCs w:val="32"/>
        </w:rPr>
        <w:t>cài  韭菜</w:t>
      </w:r>
    </w:p>
    <w:p>
      <w:pPr>
        <w:jc w:val="center"/>
        <w:rPr>
          <w:rFonts w:hint="eastAsia" w:ascii="仿宋" w:hAnsi="仿宋" w:eastAsia="仿宋"/>
          <w:sz w:val="32"/>
          <w:szCs w:val="32"/>
        </w:rPr>
      </w:pPr>
      <w:r>
        <w:rPr>
          <w:rFonts w:hint="eastAsia"/>
        </w:rPr>
        <w:drawing>
          <wp:inline distT="0" distB="0" distL="114300" distR="114300">
            <wp:extent cx="400050" cy="704850"/>
            <wp:effectExtent l="0" t="0" r="0" b="0"/>
            <wp:docPr id="25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25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5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1475" cy="704850"/>
            <wp:effectExtent l="0" t="0" r="9525" b="0"/>
            <wp:docPr id="2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2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5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qié</w:t>
      </w:r>
      <w:ins w:id="574" w:author="杨文珍" w:date="2020-08-18T08:18:10Z">
        <w:r>
          <w:rPr>
            <w:rFonts w:hint="default" w:ascii="仿宋" w:hAnsi="仿宋" w:eastAsia="仿宋"/>
            <w:sz w:val="32"/>
            <w:szCs w:val="32"/>
            <w:lang w:val="en-US"/>
          </w:rPr>
          <w:t xml:space="preserve"> </w:t>
        </w:r>
      </w:ins>
      <w:r>
        <w:rPr>
          <w:rFonts w:hint="eastAsia" w:ascii="仿宋" w:hAnsi="仿宋" w:eastAsia="仿宋"/>
          <w:sz w:val="32"/>
          <w:szCs w:val="32"/>
        </w:rPr>
        <w:t>zi  茄子</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5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2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là</w:t>
      </w:r>
      <w:ins w:id="575" w:author="杨文珍" w:date="2020-08-18T08:18:14Z">
        <w:r>
          <w:rPr>
            <w:rFonts w:hint="default" w:ascii="仿宋" w:hAnsi="仿宋" w:eastAsia="仿宋"/>
            <w:sz w:val="32"/>
            <w:szCs w:val="32"/>
            <w:lang w:val="en-US"/>
          </w:rPr>
          <w:t xml:space="preserve"> </w:t>
        </w:r>
      </w:ins>
      <w:r>
        <w:rPr>
          <w:rFonts w:hint="eastAsia" w:ascii="仿宋" w:hAnsi="仿宋" w:eastAsia="仿宋"/>
          <w:sz w:val="32"/>
          <w:szCs w:val="32"/>
        </w:rPr>
        <w:t>jiāo  辣椒</w:t>
      </w:r>
    </w:p>
    <w:p>
      <w:pPr>
        <w:jc w:val="center"/>
        <w:rPr>
          <w:rFonts w:hint="eastAsia" w:ascii="仿宋" w:hAnsi="仿宋" w:eastAsia="仿宋"/>
          <w:sz w:val="32"/>
          <w:szCs w:val="32"/>
        </w:rPr>
      </w:pPr>
      <w:r>
        <w:drawing>
          <wp:inline distT="0" distB="0" distL="114300" distR="114300">
            <wp:extent cx="412115" cy="717550"/>
            <wp:effectExtent l="0" t="0" r="6985" b="6350"/>
            <wp:docPr id="25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 name="图片 14"/>
                    <pic:cNvPicPr>
                      <a:picLocks noChangeAspect="1"/>
                    </pic:cNvPicPr>
                  </pic:nvPicPr>
                  <pic:blipFill>
                    <a:blip r:embed="rId18"/>
                    <a:stretch>
                      <a:fillRect/>
                    </a:stretch>
                  </pic:blipFill>
                  <pic:spPr>
                    <a:xfrm>
                      <a:off x="0" y="0"/>
                      <a:ext cx="412115" cy="717550"/>
                    </a:xfrm>
                    <a:prstGeom prst="rect">
                      <a:avLst/>
                    </a:prstGeom>
                    <a:noFill/>
                    <a:ln>
                      <a:noFill/>
                    </a:ln>
                  </pic:spPr>
                </pic:pic>
              </a:graphicData>
            </a:graphic>
          </wp:inline>
        </w:drawing>
      </w:r>
      <w:r>
        <w:drawing>
          <wp:inline distT="0" distB="0" distL="114300" distR="114300">
            <wp:extent cx="410210" cy="701040"/>
            <wp:effectExtent l="0" t="0" r="8890" b="3810"/>
            <wp:docPr id="2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 name="图片 5"/>
                    <pic:cNvPicPr>
                      <a:picLocks noChangeAspect="1"/>
                    </pic:cNvPicPr>
                  </pic:nvPicPr>
                  <pic:blipFill>
                    <a:blip r:embed="rId14"/>
                    <a:stretch>
                      <a:fillRect/>
                    </a:stretch>
                  </pic:blipFill>
                  <pic:spPr>
                    <a:xfrm>
                      <a:off x="0" y="0"/>
                      <a:ext cx="410210" cy="701040"/>
                    </a:xfrm>
                    <a:prstGeom prst="rect">
                      <a:avLst/>
                    </a:prstGeom>
                    <a:noFill/>
                    <a:ln>
                      <a:noFill/>
                    </a:ln>
                  </pic:spPr>
                </pic:pic>
              </a:graphicData>
            </a:graphic>
          </wp:inline>
        </w:drawing>
      </w:r>
      <w:r>
        <w:drawing>
          <wp:inline distT="0" distB="0" distL="114300" distR="114300">
            <wp:extent cx="367665" cy="719455"/>
            <wp:effectExtent l="0" t="0" r="13335" b="4445"/>
            <wp:docPr id="2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 name="图片 10"/>
                    <pic:cNvPicPr>
                      <a:picLocks noChangeAspect="1"/>
                    </pic:cNvPicPr>
                  </pic:nvPicPr>
                  <pic:blipFill>
                    <a:blip r:embed="rId13"/>
                    <a:stretch>
                      <a:fillRect/>
                    </a:stretch>
                  </pic:blipFill>
                  <pic:spPr>
                    <a:xfrm>
                      <a:off x="0" y="0"/>
                      <a:ext cx="367665" cy="71945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74"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 name="图片 47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hú</w:t>
      </w:r>
      <w:ins w:id="576" w:author="杨文珍" w:date="2020-08-18T08:18:17Z">
        <w:r>
          <w:rPr>
            <w:rFonts w:hint="default" w:ascii="仿宋" w:hAnsi="仿宋" w:eastAsia="仿宋"/>
            <w:sz w:val="32"/>
            <w:szCs w:val="32"/>
            <w:lang w:val="en-US"/>
          </w:rPr>
          <w:t xml:space="preserve"> </w:t>
        </w:r>
      </w:ins>
      <w:r>
        <w:rPr>
          <w:rFonts w:hint="eastAsia" w:ascii="仿宋" w:hAnsi="仿宋" w:eastAsia="仿宋"/>
          <w:sz w:val="32"/>
          <w:szCs w:val="32"/>
        </w:rPr>
        <w:t>dié  fēi</w:t>
      </w:r>
      <w:ins w:id="577" w:author="杨文珍" w:date="2020-08-18T09:21:35Z">
        <w:r>
          <w:rPr>
            <w:rFonts w:hint="eastAsia" w:ascii="仿宋" w:hAnsi="仿宋" w:eastAsia="仿宋"/>
            <w:sz w:val="32"/>
            <w:szCs w:val="32"/>
            <w:lang w:val="en-US" w:eastAsia="zh-CN"/>
          </w:rPr>
          <w:t xml:space="preserve">  </w:t>
        </w:r>
      </w:ins>
      <w:r>
        <w:rPr>
          <w:rFonts w:hint="eastAsia" w:ascii="仿宋" w:hAnsi="仿宋" w:eastAsia="仿宋"/>
          <w:sz w:val="32"/>
          <w:szCs w:val="32"/>
        </w:rPr>
        <w:t>蝴蝶</w:t>
      </w:r>
      <w:ins w:id="578" w:author="杨文珍" w:date="2020-08-18T09:21:10Z">
        <w:r>
          <w:rPr>
            <w:rFonts w:hint="eastAsia" w:ascii="仿宋" w:hAnsi="仿宋" w:eastAsia="仿宋"/>
            <w:sz w:val="32"/>
            <w:szCs w:val="32"/>
            <w:lang w:val="en-US" w:eastAsia="zh-CN"/>
          </w:rPr>
          <w:t xml:space="preserve"> </w:t>
        </w:r>
      </w:ins>
      <w:r>
        <w:rPr>
          <w:rFonts w:hint="eastAsia" w:ascii="仿宋" w:hAnsi="仿宋" w:eastAsia="仿宋"/>
          <w:sz w:val="32"/>
          <w:szCs w:val="32"/>
        </w:rPr>
        <w:t>飞</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19100" cy="665480"/>
            <wp:effectExtent l="0" t="0" r="0" b="1270"/>
            <wp:docPr id="25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 name="图片 3"/>
                    <pic:cNvPicPr>
                      <a:picLocks noChangeAspect="1"/>
                    </pic:cNvPicPr>
                  </pic:nvPicPr>
                  <pic:blipFill>
                    <a:blip r:embed="rId26"/>
                    <a:srcRect b="5299"/>
                    <a:stretch>
                      <a:fillRect/>
                    </a:stretch>
                  </pic:blipFill>
                  <pic:spPr>
                    <a:xfrm>
                      <a:off x="0" y="0"/>
                      <a:ext cx="419100" cy="6654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8775" cy="672465"/>
            <wp:effectExtent l="0" t="0" r="3175" b="13335"/>
            <wp:docPr id="25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 name="图片 3"/>
                    <pic:cNvPicPr>
                      <a:picLocks noChangeAspect="1"/>
                    </pic:cNvPicPr>
                  </pic:nvPicPr>
                  <pic:blipFill>
                    <a:blip r:embed="rId22"/>
                    <a:stretch>
                      <a:fillRect/>
                    </a:stretch>
                  </pic:blipFill>
                  <pic:spPr>
                    <a:xfrm>
                      <a:off x="0" y="0"/>
                      <a:ext cx="358775" cy="67246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25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25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25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2596" name="图片 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59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2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598" name="图片 2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25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xiǎo niǎo  jiào</w:t>
      </w:r>
      <w:ins w:id="579" w:author="杨文珍" w:date="2020-08-18T09:21:33Z">
        <w:r>
          <w:rPr>
            <w:rFonts w:hint="eastAsia" w:ascii="仿宋" w:hAnsi="仿宋" w:eastAsia="仿宋"/>
            <w:sz w:val="32"/>
            <w:szCs w:val="32"/>
            <w:lang w:val="en-US" w:eastAsia="zh-CN"/>
          </w:rPr>
          <w:t xml:space="preserve">  </w:t>
        </w:r>
      </w:ins>
      <w:r>
        <w:rPr>
          <w:rFonts w:hint="eastAsia" w:ascii="仿宋" w:hAnsi="仿宋" w:eastAsia="仿宋"/>
          <w:sz w:val="32"/>
          <w:szCs w:val="32"/>
        </w:rPr>
        <w:t>小鸟</w:t>
      </w:r>
      <w:ins w:id="580" w:author="杨文珍" w:date="2020-08-18T09:21:11Z">
        <w:r>
          <w:rPr>
            <w:rFonts w:hint="eastAsia" w:ascii="仿宋" w:hAnsi="仿宋" w:eastAsia="仿宋"/>
            <w:sz w:val="32"/>
            <w:szCs w:val="32"/>
            <w:lang w:val="en-US" w:eastAsia="zh-CN"/>
          </w:rPr>
          <w:t xml:space="preserve"> </w:t>
        </w:r>
      </w:ins>
      <w:r>
        <w:rPr>
          <w:rFonts w:hint="eastAsia" w:ascii="仿宋" w:hAnsi="仿宋" w:eastAsia="仿宋"/>
          <w:sz w:val="32"/>
          <w:szCs w:val="32"/>
        </w:rPr>
        <w:t>叫</w:t>
      </w:r>
    </w:p>
    <w:p>
      <w:pPr>
        <w:jc w:val="center"/>
        <w:rPr>
          <w:rFonts w:hint="eastAsia" w:ascii="仿宋" w:hAnsi="仿宋" w:eastAsia="仿宋"/>
          <w:sz w:val="32"/>
          <w:szCs w:val="32"/>
        </w:rPr>
      </w:pPr>
      <w:r>
        <w:rPr>
          <w:rFonts w:hint="eastAsia"/>
        </w:rPr>
        <w:drawing>
          <wp:inline distT="0" distB="0" distL="114300" distR="114300">
            <wp:extent cx="365760" cy="695325"/>
            <wp:effectExtent l="0" t="0" r="15240" b="9525"/>
            <wp:docPr id="2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 name="图片 6"/>
                    <pic:cNvPicPr>
                      <a:picLocks noChangeAspect="1"/>
                    </pic:cNvPicPr>
                  </pic:nvPicPr>
                  <pic:blipFill>
                    <a:blip r:embed="rId29"/>
                    <a:stretch>
                      <a:fillRect/>
                    </a:stretch>
                  </pic:blipFill>
                  <pic:spPr>
                    <a:xfrm>
                      <a:off x="0" y="0"/>
                      <a:ext cx="365760" cy="695325"/>
                    </a:xfrm>
                    <a:prstGeom prst="rect">
                      <a:avLst/>
                    </a:prstGeom>
                    <a:noFill/>
                    <a:ln>
                      <a:noFill/>
                    </a:ln>
                  </pic:spPr>
                </pic:pic>
              </a:graphicData>
            </a:graphic>
          </wp:inline>
        </w:drawing>
      </w:r>
      <w:r>
        <w:rPr>
          <w:rFonts w:hint="eastAsia"/>
        </w:rPr>
        <w:drawing>
          <wp:inline distT="0" distB="0" distL="114300" distR="114300">
            <wp:extent cx="387985" cy="702945"/>
            <wp:effectExtent l="0" t="0" r="12065" b="1905"/>
            <wp:docPr id="2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2"/>
                    <pic:cNvPicPr>
                      <a:picLocks noChangeAspect="1"/>
                    </pic:cNvPicPr>
                  </pic:nvPicPr>
                  <pic:blipFill>
                    <a:blip r:embed="rId42"/>
                    <a:stretch>
                      <a:fillRect/>
                    </a:stretch>
                  </pic:blipFill>
                  <pic:spPr>
                    <a:xfrm>
                      <a:off x="0" y="0"/>
                      <a:ext cx="387985" cy="70294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75920" cy="693420"/>
            <wp:effectExtent l="0" t="0" r="5080" b="11430"/>
            <wp:docPr id="2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26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26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6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rPr>
        <w:t>xiǎo gǒu   tiào</w:t>
      </w:r>
      <w:ins w:id="581" w:author="杨文珍" w:date="2020-08-18T09:21:30Z">
        <w:r>
          <w:rPr>
            <w:rFonts w:hint="eastAsia" w:ascii="仿宋" w:hAnsi="仿宋" w:eastAsia="仿宋"/>
            <w:sz w:val="32"/>
            <w:szCs w:val="32"/>
            <w:lang w:val="en-US" w:eastAsia="zh-CN"/>
          </w:rPr>
          <w:t xml:space="preserve">  </w:t>
        </w:r>
      </w:ins>
      <w:r>
        <w:rPr>
          <w:rFonts w:hint="eastAsia" w:ascii="仿宋" w:hAnsi="仿宋" w:eastAsia="仿宋"/>
          <w:sz w:val="32"/>
          <w:szCs w:val="32"/>
        </w:rPr>
        <w:t>小狗</w:t>
      </w:r>
      <w:ins w:id="582" w:author="杨文珍" w:date="2020-08-18T09:21:14Z">
        <w:r>
          <w:rPr>
            <w:rFonts w:hint="eastAsia" w:ascii="仿宋" w:hAnsi="仿宋" w:eastAsia="仿宋"/>
            <w:sz w:val="32"/>
            <w:szCs w:val="32"/>
            <w:lang w:val="en-US" w:eastAsia="zh-CN"/>
          </w:rPr>
          <w:t xml:space="preserve"> </w:t>
        </w:r>
      </w:ins>
      <w:r>
        <w:rPr>
          <w:rFonts w:hint="eastAsia" w:ascii="仿宋" w:hAnsi="仿宋" w:eastAsia="仿宋"/>
          <w:sz w:val="32"/>
          <w:szCs w:val="32"/>
          <w:lang w:val="en-US" w:eastAsia="zh-CN"/>
        </w:rPr>
        <w:t>跳</w:t>
      </w:r>
    </w:p>
    <w:p>
      <w:pPr>
        <w:jc w:val="center"/>
        <w:rPr>
          <w:rFonts w:hint="eastAsia" w:ascii="仿宋" w:hAnsi="仿宋" w:eastAsia="仿宋"/>
          <w:sz w:val="32"/>
          <w:szCs w:val="32"/>
        </w:rPr>
      </w:pPr>
      <w:r>
        <w:rPr>
          <w:rFonts w:hint="eastAsia"/>
        </w:rPr>
        <w:drawing>
          <wp:inline distT="0" distB="0" distL="114300" distR="114300">
            <wp:extent cx="368935" cy="701675"/>
            <wp:effectExtent l="0" t="0" r="12065" b="3175"/>
            <wp:docPr id="26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 name="图片 6"/>
                    <pic:cNvPicPr>
                      <a:picLocks noChangeAspect="1"/>
                    </pic:cNvPicPr>
                  </pic:nvPicPr>
                  <pic:blipFill>
                    <a:blip r:embed="rId29"/>
                    <a:stretch>
                      <a:fillRect/>
                    </a:stretch>
                  </pic:blipFill>
                  <pic:spPr>
                    <a:xfrm>
                      <a:off x="0" y="0"/>
                      <a:ext cx="368935" cy="701675"/>
                    </a:xfrm>
                    <a:prstGeom prst="rect">
                      <a:avLst/>
                    </a:prstGeom>
                    <a:noFill/>
                    <a:ln>
                      <a:noFill/>
                    </a:ln>
                  </pic:spPr>
                </pic:pic>
              </a:graphicData>
            </a:graphic>
          </wp:inline>
        </w:drawing>
      </w:r>
      <w:r>
        <w:rPr>
          <w:rFonts w:hint="eastAsia"/>
        </w:rPr>
        <w:drawing>
          <wp:inline distT="0" distB="0" distL="114300" distR="114300">
            <wp:extent cx="395605" cy="716915"/>
            <wp:effectExtent l="0" t="0" r="4445" b="6985"/>
            <wp:docPr id="26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 name="图片 2"/>
                    <pic:cNvPicPr>
                      <a:picLocks noChangeAspect="1"/>
                    </pic:cNvPicPr>
                  </pic:nvPicPr>
                  <pic:blipFill>
                    <a:blip r:embed="rId42"/>
                    <a:stretch>
                      <a:fillRect/>
                    </a:stretch>
                  </pic:blipFill>
                  <pic:spPr>
                    <a:xfrm>
                      <a:off x="0" y="0"/>
                      <a:ext cx="395605" cy="71691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6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1480" cy="720725"/>
            <wp:effectExtent l="0" t="0" r="7620" b="3175"/>
            <wp:docPr id="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714375"/>
            <wp:effectExtent l="0" t="0" r="0" b="9525"/>
            <wp:docPr id="26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6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yā</w:t>
      </w:r>
      <w:ins w:id="583" w:author="杨文珍" w:date="2020-08-18T08:18:28Z">
        <w:r>
          <w:rPr>
            <w:rFonts w:hint="default" w:ascii="仿宋" w:hAnsi="仿宋" w:eastAsia="仿宋"/>
            <w:sz w:val="32"/>
            <w:szCs w:val="32"/>
            <w:lang w:val="en-US"/>
          </w:rPr>
          <w:t xml:space="preserve"> </w:t>
        </w:r>
      </w:ins>
      <w:r>
        <w:rPr>
          <w:rFonts w:hint="eastAsia" w:ascii="仿宋" w:hAnsi="仿宋" w:eastAsia="仿宋"/>
          <w:sz w:val="32"/>
          <w:szCs w:val="32"/>
        </w:rPr>
        <w:t>zi   yóu</w:t>
      </w:r>
      <w:ins w:id="584" w:author="杨文珍" w:date="2020-08-18T09:21:28Z">
        <w:r>
          <w:rPr>
            <w:rFonts w:hint="eastAsia" w:ascii="仿宋" w:hAnsi="仿宋" w:eastAsia="仿宋"/>
            <w:sz w:val="32"/>
            <w:szCs w:val="32"/>
            <w:lang w:val="en-US" w:eastAsia="zh-CN"/>
          </w:rPr>
          <w:t xml:space="preserve">  </w:t>
        </w:r>
      </w:ins>
      <w:r>
        <w:rPr>
          <w:rFonts w:hint="eastAsia" w:ascii="仿宋" w:hAnsi="仿宋" w:eastAsia="仿宋"/>
          <w:sz w:val="32"/>
          <w:szCs w:val="32"/>
        </w:rPr>
        <w:t>鸭子</w:t>
      </w:r>
      <w:ins w:id="585" w:author="杨文珍" w:date="2020-08-18T09:21:16Z">
        <w:r>
          <w:rPr>
            <w:rFonts w:hint="eastAsia" w:ascii="仿宋" w:hAnsi="仿宋" w:eastAsia="仿宋"/>
            <w:sz w:val="32"/>
            <w:szCs w:val="32"/>
            <w:lang w:val="en-US" w:eastAsia="zh-CN"/>
          </w:rPr>
          <w:t xml:space="preserve"> </w:t>
        </w:r>
      </w:ins>
      <w:r>
        <w:rPr>
          <w:rFonts w:hint="eastAsia" w:ascii="仿宋" w:hAnsi="仿宋" w:eastAsia="仿宋"/>
          <w:sz w:val="32"/>
          <w:szCs w:val="32"/>
        </w:rPr>
        <w:t>游</w:t>
      </w:r>
    </w:p>
    <w:p>
      <w:pPr>
        <w:jc w:val="center"/>
        <w:rPr>
          <w:rFonts w:hint="eastAsia" w:ascii="仿宋" w:hAnsi="仿宋" w:eastAsia="仿宋"/>
          <w:sz w:val="32"/>
          <w:szCs w:val="32"/>
        </w:rPr>
      </w:pPr>
      <w:r>
        <w:drawing>
          <wp:inline distT="0" distB="0" distL="114300" distR="114300">
            <wp:extent cx="390525" cy="704850"/>
            <wp:effectExtent l="0" t="0" r="9525" b="0"/>
            <wp:docPr id="4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778"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 name="图片 47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2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7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7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dài shǔ  tiào</w:t>
      </w:r>
      <w:ins w:id="586" w:author="杨文珍" w:date="2020-08-18T09:21:22Z">
        <w:r>
          <w:rPr>
            <w:rFonts w:hint="eastAsia" w:ascii="仿宋" w:hAnsi="仿宋" w:eastAsia="仿宋"/>
            <w:sz w:val="32"/>
            <w:szCs w:val="32"/>
            <w:lang w:val="en-US" w:eastAsia="zh-CN"/>
          </w:rPr>
          <w:t xml:space="preserve"> </w:t>
        </w:r>
      </w:ins>
      <w:ins w:id="587" w:author="杨文珍" w:date="2020-08-18T09:21:23Z">
        <w:r>
          <w:rPr>
            <w:rFonts w:hint="eastAsia" w:ascii="仿宋" w:hAnsi="仿宋" w:eastAsia="仿宋"/>
            <w:sz w:val="32"/>
            <w:szCs w:val="32"/>
            <w:lang w:val="en-US" w:eastAsia="zh-CN"/>
          </w:rPr>
          <w:t xml:space="preserve"> </w:t>
        </w:r>
      </w:ins>
      <w:r>
        <w:rPr>
          <w:rFonts w:hint="eastAsia" w:ascii="仿宋" w:hAnsi="仿宋" w:eastAsia="仿宋"/>
          <w:sz w:val="32"/>
          <w:szCs w:val="32"/>
        </w:rPr>
        <w:t>袋鼠</w:t>
      </w:r>
      <w:ins w:id="588" w:author="杨文珍" w:date="2020-08-18T09:21:17Z">
        <w:r>
          <w:rPr>
            <w:rFonts w:hint="eastAsia" w:ascii="仿宋" w:hAnsi="仿宋" w:eastAsia="仿宋"/>
            <w:sz w:val="32"/>
            <w:szCs w:val="32"/>
            <w:lang w:val="en-US" w:eastAsia="zh-CN"/>
          </w:rPr>
          <w:t xml:space="preserve"> </w:t>
        </w:r>
      </w:ins>
      <w:r>
        <w:rPr>
          <w:rFonts w:hint="eastAsia" w:ascii="仿宋" w:hAnsi="仿宋" w:eastAsia="仿宋"/>
          <w:sz w:val="32"/>
          <w:szCs w:val="32"/>
        </w:rPr>
        <w:t>跳</w:t>
      </w:r>
    </w:p>
    <w:p>
      <w:pPr>
        <w:jc w:val="center"/>
        <w:rPr>
          <w:rFonts w:ascii="仿宋" w:hAnsi="仿宋" w:eastAsia="仿宋"/>
          <w:sz w:val="32"/>
          <w:szCs w:val="32"/>
        </w:rPr>
      </w:pPr>
      <w:r>
        <w:drawing>
          <wp:inline distT="0" distB="0" distL="114300" distR="114300">
            <wp:extent cx="424180" cy="718820"/>
            <wp:effectExtent l="0" t="0" r="13970" b="5080"/>
            <wp:docPr id="26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26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23900"/>
            <wp:effectExtent l="0" t="0" r="0" b="0"/>
            <wp:docPr id="2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26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26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26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26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2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6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sectPr>
          <w:pgSz w:w="11906" w:h="16838"/>
          <w:pgMar w:top="1440" w:right="1800" w:bottom="1440" w:left="1800" w:header="851" w:footer="992" w:gutter="0"/>
          <w:cols w:space="425" w:num="1"/>
          <w:docGrid w:type="lines" w:linePitch="312" w:charSpace="0"/>
        </w:sectPr>
      </w:pPr>
    </w:p>
    <w:p>
      <w:pPr>
        <w:pStyle w:val="2"/>
        <w:bidi w:val="0"/>
        <w:rPr>
          <w:rFonts w:hint="eastAsia"/>
          <w:sz w:val="44"/>
          <w:szCs w:val="44"/>
          <w:lang w:val="en-US" w:eastAsia="zh-CN"/>
        </w:rPr>
      </w:pPr>
      <w:bookmarkStart w:id="88" w:name="_Toc14711"/>
      <w:bookmarkStart w:id="89" w:name="_Toc16108"/>
      <w:r>
        <w:rPr>
          <w:rFonts w:hint="eastAsia"/>
          <w:sz w:val="44"/>
          <w:szCs w:val="44"/>
          <w:lang w:val="en-US" w:eastAsia="zh-CN"/>
        </w:rPr>
        <w:t xml:space="preserve">第十一课 韵母 </w:t>
      </w:r>
      <w:r>
        <w:rPr>
          <w:rFonts w:hint="eastAsia" w:ascii="黑体" w:hAnsi="黑体" w:cstheme="minorBidi"/>
          <w:sz w:val="44"/>
          <w:szCs w:val="44"/>
          <w:lang w:val="en-US" w:eastAsia="zh-CN"/>
        </w:rPr>
        <w:t>ua、uai、ui、uo、üe、er</w:t>
      </w:r>
      <w:bookmarkEnd w:id="88"/>
      <w:bookmarkEnd w:id="89"/>
    </w:p>
    <w:p>
      <w:pPr>
        <w:pStyle w:val="3"/>
        <w:bidi w:val="0"/>
        <w:ind w:left="0" w:leftChars="0" w:firstLine="0" w:firstLineChars="0"/>
        <w:rPr>
          <w:rFonts w:hint="eastAsia"/>
          <w:lang w:val="en-US" w:eastAsia="zh-CN"/>
        </w:rPr>
      </w:pPr>
      <w:bookmarkStart w:id="90" w:name="_Toc19731"/>
      <w:bookmarkStart w:id="91" w:name="_Toc5646"/>
      <w:r>
        <w:rPr>
          <w:rFonts w:hint="eastAsia"/>
          <w:lang w:val="en-US" w:eastAsia="zh-CN"/>
        </w:rPr>
        <w:t>一 字母</w:t>
      </w:r>
      <w:r>
        <w:rPr>
          <w:rFonts w:hint="default" w:ascii="Times New Roman" w:hAnsi="Times New Roman" w:cs="Times New Roman"/>
          <w:lang w:val="en-US" w:eastAsia="zh-CN"/>
        </w:rPr>
        <w:t>ua、uai、ui、uo、üe、er</w:t>
      </w:r>
      <w:bookmarkEnd w:id="90"/>
      <w:bookmarkEnd w:id="91"/>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w:t>
      </w:r>
    </w:p>
    <w:p>
      <w:pPr>
        <w:jc w:val="center"/>
        <w:rPr>
          <w:rFonts w:hint="eastAsia" w:ascii="仿宋" w:hAnsi="仿宋" w:eastAsia="仿宋"/>
          <w:sz w:val="32"/>
          <w:szCs w:val="32"/>
        </w:rPr>
      </w:pPr>
      <w:r>
        <w:drawing>
          <wp:inline distT="0" distB="0" distL="114300" distR="114300">
            <wp:extent cx="409575" cy="733425"/>
            <wp:effectExtent l="0" t="0" r="9525" b="9525"/>
            <wp:docPr id="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uai</w:t>
      </w:r>
    </w:p>
    <w:p>
      <w:pPr>
        <w:jc w:val="center"/>
        <w:rPr>
          <w:rFonts w:hint="eastAsia" w:ascii="仿宋" w:hAnsi="仿宋" w:eastAsia="仿宋"/>
          <w:sz w:val="32"/>
          <w:szCs w:val="32"/>
        </w:rPr>
      </w:pPr>
      <w:r>
        <w:drawing>
          <wp:inline distT="0" distB="0" distL="114300" distR="114300">
            <wp:extent cx="400050" cy="695325"/>
            <wp:effectExtent l="0" t="0" r="0" b="9525"/>
            <wp:docPr id="1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ui</w:t>
      </w:r>
    </w:p>
    <w:p>
      <w:pPr>
        <w:jc w:val="center"/>
        <w:rPr>
          <w:rFonts w:hint="eastAsia" w:ascii="仿宋" w:hAnsi="仿宋" w:eastAsia="仿宋"/>
          <w:sz w:val="32"/>
          <w:szCs w:val="32"/>
        </w:rPr>
      </w:pPr>
      <w:r>
        <w:drawing>
          <wp:inline distT="0" distB="0" distL="114300" distR="114300">
            <wp:extent cx="428625" cy="733425"/>
            <wp:effectExtent l="0" t="0" r="9525" b="9525"/>
            <wp:docPr id="11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uo</w:t>
      </w:r>
    </w:p>
    <w:p>
      <w:pPr>
        <w:jc w:val="center"/>
        <w:rPr>
          <w:rFonts w:hint="eastAsia" w:ascii="仿宋" w:hAnsi="仿宋" w:eastAsia="仿宋"/>
          <w:sz w:val="32"/>
          <w:szCs w:val="32"/>
        </w:rPr>
      </w:pPr>
      <w:r>
        <w:drawing>
          <wp:inline distT="0" distB="0" distL="114300" distR="114300">
            <wp:extent cx="400050" cy="714375"/>
            <wp:effectExtent l="0" t="0" r="0" b="9525"/>
            <wp:docPr id="1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üe</w:t>
      </w:r>
    </w:p>
    <w:p>
      <w:pPr>
        <w:jc w:val="center"/>
        <w:rPr>
          <w:rFonts w:hint="eastAsia" w:ascii="仿宋" w:hAnsi="仿宋" w:eastAsia="仿宋"/>
          <w:sz w:val="32"/>
          <w:szCs w:val="32"/>
        </w:rPr>
      </w:pPr>
      <w:r>
        <w:drawing>
          <wp:inline distT="0" distB="0" distL="114300" distR="114300">
            <wp:extent cx="390525" cy="723900"/>
            <wp:effectExtent l="0" t="0" r="9525" b="0"/>
            <wp:docPr id="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rPr>
        <w:t>er</w:t>
      </w:r>
    </w:p>
    <w:p>
      <w:pPr>
        <w:jc w:val="center"/>
        <w:rPr>
          <w:ins w:id="589" w:author="杨文珍" w:date="2020-08-17T21:49:31Z"/>
        </w:rPr>
      </w:pPr>
      <w:r>
        <w:drawing>
          <wp:inline distT="0" distB="0" distL="114300" distR="114300">
            <wp:extent cx="390525" cy="714375"/>
            <wp:effectExtent l="0" t="0" r="9525" b="9525"/>
            <wp:docPr id="14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p>
    <w:p>
      <w:pPr>
        <w:jc w:val="center"/>
        <w:rPr>
          <w:ins w:id="590" w:author="杨文珍" w:date="2020-08-17T21:49:59Z"/>
          <w:rFonts w:hint="eastAsia" w:ascii="仿宋" w:hAnsi="仿宋" w:eastAsia="仿宋" w:cstheme="minorBidi"/>
          <w:sz w:val="32"/>
          <w:szCs w:val="32"/>
          <w:lang w:val="en-US" w:eastAsia="zh-CN"/>
        </w:rPr>
      </w:pPr>
      <w:ins w:id="591" w:author="杨文珍" w:date="2020-08-17T21:49:36Z">
        <w:r>
          <w:rPr>
            <w:rFonts w:hint="eastAsia" w:ascii="仿宋" w:hAnsi="仿宋" w:eastAsia="仿宋"/>
            <w:sz w:val="32"/>
            <w:szCs w:val="32"/>
          </w:rPr>
          <w:t>语音：</w:t>
        </w:r>
      </w:ins>
      <w:ins w:id="592" w:author="杨文珍" w:date="2020-08-17T21:49:41Z">
        <w:r>
          <w:rPr>
            <w:rFonts w:hint="eastAsia" w:ascii="仿宋" w:hAnsi="仿宋" w:eastAsia="仿宋"/>
            <w:sz w:val="32"/>
            <w:szCs w:val="32"/>
            <w:lang w:val="en-US" w:eastAsia="zh-CN"/>
          </w:rPr>
          <w:t>韵</w:t>
        </w:r>
      </w:ins>
      <w:ins w:id="593" w:author="杨文珍" w:date="2020-08-17T21:49:41Z">
        <w:r>
          <w:rPr>
            <w:rFonts w:hint="eastAsia" w:ascii="仿宋" w:hAnsi="仿宋" w:eastAsia="仿宋"/>
            <w:sz w:val="32"/>
            <w:szCs w:val="32"/>
            <w:rPrChange w:id="594" w:author="杨文珍" w:date="2020-08-17T21:49:56Z">
              <w:rPr>
                <w:rFonts w:hint="default" w:ascii="仿宋" w:hAnsi="仿宋" w:eastAsia="仿宋"/>
                <w:sz w:val="32"/>
                <w:szCs w:val="32"/>
              </w:rPr>
            </w:rPrChange>
          </w:rPr>
          <w:t>母</w:t>
        </w:r>
      </w:ins>
      <w:ins w:id="595" w:author="杨文珍" w:date="2020-08-17T21:49:50Z">
        <w:r>
          <w:rPr>
            <w:rFonts w:hint="eastAsia" w:ascii="仿宋" w:hAnsi="仿宋" w:eastAsia="仿宋" w:cstheme="minorBidi"/>
            <w:sz w:val="32"/>
            <w:szCs w:val="32"/>
            <w:lang w:val="en-US" w:eastAsia="zh-CN"/>
          </w:rPr>
          <w:t>ua、uai、ui、uo、üe、er</w:t>
        </w:r>
      </w:ins>
    </w:p>
    <w:p>
      <w:pPr>
        <w:jc w:val="center"/>
        <w:rPr>
          <w:ins w:id="596" w:author="杨文珍" w:date="2020-08-17T21:47:46Z"/>
          <w:rFonts w:hint="eastAsia" w:ascii="仿宋" w:hAnsi="仿宋" w:eastAsia="仿宋"/>
          <w:sz w:val="32"/>
          <w:szCs w:val="32"/>
        </w:rPr>
      </w:pPr>
      <w:ins w:id="597" w:author="杨文珍" w:date="2020-08-17T21:50:07Z">
        <w:r>
          <w:rPr/>
          <w:drawing>
            <wp:inline distT="0" distB="0" distL="114300" distR="114300">
              <wp:extent cx="409575" cy="733425"/>
              <wp:effectExtent l="0" t="0" r="9525" b="9525"/>
              <wp:docPr id="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ins>
      <w:ins w:id="599" w:author="杨文珍" w:date="2020-08-17T21:50:41Z">
        <w:r>
          <w:rPr/>
          <w:drawing>
            <wp:inline distT="0" distB="0" distL="114300" distR="114300">
              <wp:extent cx="390525" cy="704850"/>
              <wp:effectExtent l="0" t="0" r="9525" b="0"/>
              <wp:docPr id="5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1" w:author="杨文珍" w:date="2020-08-17T21:50:13Z">
        <w:r>
          <w:rPr/>
          <w:drawing>
            <wp:inline distT="0" distB="0" distL="114300" distR="114300">
              <wp:extent cx="400050" cy="695325"/>
              <wp:effectExtent l="0" t="0" r="0" b="9525"/>
              <wp:docPr id="5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ins>
      <w:ins w:id="603" w:author="杨文珍" w:date="2020-08-17T21:50:42Z">
        <w:r>
          <w:rPr/>
          <w:drawing>
            <wp:inline distT="0" distB="0" distL="114300" distR="114300">
              <wp:extent cx="390525" cy="704850"/>
              <wp:effectExtent l="0" t="0" r="9525" b="0"/>
              <wp:docPr id="5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5" w:author="杨文珍" w:date="2020-08-17T21:50:19Z">
        <w:r>
          <w:rPr/>
          <w:drawing>
            <wp:inline distT="0" distB="0" distL="114300" distR="114300">
              <wp:extent cx="428625" cy="733425"/>
              <wp:effectExtent l="0" t="0" r="9525" b="9525"/>
              <wp:docPr id="57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ins>
      <w:ins w:id="607" w:author="杨文珍" w:date="2020-08-17T21:50:43Z">
        <w:r>
          <w:rPr/>
          <w:drawing>
            <wp:inline distT="0" distB="0" distL="114300" distR="114300">
              <wp:extent cx="390525" cy="704850"/>
              <wp:effectExtent l="0" t="0" r="9525" b="0"/>
              <wp:docPr id="5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09" w:author="杨文珍" w:date="2020-08-17T21:50:28Z">
        <w:r>
          <w:rPr/>
          <w:drawing>
            <wp:inline distT="0" distB="0" distL="114300" distR="114300">
              <wp:extent cx="400050" cy="714375"/>
              <wp:effectExtent l="0" t="0" r="0" b="9525"/>
              <wp:docPr id="57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611" w:author="杨文珍" w:date="2020-08-17T21:50:44Z">
        <w:r>
          <w:rPr/>
          <w:drawing>
            <wp:inline distT="0" distB="0" distL="114300" distR="114300">
              <wp:extent cx="390525" cy="704850"/>
              <wp:effectExtent l="0" t="0" r="9525" b="0"/>
              <wp:docPr id="5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13" w:author="杨文珍" w:date="2020-08-17T21:50:32Z">
        <w:r>
          <w:rPr/>
          <w:drawing>
            <wp:inline distT="0" distB="0" distL="114300" distR="114300">
              <wp:extent cx="390525" cy="723900"/>
              <wp:effectExtent l="0" t="0" r="9525" b="0"/>
              <wp:docPr id="5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ns w:id="615" w:author="杨文珍" w:date="2020-08-17T21:50:45Z">
        <w:r>
          <w:rPr/>
          <w:drawing>
            <wp:inline distT="0" distB="0" distL="114300" distR="114300">
              <wp:extent cx="390525" cy="704850"/>
              <wp:effectExtent l="0" t="0" r="9525" b="0"/>
              <wp:docPr id="5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17" w:author="杨文珍" w:date="2020-08-17T21:50:35Z">
        <w:r>
          <w:rPr/>
          <w:drawing>
            <wp:inline distT="0" distB="0" distL="114300" distR="114300">
              <wp:extent cx="390525" cy="714375"/>
              <wp:effectExtent l="0" t="0" r="9525" b="9525"/>
              <wp:docPr id="57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ins>
    </w:p>
    <w:p>
      <w:pPr>
        <w:jc w:val="center"/>
        <w:rPr>
          <w:rFonts w:hint="eastAsia"/>
        </w:rPr>
      </w:pPr>
    </w:p>
    <w:p>
      <w:pPr>
        <w:pStyle w:val="3"/>
        <w:bidi w:val="0"/>
        <w:ind w:left="0" w:leftChars="0" w:firstLine="0" w:firstLineChars="0"/>
        <w:rPr>
          <w:rFonts w:hint="eastAsia"/>
          <w:lang w:val="en-US" w:eastAsia="zh-CN"/>
        </w:rPr>
      </w:pPr>
      <w:bookmarkStart w:id="92" w:name="_Toc969"/>
      <w:bookmarkStart w:id="93" w:name="_Toc6585"/>
      <w:r>
        <w:rPr>
          <w:rFonts w:hint="eastAsia"/>
          <w:lang w:val="en-US" w:eastAsia="zh-CN"/>
        </w:rPr>
        <w:t>二 音节</w:t>
      </w:r>
      <w:bookmarkEnd w:id="92"/>
      <w:bookmarkEnd w:id="93"/>
    </w:p>
    <w:p>
      <w:pPr>
        <w:ind w:left="3522" w:leftChars="1" w:hanging="3520" w:hangingChars="1100"/>
        <w:jc w:val="center"/>
        <w:rPr>
          <w:rFonts w:ascii="仿宋" w:hAnsi="仿宋" w:eastAsia="仿宋"/>
          <w:sz w:val="32"/>
          <w:szCs w:val="32"/>
        </w:rPr>
      </w:pPr>
      <w:r>
        <w:rPr>
          <w:rFonts w:hint="eastAsia" w:ascii="仿宋" w:hAnsi="仿宋" w:eastAsia="仿宋"/>
          <w:sz w:val="32"/>
          <w:szCs w:val="32"/>
        </w:rPr>
        <w:t>uā  uá  uǎ  uà</w:t>
      </w:r>
    </w:p>
    <w:p>
      <w:pPr>
        <w:ind w:left="2415" w:leftChars="50" w:hanging="2310" w:hangingChars="1100"/>
        <w:jc w:val="center"/>
        <w:rPr>
          <w:rFonts w:hint="eastAsia" w:ascii="仿宋" w:hAnsi="仿宋" w:eastAsia="仿宋"/>
          <w:sz w:val="32"/>
          <w:szCs w:val="32"/>
        </w:rPr>
      </w:pPr>
      <w:r>
        <w:drawing>
          <wp:inline distT="0" distB="0" distL="114300" distR="114300">
            <wp:extent cx="409575" cy="733425"/>
            <wp:effectExtent l="0" t="0" r="9525" b="9525"/>
            <wp:docPr id="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1458" name="图片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图片 14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1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1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15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1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16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33425"/>
            <wp:effectExtent l="0" t="0" r="9525" b="9525"/>
            <wp:docPr id="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1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1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uāi    uǎi   uài</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183" name="图片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 name="图片 21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2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3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2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522" w:leftChars="1" w:hanging="3520" w:hangingChars="1100"/>
        <w:jc w:val="center"/>
        <w:rPr>
          <w:rFonts w:hint="eastAsia" w:ascii="仿宋" w:hAnsi="仿宋" w:eastAsia="仿宋"/>
          <w:sz w:val="32"/>
          <w:szCs w:val="32"/>
        </w:rPr>
      </w:pPr>
      <w:r>
        <w:rPr>
          <w:rFonts w:hint="eastAsia" w:ascii="仿宋" w:hAnsi="仿宋" w:eastAsia="仿宋"/>
          <w:sz w:val="32"/>
          <w:szCs w:val="32"/>
        </w:rPr>
        <w:t>uī   uí   uǐ    uì</w:t>
      </w:r>
    </w:p>
    <w:p>
      <w:pPr>
        <w:ind w:left="2415" w:leftChars="50" w:hanging="2310" w:hangingChars="1100"/>
        <w:jc w:val="center"/>
        <w:rPr>
          <w:rFonts w:hint="eastAsia" w:ascii="仿宋" w:hAnsi="仿宋" w:eastAsia="仿宋"/>
          <w:sz w:val="32"/>
          <w:szCs w:val="32"/>
        </w:rPr>
      </w:pPr>
      <w:r>
        <w:drawing>
          <wp:inline distT="0" distB="0" distL="114300" distR="114300">
            <wp:extent cx="428625" cy="733425"/>
            <wp:effectExtent l="0" t="0" r="9525" b="9525"/>
            <wp:docPr id="2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356" name="图片 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 name="图片 23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3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3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2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uō   uó   uǒ   uò</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425" name="图片 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 name="图片 24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1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4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14375"/>
            <wp:effectExtent l="0" t="0" r="0" b="9525"/>
            <wp:docPr id="2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4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4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üē    üě  üè</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451" name="图片 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 name="图片 245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4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4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ér   ěr   èr</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25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77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25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2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25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guā   guǎ   guà</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62" name="图片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 name="图片 26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9575" cy="733425"/>
            <wp:effectExtent l="0" t="0" r="9525" b="9525"/>
            <wp:docPr id="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kuā   kuǎ   kuà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74" name="图片 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 name="图片 26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6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huā   huá   huà</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86" name="图片 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 name="图片 26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9100" cy="688340"/>
            <wp:effectExtent l="0" t="0" r="0" b="16510"/>
            <wp:docPr id="26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2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6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zhuā   zhuǎ</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698" name="图片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 name="图片 26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33425"/>
            <wp:effectExtent l="0" t="0" r="9525" b="9525"/>
            <wp:docPr id="2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rPr>
        <w:t>shuā   shuǎ   shuà</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13385" cy="721995"/>
            <wp:effectExtent l="0" t="0" r="5715" b="1905"/>
            <wp:docPr id="2710" name="图片 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 name="图片 27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426720" cy="741045"/>
            <wp:effectExtent l="0" t="0" r="11430" b="1905"/>
            <wp:docPr id="2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27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guāi    guǎi   guài</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22" name="图片 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图片 272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27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kuǎi   kuài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huái    huài</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26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2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zhuāi    zhuǎi    zhuài</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49" name="图片 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 name="图片 27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2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chuāi   chuái     chuǎi   chuài</w:t>
      </w:r>
    </w:p>
    <w:p>
      <w:pPr>
        <w:jc w:val="both"/>
        <w:rPr>
          <w:rFonts w:hint="eastAsia"/>
        </w:rPr>
      </w:pPr>
      <w:r>
        <w:rPr>
          <w:rFonts w:hint="eastAsia"/>
        </w:rPr>
        <w:drawing>
          <wp:inline distT="0" distB="0" distL="114300" distR="114300">
            <wp:extent cx="409575" cy="704850"/>
            <wp:effectExtent l="0" t="0" r="9525" b="0"/>
            <wp:docPr id="2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58" name="图片 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 name="图片 27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1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1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27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shuāi    shuǎi    shuài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767" name="图片 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 name="图片 27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7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1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27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7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duī   duì</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1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776" name="图片 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 name="图片 27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1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2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7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tuī   tuí   tuǐ    tuì</w:t>
      </w:r>
    </w:p>
    <w:p>
      <w:pPr>
        <w:jc w:val="both"/>
        <w:rPr>
          <w:rFonts w:hint="eastAsia"/>
        </w:rPr>
      </w:pPr>
      <w:r>
        <w:rPr>
          <w:rFonts w:hint="eastAsia"/>
        </w:rPr>
        <w:drawing>
          <wp:inline distT="0" distB="0" distL="114300" distR="114300">
            <wp:extent cx="387350" cy="715645"/>
            <wp:effectExtent l="0" t="0" r="12700" b="8255"/>
            <wp:docPr id="2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8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788" name="图片 2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 name="图片 27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7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7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7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7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guī   guǐ    guì</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7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00" name="图片 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 name="图片 28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28625" cy="733425"/>
            <wp:effectExtent l="0" t="0" r="9525" b="9525"/>
            <wp:docPr id="28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kuī   kuí   kuǐ    kuì</w:t>
      </w:r>
    </w:p>
    <w:p>
      <w:pPr>
        <w:jc w:val="both"/>
        <w:rPr>
          <w:rFonts w:hint="eastAsia"/>
        </w:rPr>
      </w:pPr>
      <w:r>
        <w:rPr>
          <w:rFonts w:hint="eastAsia"/>
        </w:rPr>
        <w:drawing>
          <wp:inline distT="0" distB="0" distL="114300" distR="114300">
            <wp:extent cx="400050" cy="723900"/>
            <wp:effectExtent l="0" t="0" r="0" b="0"/>
            <wp:docPr id="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12" name="图片 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 name="图片 281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huī   huí   huǐ    huì</w:t>
      </w:r>
    </w:p>
    <w:p>
      <w:pPr>
        <w:jc w:val="both"/>
        <w:rPr>
          <w:rFonts w:hint="eastAsia"/>
        </w:rPr>
      </w:pPr>
      <w:r>
        <w:rPr>
          <w:rFonts w:hint="eastAsia"/>
        </w:rPr>
        <w:drawing>
          <wp:inline distT="0" distB="0" distL="114300" distR="114300">
            <wp:extent cx="400050" cy="703580"/>
            <wp:effectExtent l="0" t="0" r="0" b="1270"/>
            <wp:docPr id="26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24" name="图片 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 name="图片 282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1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zhuī   zhuì</w:t>
      </w:r>
    </w:p>
    <w:p>
      <w:pPr>
        <w:ind w:left="2415" w:leftChars="50" w:hanging="2310" w:hangingChars="1100"/>
        <w:jc w:val="center"/>
        <w:rPr>
          <w:rFonts w:hint="eastAsia" w:ascii="仿宋" w:hAnsi="仿宋" w:eastAsia="仿宋"/>
          <w:sz w:val="32"/>
          <w:szCs w:val="32"/>
          <w:highlight w:val="none"/>
        </w:rPr>
      </w:pPr>
      <w:r>
        <w:drawing>
          <wp:inline distT="0" distB="0" distL="114300" distR="114300">
            <wp:extent cx="400050" cy="714375"/>
            <wp:effectExtent l="0" t="0" r="0" b="9525"/>
            <wp:docPr id="2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36" name="图片 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 name="图片 28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8625" cy="733425"/>
            <wp:effectExtent l="0" t="0" r="9525" b="9525"/>
            <wp:docPr id="2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chuī   chuí</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48" name="图片 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 name="图片 284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1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28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9100" cy="688340"/>
            <wp:effectExtent l="0" t="0" r="0" b="16510"/>
            <wp:docPr id="28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shuí   shuǐ    shuì</w:t>
      </w:r>
    </w:p>
    <w:p>
      <w:pPr>
        <w:jc w:val="both"/>
        <w:rPr>
          <w:rFonts w:hint="eastAsia"/>
        </w:rPr>
      </w:pPr>
      <w:r>
        <w:rPr>
          <w:rFonts w:hint="eastAsia"/>
        </w:rPr>
        <w:drawing>
          <wp:inline distT="0" distB="0" distL="114300" distR="114300">
            <wp:extent cx="400050" cy="723900"/>
            <wp:effectExtent l="0" t="0" r="0" b="0"/>
            <wp:docPr id="26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60" name="图片 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 name="图片 28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ruí   ruǐ    ruì</w:t>
      </w:r>
    </w:p>
    <w:p>
      <w:pPr>
        <w:jc w:val="both"/>
        <w:rPr>
          <w:rFonts w:hint="eastAsia"/>
        </w:rPr>
      </w:pPr>
      <w:r>
        <w:rPr>
          <w:rFonts w:hint="eastAsia"/>
        </w:rPr>
        <w:drawing>
          <wp:inline distT="0" distB="0" distL="114300" distR="114300">
            <wp:extent cx="400050" cy="714375"/>
            <wp:effectExtent l="0" t="0" r="0" b="9525"/>
            <wp:docPr id="3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8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1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8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8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zuī   zuǐ    zuì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84" name="图片 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 name="图片 28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8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8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cuī   cuǐ    cuì</w:t>
      </w:r>
    </w:p>
    <w:p>
      <w:pPr>
        <w:ind w:left="2415" w:leftChars="50" w:hanging="2310" w:hangingChars="1100"/>
        <w:jc w:val="center"/>
        <w:rPr>
          <w:rFonts w:hint="eastAsia" w:ascii="仿宋" w:hAnsi="仿宋" w:eastAsia="仿宋"/>
          <w:sz w:val="32"/>
          <w:szCs w:val="32"/>
        </w:rPr>
      </w:pPr>
      <w:r>
        <w:drawing>
          <wp:inline distT="0" distB="0" distL="114300" distR="114300">
            <wp:extent cx="371475" cy="704850"/>
            <wp:effectExtent l="0" t="0" r="9525" b="0"/>
            <wp:docPr id="25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2896" name="图片 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 name="图片 28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26720" cy="741045"/>
            <wp:effectExtent l="0" t="0" r="11430" b="1905"/>
            <wp:docPr id="2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29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75285" cy="734060"/>
            <wp:effectExtent l="0" t="0" r="5715" b="8890"/>
            <wp:docPr id="29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suī   suí   suǐ    suì</w:t>
      </w:r>
    </w:p>
    <w:p>
      <w:pPr>
        <w:jc w:val="both"/>
        <w:rPr>
          <w:rFonts w:hint="eastAsia"/>
        </w:rPr>
      </w:pPr>
      <w:r>
        <w:rPr>
          <w:rFonts w:hint="eastAsia"/>
        </w:rPr>
        <w:drawing>
          <wp:inline distT="0" distB="0" distL="114300" distR="114300">
            <wp:extent cx="390525" cy="704850"/>
            <wp:effectExtent l="0" t="0" r="9525" b="0"/>
            <wp:docPr id="2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08" name="图片 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 name="图片 29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2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guō   guó   guǒ   guò</w:t>
      </w:r>
    </w:p>
    <w:p>
      <w:pPr>
        <w:jc w:val="both"/>
        <w:rPr>
          <w:rFonts w:hint="eastAsia"/>
        </w:rPr>
      </w:pPr>
      <w:r>
        <w:rPr>
          <w:rFonts w:hint="eastAsia"/>
        </w:rPr>
        <w:drawing>
          <wp:inline distT="0" distB="0" distL="114300" distR="114300">
            <wp:extent cx="411480" cy="720725"/>
            <wp:effectExtent l="0" t="0" r="7620" b="3175"/>
            <wp:docPr id="2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20" name="图片 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 name="图片 29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huō   huó   huǒ   huò</w:t>
      </w:r>
    </w:p>
    <w:p>
      <w:pPr>
        <w:jc w:val="both"/>
        <w:rPr>
          <w:rFonts w:hint="eastAsia"/>
        </w:rPr>
      </w:pPr>
      <w:r>
        <w:rPr>
          <w:rFonts w:hint="eastAsia"/>
        </w:rPr>
        <w:drawing>
          <wp:inline distT="0" distB="0" distL="114300" distR="114300">
            <wp:extent cx="400050" cy="703580"/>
            <wp:effectExtent l="0" t="0" r="0" b="1270"/>
            <wp:docPr id="2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38" name="图片 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 name="图片 29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zhuō   zhuó</w:t>
      </w:r>
    </w:p>
    <w:p>
      <w:pPr>
        <w:jc w:val="center"/>
        <w:rPr>
          <w:rFonts w:hint="eastAsia"/>
        </w:rPr>
      </w:pPr>
      <w:r>
        <w:rPr>
          <w:rFonts w:hint="eastAsia"/>
        </w:rPr>
        <w:drawing>
          <wp:inline distT="0" distB="0" distL="114300" distR="114300">
            <wp:extent cx="400050" cy="714375"/>
            <wp:effectExtent l="0" t="0" r="0" b="9525"/>
            <wp:docPr id="2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47" name="图片 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 name="图片 29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d="619" w:author="杨文珍" w:date="2020-08-17T22:19:29Z">
        <w:r>
          <w:rPr>
            <w:rFonts w:hint="eastAsia"/>
          </w:rPr>
          <w:drawing>
            <wp:inline distT="0" distB="0" distL="114300" distR="114300">
              <wp:extent cx="419100" cy="688340"/>
              <wp:effectExtent l="0" t="0" r="0" b="16510"/>
              <wp:docPr id="58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ins w:id="621" w:author="杨文珍" w:date="2020-08-17T22:19:37Z">
        <w:r>
          <w:rPr/>
          <w:drawing>
            <wp:inline distT="0" distB="0" distL="114300" distR="114300">
              <wp:extent cx="390525" cy="704850"/>
              <wp:effectExtent l="0" t="0" r="9525" b="0"/>
              <wp:docPr id="58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hint="eastAsia" w:ascii="仿宋" w:hAnsi="仿宋" w:eastAsia="仿宋"/>
          <w:sz w:val="32"/>
          <w:szCs w:val="32"/>
        </w:rPr>
      </w:pPr>
      <w:r>
        <w:rPr>
          <w:rFonts w:hint="eastAsia" w:ascii="仿宋" w:hAnsi="仿宋" w:eastAsia="仿宋"/>
          <w:sz w:val="32"/>
          <w:szCs w:val="32"/>
        </w:rPr>
        <w:t>chuō   chuò</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26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56" name="图片 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 name="图片 29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14375"/>
            <wp:effectExtent l="0" t="0" r="0" b="9525"/>
            <wp:docPr id="29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   shuò</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965" name="图片 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 name="图片 29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2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9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 xml:space="preserve">ruó   ruò  </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29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9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zuō   zuó   zuǒ   zuò</w:t>
      </w:r>
    </w:p>
    <w:p>
      <w:pPr>
        <w:jc w:val="both"/>
        <w:rPr>
          <w:rFonts w:hint="eastAsia"/>
        </w:rPr>
      </w:pPr>
      <w:r>
        <w:rPr>
          <w:rFonts w:hint="eastAsia"/>
        </w:rPr>
        <w:drawing>
          <wp:inline distT="0" distB="0" distL="114300" distR="114300">
            <wp:extent cx="390525" cy="704850"/>
            <wp:effectExtent l="0" t="0" r="9525" b="0"/>
            <wp:docPr id="2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 name="图片 1"/>
                    <pic:cNvPicPr>
                      <a:picLocks noChangeAspect="1"/>
                    </pic:cNvPicPr>
                  </pic:nvPicPr>
                  <pic:blipFill>
                    <a:blip r:embed="rId34"/>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83" name="图片 2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 name="图片 29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 name="图片 1"/>
                    <pic:cNvPicPr>
                      <a:picLocks noChangeAspect="1"/>
                    </pic:cNvPicPr>
                  </pic:nvPicPr>
                  <pic:blipFill>
                    <a:blip r:embed="rId34"/>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 name="图片 1"/>
                    <pic:cNvPicPr>
                      <a:picLocks noChangeAspect="1"/>
                    </pic:cNvPicPr>
                  </pic:nvPicPr>
                  <pic:blipFill>
                    <a:blip r:embed="rId34"/>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cuō   cuó   cuǒ   cuò</w:t>
      </w:r>
    </w:p>
    <w:p>
      <w:pPr>
        <w:jc w:val="both"/>
        <w:rPr>
          <w:rFonts w:hint="eastAsia"/>
        </w:rPr>
      </w:pPr>
      <w:r>
        <w:rPr>
          <w:rFonts w:hint="eastAsia"/>
        </w:rPr>
        <w:drawing>
          <wp:inline distT="0" distB="0" distL="114300" distR="114300">
            <wp:extent cx="400050" cy="704850"/>
            <wp:effectExtent l="0" t="0" r="0" b="0"/>
            <wp:docPr id="2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92" name="图片 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 name="图片 29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 name="图片 2"/>
                    <pic:cNvPicPr>
                      <a:picLocks noChangeAspect="1"/>
                    </pic:cNvPicPr>
                  </pic:nvPicPr>
                  <pic:blipFill>
                    <a:blip r:embed="rId35"/>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704850"/>
            <wp:effectExtent l="0" t="0" r="0" b="0"/>
            <wp:docPr id="30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 name="图片 2"/>
                    <pic:cNvPicPr>
                      <a:picLocks noChangeAspect="1"/>
                    </pic:cNvPicPr>
                  </pic:nvPicPr>
                  <pic:blipFill>
                    <a:blip r:embed="rId35"/>
                    <a:stretch>
                      <a:fillRect/>
                    </a:stretch>
                  </pic:blipFill>
                  <pic:spPr>
                    <a:xfrm>
                      <a:off x="0" y="0"/>
                      <a:ext cx="419100"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0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29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suō   suǒ   suò</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25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001" name="图片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图片 30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0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30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juē</w:t>
      </w:r>
      <w:r>
        <w:rPr>
          <w:rFonts w:hint="eastAsia" w:ascii="仿宋" w:hAnsi="仿宋" w:eastAsia="仿宋"/>
          <w:sz w:val="32"/>
          <w:szCs w:val="32"/>
          <w:lang w:val="en-US" w:eastAsia="zh-CN"/>
        </w:rPr>
        <w:t xml:space="preserve"> </w:t>
      </w:r>
      <w:r>
        <w:rPr>
          <w:rFonts w:hint="eastAsia" w:ascii="仿宋" w:hAnsi="仿宋" w:eastAsia="仿宋"/>
          <w:sz w:val="32"/>
          <w:szCs w:val="32"/>
        </w:rPr>
        <w:t>jué  juě   juè</w:t>
      </w:r>
    </w:p>
    <w:p>
      <w:pPr>
        <w:jc w:val="both"/>
        <w:rPr>
          <w:rFonts w:hint="eastAsia"/>
        </w:rPr>
      </w:pPr>
      <w:r>
        <w:rPr>
          <w:rFonts w:hint="eastAsia" w:ascii="仿宋" w:hAnsi="仿宋" w:eastAsia="仿宋"/>
          <w:sz w:val="32"/>
          <w:szCs w:val="32"/>
        </w:rPr>
        <w:drawing>
          <wp:inline distT="0" distB="0" distL="114300" distR="114300">
            <wp:extent cx="400050" cy="704850"/>
            <wp:effectExtent l="0" t="0" r="0" b="0"/>
            <wp:docPr id="25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10" name="图片 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 name="图片 30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0050" cy="704850"/>
            <wp:effectExtent l="0" t="0" r="0" b="0"/>
            <wp:docPr id="30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quē</w:t>
      </w:r>
      <w:r>
        <w:rPr>
          <w:rFonts w:hint="eastAsia" w:ascii="仿宋" w:hAnsi="仿宋" w:eastAsia="仿宋"/>
          <w:sz w:val="32"/>
          <w:szCs w:val="32"/>
          <w:lang w:val="en-US" w:eastAsia="zh-CN"/>
        </w:rPr>
        <w:t xml:space="preserve"> </w:t>
      </w:r>
      <w:r>
        <w:rPr>
          <w:rFonts w:hint="eastAsia" w:ascii="仿宋" w:hAnsi="仿宋" w:eastAsia="仿宋"/>
          <w:sz w:val="32"/>
          <w:szCs w:val="32"/>
        </w:rPr>
        <w:t>qué   què</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2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019" name="图片 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 name="图片 30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30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47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0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xuē</w:t>
      </w:r>
      <w:r>
        <w:rPr>
          <w:rFonts w:hint="eastAsia" w:ascii="仿宋" w:hAnsi="仿宋" w:eastAsia="仿宋"/>
          <w:sz w:val="32"/>
          <w:szCs w:val="32"/>
          <w:lang w:val="en-US" w:eastAsia="zh-CN"/>
        </w:rPr>
        <w:t xml:space="preserve"> </w:t>
      </w:r>
      <w:r>
        <w:rPr>
          <w:rFonts w:hint="eastAsia" w:ascii="仿宋" w:hAnsi="仿宋" w:eastAsia="仿宋"/>
          <w:sz w:val="32"/>
          <w:szCs w:val="32"/>
        </w:rPr>
        <w:t>xué  xuě   xuè</w:t>
      </w:r>
    </w:p>
    <w:p>
      <w:pPr>
        <w:jc w:val="both"/>
        <w:rPr>
          <w:rFonts w:hint="eastAsia"/>
        </w:rPr>
      </w:pPr>
      <w:r>
        <w:rPr>
          <w:rFonts w:hint="eastAsia" w:ascii="仿宋" w:hAnsi="仿宋" w:eastAsia="仿宋"/>
          <w:sz w:val="32"/>
          <w:szCs w:val="32"/>
        </w:rPr>
        <w:drawing>
          <wp:inline distT="0" distB="0" distL="114300" distR="114300">
            <wp:extent cx="410210" cy="723900"/>
            <wp:effectExtent l="0" t="0" r="8890" b="0"/>
            <wp:docPr id="25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028" name="图片 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 name="图片 302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30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26720" cy="741045"/>
            <wp:effectExtent l="0" t="0" r="11430" b="1905"/>
            <wp:docPr id="30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23900"/>
            <wp:effectExtent l="0" t="0" r="8890" b="0"/>
            <wp:docPr id="30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23900"/>
            <wp:effectExtent l="0" t="0" r="9525" b="0"/>
            <wp:docPr id="4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75285" cy="734060"/>
            <wp:effectExtent l="0" t="0" r="5715" b="8890"/>
            <wp:docPr id="3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0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94" w:name="_Toc5048"/>
      <w:bookmarkStart w:id="95" w:name="_Toc18549"/>
      <w:r>
        <w:rPr>
          <w:rFonts w:hint="eastAsia"/>
          <w:lang w:val="en-US" w:eastAsia="zh-CN"/>
        </w:rPr>
        <w:t>三 词语</w:t>
      </w:r>
      <w:bookmarkEnd w:id="94"/>
      <w:bookmarkEnd w:id="95"/>
    </w:p>
    <w:p>
      <w:pPr>
        <w:jc w:val="center"/>
        <w:rPr>
          <w:rFonts w:hint="eastAsia" w:ascii="仿宋" w:hAnsi="仿宋" w:eastAsia="仿宋"/>
          <w:sz w:val="32"/>
          <w:szCs w:val="32"/>
        </w:rPr>
      </w:pPr>
      <w:r>
        <w:rPr>
          <w:rFonts w:hint="eastAsia" w:ascii="仿宋" w:hAnsi="仿宋" w:eastAsia="仿宋"/>
          <w:sz w:val="32"/>
          <w:szCs w:val="32"/>
        </w:rPr>
        <w:t>zuǐ</w:t>
      </w:r>
      <w:ins w:id="623" w:author="杨文珍" w:date="2020-08-18T08:27:10Z">
        <w:r>
          <w:rPr>
            <w:rFonts w:hint="default" w:ascii="仿宋" w:hAnsi="仿宋" w:eastAsia="仿宋"/>
            <w:sz w:val="32"/>
            <w:szCs w:val="32"/>
            <w:lang w:val="en-US"/>
          </w:rPr>
          <w:t xml:space="preserve"> </w:t>
        </w:r>
      </w:ins>
      <w:r>
        <w:rPr>
          <w:rFonts w:hint="eastAsia" w:ascii="仿宋" w:hAnsi="仿宋" w:eastAsia="仿宋"/>
          <w:sz w:val="32"/>
          <w:szCs w:val="32"/>
        </w:rPr>
        <w:t>ba 嘴巴</w:t>
      </w:r>
    </w:p>
    <w:p>
      <w:pPr>
        <w:jc w:val="center"/>
        <w:rPr>
          <w:rFonts w:hint="eastAsia" w:ascii="仿宋" w:hAnsi="仿宋" w:eastAsia="仿宋"/>
          <w:sz w:val="32"/>
          <w:szCs w:val="32"/>
        </w:rPr>
      </w:pPr>
      <w:r>
        <w:drawing>
          <wp:inline distT="0" distB="0" distL="114300" distR="114300">
            <wp:extent cx="371475" cy="704850"/>
            <wp:effectExtent l="0" t="0" r="9525" b="0"/>
            <wp:docPr id="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3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33070" cy="733425"/>
            <wp:effectExtent l="0" t="0" r="5080" b="9525"/>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 name="图片 3156"/>
                    <pic:cNvPicPr>
                      <a:picLocks noChangeAspect="1"/>
                    </pic:cNvPicPr>
                  </pic:nvPicPr>
                  <pic:blipFill>
                    <a:blip r:embed="rId5"/>
                    <a:stretch>
                      <a:fillRect/>
                    </a:stretch>
                  </pic:blipFill>
                  <pic:spPr>
                    <a:xfrm>
                      <a:off x="0" y="0"/>
                      <a:ext cx="433070" cy="733425"/>
                    </a:xfrm>
                    <a:prstGeom prst="rect">
                      <a:avLst/>
                    </a:prstGeom>
                    <a:noFill/>
                    <a:ln>
                      <a:noFill/>
                    </a:ln>
                  </pic:spPr>
                </pic:pic>
              </a:graphicData>
            </a:graphic>
          </wp:inline>
        </w:drawing>
      </w:r>
      <w:r>
        <w:drawing>
          <wp:inline distT="0" distB="0" distL="114300" distR="114300">
            <wp:extent cx="419100" cy="716915"/>
            <wp:effectExtent l="0" t="0" r="0" b="6985"/>
            <wp:docPr id="31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图片 5"/>
                    <pic:cNvPicPr>
                      <a:picLocks noChangeAspect="1"/>
                    </pic:cNvPicPr>
                  </pic:nvPicPr>
                  <pic:blipFill>
                    <a:blip r:embed="rId14"/>
                    <a:stretch>
                      <a:fillRect/>
                    </a:stretch>
                  </pic:blipFill>
                  <pic:spPr>
                    <a:xfrm>
                      <a:off x="0" y="0"/>
                      <a:ext cx="419100" cy="716915"/>
                    </a:xfrm>
                    <a:prstGeom prst="rect">
                      <a:avLst/>
                    </a:prstGeom>
                    <a:noFill/>
                    <a:ln>
                      <a:noFill/>
                    </a:ln>
                  </pic:spPr>
                </pic:pic>
              </a:graphicData>
            </a:graphic>
          </wp:inline>
        </w:drawing>
      </w:r>
      <w:r>
        <w:drawing>
          <wp:inline distT="0" distB="0" distL="114300" distR="114300">
            <wp:extent cx="390525" cy="704850"/>
            <wp:effectExtent l="0" t="0" r="9525" b="0"/>
            <wp:docPr id="31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ěr</w:t>
      </w:r>
      <w:ins w:id="624" w:author="杨文珍" w:date="2020-08-18T08:27:13Z">
        <w:r>
          <w:rPr>
            <w:rFonts w:hint="default" w:ascii="仿宋" w:hAnsi="仿宋" w:eastAsia="仿宋"/>
            <w:sz w:val="32"/>
            <w:szCs w:val="32"/>
            <w:lang w:val="en-US"/>
          </w:rPr>
          <w:t xml:space="preserve"> </w:t>
        </w:r>
      </w:ins>
      <w:r>
        <w:rPr>
          <w:rFonts w:hint="eastAsia" w:ascii="仿宋" w:hAnsi="仿宋" w:eastAsia="仿宋"/>
          <w:sz w:val="32"/>
          <w:szCs w:val="32"/>
        </w:rPr>
        <w:t>duo</w:t>
      </w:r>
      <w:ins w:id="625" w:author="杨文珍" w:date="2020-08-18T08:27:19Z">
        <w:r>
          <w:rPr>
            <w:rFonts w:hint="default" w:ascii="仿宋" w:hAnsi="仿宋" w:eastAsia="仿宋"/>
            <w:sz w:val="32"/>
            <w:szCs w:val="32"/>
            <w:lang w:val="en-US"/>
          </w:rPr>
          <w:t xml:space="preserve"> </w:t>
        </w:r>
      </w:ins>
      <w:r>
        <w:rPr>
          <w:rFonts w:hint="eastAsia" w:ascii="仿宋" w:hAnsi="仿宋" w:eastAsia="仿宋"/>
          <w:sz w:val="32"/>
          <w:szCs w:val="32"/>
        </w:rPr>
        <w:t>耳朵</w:t>
      </w:r>
    </w:p>
    <w:p>
      <w:pPr>
        <w:jc w:val="center"/>
        <w:rPr>
          <w:rFonts w:hint="eastAsia" w:ascii="仿宋" w:hAnsi="仿宋" w:eastAsia="仿宋"/>
          <w:sz w:val="32"/>
          <w:szCs w:val="32"/>
        </w:rPr>
      </w:pPr>
      <w:r>
        <w:drawing>
          <wp:inline distT="0" distB="0" distL="114300" distR="114300">
            <wp:extent cx="390525" cy="714375"/>
            <wp:effectExtent l="0" t="0" r="9525" b="9525"/>
            <wp:docPr id="31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31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5450" cy="719455"/>
            <wp:effectExtent l="0" t="0" r="12700" b="4445"/>
            <wp:docPr id="3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 name="图片 11"/>
                    <pic:cNvPicPr>
                      <a:picLocks noChangeAspect="1"/>
                    </pic:cNvPicPr>
                  </pic:nvPicPr>
                  <pic:blipFill>
                    <a:blip r:embed="rId15"/>
                    <a:stretch>
                      <a:fillRect/>
                    </a:stretch>
                  </pic:blipFill>
                  <pic:spPr>
                    <a:xfrm>
                      <a:off x="0" y="0"/>
                      <a:ext cx="425450" cy="719455"/>
                    </a:xfrm>
                    <a:prstGeom prst="rect">
                      <a:avLst/>
                    </a:prstGeom>
                    <a:noFill/>
                    <a:ln>
                      <a:noFill/>
                    </a:ln>
                  </pic:spPr>
                </pic:pic>
              </a:graphicData>
            </a:graphic>
          </wp:inline>
        </w:drawing>
      </w:r>
      <w:r>
        <w:drawing>
          <wp:inline distT="0" distB="0" distL="114300" distR="114300">
            <wp:extent cx="400050" cy="714375"/>
            <wp:effectExtent l="0" t="0" r="0" b="9525"/>
            <wp:docPr id="3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3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hē</w:t>
      </w:r>
      <w:ins w:id="626" w:author="杨文珍" w:date="2020-08-18T08:27:21Z">
        <w:r>
          <w:rPr>
            <w:rFonts w:hint="default" w:ascii="仿宋" w:hAnsi="仿宋" w:eastAsia="仿宋"/>
            <w:sz w:val="32"/>
            <w:szCs w:val="32"/>
            <w:lang w:val="en-US"/>
          </w:rPr>
          <w:t xml:space="preserve"> </w:t>
        </w:r>
      </w:ins>
      <w:r>
        <w:rPr>
          <w:rFonts w:hint="eastAsia" w:ascii="仿宋" w:hAnsi="仿宋" w:eastAsia="仿宋"/>
          <w:sz w:val="32"/>
          <w:szCs w:val="32"/>
        </w:rPr>
        <w:t>shuǐ</w:t>
      </w:r>
      <w:ins w:id="627" w:author="杨文珍" w:date="2020-08-18T08:27:24Z">
        <w:r>
          <w:rPr>
            <w:rFonts w:hint="default" w:ascii="仿宋" w:hAnsi="仿宋" w:eastAsia="仿宋"/>
            <w:sz w:val="32"/>
            <w:szCs w:val="32"/>
            <w:lang w:val="en-US"/>
          </w:rPr>
          <w:t xml:space="preserve"> </w:t>
        </w:r>
      </w:ins>
      <w:r>
        <w:rPr>
          <w:rFonts w:hint="eastAsia" w:ascii="仿宋" w:hAnsi="仿宋" w:eastAsia="仿宋"/>
          <w:sz w:val="32"/>
          <w:szCs w:val="32"/>
        </w:rPr>
        <w:t>喝水</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31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3385" cy="721995"/>
            <wp:effectExtent l="0" t="0" r="5715" b="1905"/>
            <wp:docPr id="3171" name="图片 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 name="图片 31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8625" cy="733425"/>
            <wp:effectExtent l="0" t="0" r="9525" b="9525"/>
            <wp:docPr id="3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shuō</w:t>
      </w:r>
      <w:ins w:id="628" w:author="杨文珍" w:date="2020-08-18T08:27:26Z">
        <w:r>
          <w:rPr>
            <w:rFonts w:hint="default" w:ascii="仿宋" w:hAnsi="仿宋" w:eastAsia="仿宋"/>
            <w:sz w:val="32"/>
            <w:szCs w:val="32"/>
            <w:lang w:val="en-US"/>
          </w:rPr>
          <w:t xml:space="preserve"> </w:t>
        </w:r>
      </w:ins>
      <w:r>
        <w:rPr>
          <w:rFonts w:hint="eastAsia" w:ascii="仿宋" w:hAnsi="仿宋" w:eastAsia="仿宋"/>
          <w:sz w:val="32"/>
          <w:szCs w:val="32"/>
        </w:rPr>
        <w:t>huà</w:t>
      </w:r>
      <w:ins w:id="629" w:author="杨文珍" w:date="2020-08-18T08:27:29Z">
        <w:r>
          <w:rPr>
            <w:rFonts w:hint="default" w:ascii="仿宋" w:hAnsi="仿宋" w:eastAsia="仿宋"/>
            <w:sz w:val="32"/>
            <w:szCs w:val="32"/>
            <w:lang w:val="en-US"/>
          </w:rPr>
          <w:t xml:space="preserve"> </w:t>
        </w:r>
      </w:ins>
      <w:r>
        <w:rPr>
          <w:rFonts w:hint="eastAsia" w:ascii="仿宋" w:hAnsi="仿宋" w:eastAsia="仿宋"/>
          <w:sz w:val="32"/>
          <w:szCs w:val="32"/>
        </w:rPr>
        <w:t>说话</w:t>
      </w:r>
    </w:p>
    <w:p>
      <w:pPr>
        <w:jc w:val="center"/>
        <w:rPr>
          <w:rFonts w:hint="eastAsia" w:ascii="仿宋" w:hAnsi="仿宋" w:eastAsia="仿宋"/>
          <w:sz w:val="32"/>
          <w:szCs w:val="32"/>
        </w:rPr>
      </w:pPr>
      <w:r>
        <w:drawing>
          <wp:inline distT="0" distB="0" distL="114300" distR="114300">
            <wp:extent cx="400050" cy="723900"/>
            <wp:effectExtent l="0" t="0" r="0" b="0"/>
            <wp:docPr id="3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31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183" name="图片 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 name="图片 31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3580"/>
            <wp:effectExtent l="0" t="0" r="0" b="1270"/>
            <wp:docPr id="3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9575" cy="733425"/>
            <wp:effectExtent l="0" t="0" r="9525" b="9525"/>
            <wp:docPr id="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75285" cy="734060"/>
            <wp:effectExtent l="0" t="0" r="5715" b="8890"/>
            <wp:docPr id="31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w:t>
      </w:r>
      <w:ins w:id="630" w:author="杨文珍" w:date="2020-08-18T08:27:31Z">
        <w:r>
          <w:rPr>
            <w:rFonts w:hint="default" w:ascii="仿宋" w:hAnsi="仿宋" w:eastAsia="仿宋"/>
            <w:sz w:val="32"/>
            <w:szCs w:val="32"/>
            <w:lang w:val="en-US"/>
          </w:rPr>
          <w:t xml:space="preserve"> </w:t>
        </w:r>
      </w:ins>
      <w:r>
        <w:rPr>
          <w:rFonts w:hint="eastAsia" w:ascii="仿宋" w:hAnsi="仿宋" w:eastAsia="仿宋"/>
          <w:sz w:val="32"/>
          <w:szCs w:val="32"/>
        </w:rPr>
        <w:t>xiào</w:t>
      </w:r>
      <w:ins w:id="631" w:author="杨文珍" w:date="2020-08-18T08:27:34Z">
        <w:r>
          <w:rPr>
            <w:rFonts w:hint="default" w:ascii="仿宋" w:hAnsi="仿宋" w:eastAsia="仿宋"/>
            <w:sz w:val="32"/>
            <w:szCs w:val="32"/>
            <w:lang w:val="en-US"/>
          </w:rPr>
          <w:t xml:space="preserve"> </w:t>
        </w:r>
      </w:ins>
      <w:r>
        <w:rPr>
          <w:rFonts w:hint="eastAsia" w:ascii="仿宋" w:hAnsi="仿宋" w:eastAsia="仿宋"/>
          <w:sz w:val="32"/>
          <w:szCs w:val="32"/>
        </w:rPr>
        <w:t>学校</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1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drawing>
          <wp:inline distT="0" distB="0" distL="114300" distR="114300">
            <wp:extent cx="390525" cy="723900"/>
            <wp:effectExtent l="0" t="0" r="9525" b="0"/>
            <wp:docPr id="4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d="632" w:author="杨文珍" w:date="2020-08-17T22:21:44Z">
        <w:r>
          <w:rPr>
            <w:rFonts w:hint="eastAsia" w:ascii="仿宋" w:hAnsi="仿宋" w:eastAsia="仿宋"/>
            <w:sz w:val="32"/>
            <w:szCs w:val="32"/>
          </w:rPr>
          <w:drawing>
            <wp:inline distT="0" distB="0" distL="114300" distR="114300">
              <wp:extent cx="419100" cy="688340"/>
              <wp:effectExtent l="0" t="0" r="0" b="16510"/>
              <wp:docPr id="58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rPr>
          <w:rFonts w:hint="eastAsia"/>
        </w:rPr>
        <w:drawing>
          <wp:inline distT="0" distB="0" distL="114300" distR="114300">
            <wp:extent cx="381000" cy="723900"/>
            <wp:effectExtent l="0" t="0" r="0" b="0"/>
            <wp:docPr id="31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1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kuà</w:t>
      </w:r>
      <w:ins w:id="634" w:author="杨文珍" w:date="2020-08-18T08:27:36Z">
        <w:r>
          <w:rPr>
            <w:rFonts w:hint="default" w:ascii="仿宋" w:hAnsi="仿宋" w:eastAsia="仿宋"/>
            <w:sz w:val="32"/>
            <w:szCs w:val="32"/>
            <w:lang w:val="en-US"/>
          </w:rPr>
          <w:t xml:space="preserve"> </w:t>
        </w:r>
      </w:ins>
      <w:r>
        <w:rPr>
          <w:rFonts w:hint="eastAsia" w:ascii="仿宋" w:hAnsi="仿宋" w:eastAsia="仿宋"/>
          <w:sz w:val="32"/>
          <w:szCs w:val="32"/>
        </w:rPr>
        <w:t>ilè</w:t>
      </w:r>
      <w:ins w:id="635" w:author="杨文珍" w:date="2020-08-18T08:27:39Z">
        <w:r>
          <w:rPr>
            <w:rFonts w:hint="default" w:ascii="仿宋" w:hAnsi="仿宋" w:eastAsia="仿宋"/>
            <w:sz w:val="32"/>
            <w:szCs w:val="32"/>
            <w:lang w:val="en-US"/>
          </w:rPr>
          <w:t xml:space="preserve"> </w:t>
        </w:r>
      </w:ins>
      <w:r>
        <w:rPr>
          <w:rFonts w:hint="eastAsia" w:ascii="仿宋" w:hAnsi="仿宋" w:eastAsia="仿宋"/>
          <w:sz w:val="32"/>
          <w:szCs w:val="32"/>
        </w:rPr>
        <w:t>快乐</w:t>
      </w:r>
    </w:p>
    <w:p>
      <w:pPr>
        <w:jc w:val="center"/>
        <w:rPr>
          <w:rFonts w:hint="eastAsia" w:ascii="仿宋" w:hAnsi="仿宋" w:eastAsia="仿宋"/>
          <w:sz w:val="32"/>
          <w:szCs w:val="32"/>
        </w:rPr>
      </w:pPr>
      <w:r>
        <w:drawing>
          <wp:inline distT="0" distB="0" distL="114300" distR="114300">
            <wp:extent cx="370840" cy="647700"/>
            <wp:effectExtent l="0" t="0" r="10160" b="0"/>
            <wp:docPr id="3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 name="图片 2"/>
                    <pic:cNvPicPr>
                      <a:picLocks noChangeAspect="1"/>
                    </pic:cNvPicPr>
                  </pic:nvPicPr>
                  <pic:blipFill>
                    <a:blip r:embed="rId25"/>
                    <a:srcRect b="3592"/>
                    <a:stretch>
                      <a:fillRect/>
                    </a:stretch>
                  </pic:blipFill>
                  <pic:spPr>
                    <a:xfrm>
                      <a:off x="0" y="0"/>
                      <a:ext cx="370840" cy="647700"/>
                    </a:xfrm>
                    <a:prstGeom prst="rect">
                      <a:avLst/>
                    </a:prstGeom>
                    <a:noFill/>
                    <a:ln>
                      <a:noFill/>
                    </a:ln>
                  </pic:spPr>
                </pic:pic>
              </a:graphicData>
            </a:graphic>
          </wp:inline>
        </w:drawing>
      </w:r>
      <w:r>
        <w:drawing>
          <wp:inline distT="0" distB="0" distL="114300" distR="114300">
            <wp:extent cx="381635" cy="663575"/>
            <wp:effectExtent l="0" t="0" r="18415" b="3175"/>
            <wp:docPr id="3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 name="图片 2"/>
                    <pic:cNvPicPr>
                      <a:picLocks noChangeAspect="1"/>
                    </pic:cNvPicPr>
                  </pic:nvPicPr>
                  <pic:blipFill>
                    <a:blip r:embed="rId46"/>
                    <a:stretch>
                      <a:fillRect/>
                    </a:stretch>
                  </pic:blipFill>
                  <pic:spPr>
                    <a:xfrm>
                      <a:off x="0" y="0"/>
                      <a:ext cx="381635" cy="663575"/>
                    </a:xfrm>
                    <a:prstGeom prst="rect">
                      <a:avLst/>
                    </a:prstGeom>
                    <a:noFill/>
                    <a:ln>
                      <a:noFill/>
                    </a:ln>
                  </pic:spPr>
                </pic:pic>
              </a:graphicData>
            </a:graphic>
          </wp:inline>
        </w:drawing>
      </w:r>
      <w:r>
        <w:drawing>
          <wp:inline distT="0" distB="0" distL="114300" distR="114300">
            <wp:extent cx="366395" cy="678815"/>
            <wp:effectExtent l="0" t="0" r="14605" b="6985"/>
            <wp:docPr id="32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 name="图片 10"/>
                    <pic:cNvPicPr>
                      <a:picLocks noChangeAspect="1"/>
                    </pic:cNvPicPr>
                  </pic:nvPicPr>
                  <pic:blipFill>
                    <a:blip r:embed="rId13"/>
                    <a:srcRect b="5363"/>
                    <a:stretch>
                      <a:fillRect/>
                    </a:stretch>
                  </pic:blipFill>
                  <pic:spPr>
                    <a:xfrm>
                      <a:off x="0" y="0"/>
                      <a:ext cx="366395" cy="678815"/>
                    </a:xfrm>
                    <a:prstGeom prst="rect">
                      <a:avLst/>
                    </a:prstGeom>
                    <a:noFill/>
                    <a:ln>
                      <a:noFill/>
                    </a:ln>
                  </pic:spPr>
                </pic:pic>
              </a:graphicData>
            </a:graphic>
          </wp:inline>
        </w:drawing>
      </w:r>
      <w:r>
        <w:drawing>
          <wp:inline distT="0" distB="0" distL="114300" distR="114300">
            <wp:extent cx="426720" cy="709295"/>
            <wp:effectExtent l="0" t="0" r="11430" b="14605"/>
            <wp:docPr id="320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 name="图片 14"/>
                    <pic:cNvPicPr>
                      <a:picLocks noChangeAspect="1"/>
                    </pic:cNvPicPr>
                  </pic:nvPicPr>
                  <pic:blipFill>
                    <a:blip r:embed="rId18"/>
                    <a:srcRect b="4448"/>
                    <a:stretch>
                      <a:fillRect/>
                    </a:stretch>
                  </pic:blipFill>
                  <pic:spPr>
                    <a:xfrm>
                      <a:off x="0" y="0"/>
                      <a:ext cx="426720" cy="709295"/>
                    </a:xfrm>
                    <a:prstGeom prst="rect">
                      <a:avLst/>
                    </a:prstGeom>
                    <a:noFill/>
                    <a:ln>
                      <a:noFill/>
                    </a:ln>
                  </pic:spPr>
                </pic:pic>
              </a:graphicData>
            </a:graphic>
          </wp:inline>
        </w:drawing>
      </w:r>
      <w:r>
        <w:drawing>
          <wp:inline distT="0" distB="0" distL="114300" distR="114300">
            <wp:extent cx="409575" cy="704850"/>
            <wp:effectExtent l="0" t="0" r="9525" b="0"/>
            <wp:docPr id="3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10565"/>
            <wp:effectExtent l="0" t="0" r="5715" b="13335"/>
            <wp:docPr id="32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 name="图片 10"/>
                    <pic:cNvPicPr>
                      <a:picLocks noChangeAspect="1"/>
                    </pic:cNvPicPr>
                  </pic:nvPicPr>
                  <pic:blipFill>
                    <a:blip r:embed="rId13"/>
                    <a:srcRect b="3201"/>
                    <a:stretch>
                      <a:fillRect/>
                    </a:stretch>
                  </pic:blipFill>
                  <pic:spPr>
                    <a:xfrm>
                      <a:off x="0" y="0"/>
                      <a:ext cx="375285" cy="710565"/>
                    </a:xfrm>
                    <a:prstGeom prst="rect">
                      <a:avLst/>
                    </a:prstGeom>
                    <a:noFill/>
                    <a:ln>
                      <a:noFill/>
                    </a:ln>
                  </pic:spPr>
                </pic:pic>
              </a:graphicData>
            </a:graphic>
          </wp:inline>
        </w:drawing>
      </w:r>
      <w:r>
        <w:drawing>
          <wp:inline distT="0" distB="0" distL="114300" distR="114300">
            <wp:extent cx="390525" cy="704850"/>
            <wp:effectExtent l="0" t="0" r="9525" b="0"/>
            <wp:docPr id="3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 name="图片 2"/>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lā  èr</w:t>
      </w:r>
      <w:ins w:id="636" w:author="杨文珍" w:date="2020-08-18T08:27:42Z">
        <w:r>
          <w:rPr>
            <w:rFonts w:hint="default" w:ascii="仿宋" w:hAnsi="仿宋" w:eastAsia="仿宋"/>
            <w:sz w:val="32"/>
            <w:szCs w:val="32"/>
            <w:lang w:val="en-US"/>
          </w:rPr>
          <w:t xml:space="preserve"> </w:t>
        </w:r>
      </w:ins>
      <w:r>
        <w:rPr>
          <w:rFonts w:hint="eastAsia" w:ascii="仿宋" w:hAnsi="仿宋" w:eastAsia="仿宋"/>
          <w:sz w:val="32"/>
          <w:szCs w:val="32"/>
        </w:rPr>
        <w:t>hú</w:t>
      </w:r>
      <w:ins w:id="637" w:author="杨文珍" w:date="2020-08-18T08:27:44Z">
        <w:r>
          <w:rPr>
            <w:rFonts w:hint="default" w:ascii="仿宋" w:hAnsi="仿宋" w:eastAsia="仿宋"/>
            <w:sz w:val="32"/>
            <w:szCs w:val="32"/>
            <w:lang w:val="en-US"/>
          </w:rPr>
          <w:t xml:space="preserve"> </w:t>
        </w:r>
      </w:ins>
      <w:r>
        <w:rPr>
          <w:rFonts w:hint="eastAsia" w:ascii="仿宋" w:hAnsi="仿宋" w:eastAsia="仿宋"/>
          <w:sz w:val="32"/>
          <w:szCs w:val="32"/>
        </w:rPr>
        <w:t>拉</w:t>
      </w:r>
      <w:ins w:id="638" w:author="杨文珍" w:date="2020-08-18T08:27:46Z">
        <w:r>
          <w:rPr>
            <w:rFonts w:hint="default" w:ascii="仿宋" w:hAnsi="仿宋" w:eastAsia="仿宋"/>
            <w:sz w:val="32"/>
            <w:szCs w:val="32"/>
            <w:lang w:val="en-US"/>
          </w:rPr>
          <w:t xml:space="preserve"> </w:t>
        </w:r>
      </w:ins>
      <w:r>
        <w:rPr>
          <w:rFonts w:hint="eastAsia" w:ascii="仿宋" w:hAnsi="仿宋" w:eastAsia="仿宋"/>
          <w:sz w:val="32"/>
          <w:szCs w:val="32"/>
        </w:rPr>
        <w:t>二胡</w:t>
      </w:r>
    </w:p>
    <w:p>
      <w:pPr>
        <w:jc w:val="center"/>
        <w:rPr>
          <w:rFonts w:hint="eastAsia" w:ascii="仿宋" w:hAnsi="仿宋" w:eastAsia="仿宋"/>
          <w:sz w:val="32"/>
          <w:szCs w:val="32"/>
        </w:rPr>
      </w:pPr>
      <w:r>
        <w:drawing>
          <wp:inline distT="0" distB="0" distL="114300" distR="114300">
            <wp:extent cx="410210" cy="713740"/>
            <wp:effectExtent l="0" t="0" r="8890" b="10160"/>
            <wp:docPr id="32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7035" cy="695960"/>
            <wp:effectExtent l="0" t="0" r="12065" b="8890"/>
            <wp:docPr id="3209" name="图片 3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 name="图片 3209"/>
                    <pic:cNvPicPr>
                      <a:picLocks noChangeAspect="1"/>
                    </pic:cNvPicPr>
                  </pic:nvPicPr>
                  <pic:blipFill>
                    <a:blip r:embed="rId14"/>
                    <a:stretch>
                      <a:fillRect/>
                    </a:stretch>
                  </pic:blipFill>
                  <pic:spPr>
                    <a:xfrm>
                      <a:off x="0" y="0"/>
                      <a:ext cx="407035" cy="695960"/>
                    </a:xfrm>
                    <a:prstGeom prst="rect">
                      <a:avLst/>
                    </a:prstGeom>
                    <a:noFill/>
                    <a:ln>
                      <a:noFill/>
                    </a:ln>
                  </pic:spPr>
                </pic:pic>
              </a:graphicData>
            </a:graphic>
          </wp:inline>
        </w:drawing>
      </w:r>
      <w:r>
        <w:drawing>
          <wp:inline distT="0" distB="0" distL="114300" distR="114300">
            <wp:extent cx="403860" cy="705485"/>
            <wp:effectExtent l="0" t="0" r="15240" b="18415"/>
            <wp:docPr id="3210" name="图片 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 name="图片 3210"/>
                    <pic:cNvPicPr>
                      <a:picLocks noChangeAspect="1"/>
                    </pic:cNvPicPr>
                  </pic:nvPicPr>
                  <pic:blipFill>
                    <a:blip r:embed="rId10"/>
                    <a:stretch>
                      <a:fillRect/>
                    </a:stretch>
                  </pic:blipFill>
                  <pic:spPr>
                    <a:xfrm>
                      <a:off x="0" y="0"/>
                      <a:ext cx="403860" cy="705485"/>
                    </a:xfrm>
                    <a:prstGeom prst="rect">
                      <a:avLst/>
                    </a:prstGeom>
                    <a:noFill/>
                    <a:ln>
                      <a:noFill/>
                    </a:ln>
                  </pic:spPr>
                </pic:pic>
              </a:graphicData>
            </a:graphic>
          </wp:inline>
        </w:drawing>
      </w:r>
      <w:r>
        <w:drawing>
          <wp:inline distT="0" distB="0" distL="114300" distR="114300">
            <wp:extent cx="390525" cy="704850"/>
            <wp:effectExtent l="0" t="0" r="9525" b="0"/>
            <wp:docPr id="32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32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3230" cy="703580"/>
            <wp:effectExtent l="0" t="0" r="13970" b="1270"/>
            <wp:docPr id="3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 name="图片 3"/>
                    <pic:cNvPicPr>
                      <a:picLocks noChangeAspect="1"/>
                    </pic:cNvPicPr>
                  </pic:nvPicPr>
                  <pic:blipFill>
                    <a:blip r:embed="rId26"/>
                    <a:srcRect b="5299"/>
                    <a:stretch>
                      <a:fillRect/>
                    </a:stretch>
                  </pic:blipFill>
                  <pic:spPr>
                    <a:xfrm>
                      <a:off x="0" y="0"/>
                      <a:ext cx="44323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32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chuī  dízi</w:t>
      </w:r>
      <w:ins w:id="639" w:author="杨文珍" w:date="2020-08-18T08:27:50Z">
        <w:r>
          <w:rPr>
            <w:rFonts w:hint="default" w:ascii="仿宋" w:hAnsi="仿宋" w:eastAsia="仿宋"/>
            <w:sz w:val="32"/>
            <w:szCs w:val="32"/>
            <w:lang w:val="en-US"/>
          </w:rPr>
          <w:t xml:space="preserve"> </w:t>
        </w:r>
      </w:ins>
      <w:r>
        <w:rPr>
          <w:rFonts w:hint="eastAsia" w:ascii="仿宋" w:hAnsi="仿宋" w:eastAsia="仿宋"/>
          <w:sz w:val="32"/>
          <w:szCs w:val="32"/>
        </w:rPr>
        <w:t>吹</w:t>
      </w:r>
      <w:ins w:id="640" w:author="杨文珍" w:date="2020-08-18T08:27:49Z">
        <w:r>
          <w:rPr>
            <w:rFonts w:hint="default" w:ascii="仿宋" w:hAnsi="仿宋" w:eastAsia="仿宋"/>
            <w:sz w:val="32"/>
            <w:szCs w:val="32"/>
            <w:lang w:val="en-US"/>
          </w:rPr>
          <w:t xml:space="preserve"> </w:t>
        </w:r>
      </w:ins>
      <w:r>
        <w:rPr>
          <w:rFonts w:hint="eastAsia" w:ascii="仿宋" w:hAnsi="仿宋" w:eastAsia="仿宋"/>
          <w:sz w:val="32"/>
          <w:szCs w:val="32"/>
        </w:rPr>
        <w:t>笛子</w:t>
      </w:r>
    </w:p>
    <w:p>
      <w:pPr>
        <w:jc w:val="center"/>
        <w:rPr>
          <w:rFonts w:hint="eastAsia" w:ascii="仿宋" w:hAnsi="仿宋" w:eastAsia="仿宋"/>
          <w:sz w:val="32"/>
          <w:szCs w:val="32"/>
        </w:rPr>
      </w:pPr>
      <w:r>
        <w:drawing>
          <wp:inline distT="0" distB="0" distL="114300" distR="114300">
            <wp:extent cx="409575" cy="704850"/>
            <wp:effectExtent l="0" t="0" r="9525" b="0"/>
            <wp:docPr id="32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8625" cy="733425"/>
            <wp:effectExtent l="0" t="0" r="9525" b="9525"/>
            <wp:docPr id="32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413385" cy="721995"/>
            <wp:effectExtent l="0" t="0" r="5715" b="1905"/>
            <wp:docPr id="3220" name="图片 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 name="图片 32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32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3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qiāo  luó</w:t>
      </w:r>
      <w:ins w:id="641" w:author="杨文珍" w:date="2020-08-18T08:27:53Z">
        <w:r>
          <w:rPr>
            <w:rFonts w:hint="default" w:ascii="仿宋" w:hAnsi="仿宋" w:eastAsia="仿宋"/>
            <w:sz w:val="32"/>
            <w:szCs w:val="32"/>
            <w:lang w:val="en-US"/>
          </w:rPr>
          <w:t xml:space="preserve"> </w:t>
        </w:r>
      </w:ins>
      <w:r>
        <w:rPr>
          <w:rFonts w:hint="eastAsia" w:ascii="仿宋" w:hAnsi="仿宋" w:eastAsia="仿宋"/>
          <w:sz w:val="32"/>
          <w:szCs w:val="32"/>
        </w:rPr>
        <w:t>gǔ</w:t>
      </w:r>
      <w:ins w:id="642" w:author="杨文珍" w:date="2020-08-18T08:27:54Z">
        <w:r>
          <w:rPr>
            <w:rFonts w:hint="default" w:ascii="仿宋" w:hAnsi="仿宋" w:eastAsia="仿宋"/>
            <w:sz w:val="32"/>
            <w:szCs w:val="32"/>
            <w:lang w:val="en-US"/>
          </w:rPr>
          <w:t xml:space="preserve"> </w:t>
        </w:r>
      </w:ins>
      <w:r>
        <w:rPr>
          <w:rFonts w:hint="eastAsia" w:ascii="仿宋" w:hAnsi="仿宋" w:eastAsia="仿宋"/>
          <w:sz w:val="32"/>
          <w:szCs w:val="32"/>
        </w:rPr>
        <w:t>敲</w:t>
      </w:r>
      <w:ins w:id="643" w:author="杨文珍" w:date="2020-08-18T08:27:55Z">
        <w:r>
          <w:rPr>
            <w:rFonts w:hint="default" w:ascii="仿宋" w:hAnsi="仿宋" w:eastAsia="仿宋"/>
            <w:sz w:val="32"/>
            <w:szCs w:val="32"/>
            <w:lang w:val="en-US"/>
          </w:rPr>
          <w:t xml:space="preserve"> </w:t>
        </w:r>
      </w:ins>
      <w:r>
        <w:rPr>
          <w:rFonts w:hint="eastAsia" w:ascii="仿宋" w:hAnsi="仿宋" w:eastAsia="仿宋"/>
          <w:sz w:val="32"/>
          <w:szCs w:val="32"/>
        </w:rPr>
        <w:t>锣鼓</w:t>
      </w:r>
    </w:p>
    <w:p>
      <w:pPr>
        <w:jc w:val="center"/>
        <w:rPr>
          <w:rFonts w:hint="eastAsia" w:ascii="仿宋" w:hAnsi="仿宋" w:eastAsia="仿宋"/>
          <w:sz w:val="32"/>
          <w:szCs w:val="32"/>
        </w:rPr>
      </w:pPr>
      <w:r>
        <w:rPr>
          <w:rFonts w:hint="eastAsia"/>
        </w:rPr>
        <w:drawing>
          <wp:inline distT="0" distB="0" distL="114300" distR="114300">
            <wp:extent cx="403225" cy="714375"/>
            <wp:effectExtent l="0" t="0" r="15875" b="9525"/>
            <wp:docPr id="3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30" name="图片 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 name="图片 32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0210" cy="713740"/>
            <wp:effectExtent l="0" t="0" r="8890" b="10160"/>
            <wp:docPr id="3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0050" cy="714375"/>
            <wp:effectExtent l="0" t="0" r="0" b="9525"/>
            <wp:docPr id="3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7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1480" cy="720725"/>
            <wp:effectExtent l="0" t="0" r="7620" b="3175"/>
            <wp:docPr id="3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3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xué  ér</w:t>
      </w:r>
      <w:ins w:id="644" w:author="杨文珍" w:date="2020-08-18T08:27:59Z">
        <w:r>
          <w:rPr>
            <w:rFonts w:hint="default" w:ascii="仿宋" w:hAnsi="仿宋" w:eastAsia="仿宋"/>
            <w:sz w:val="32"/>
            <w:szCs w:val="32"/>
            <w:lang w:val="en-US"/>
          </w:rPr>
          <w:t xml:space="preserve"> </w:t>
        </w:r>
      </w:ins>
      <w:r>
        <w:rPr>
          <w:rFonts w:hint="eastAsia" w:ascii="仿宋" w:hAnsi="仿宋" w:eastAsia="仿宋"/>
          <w:sz w:val="32"/>
          <w:szCs w:val="32"/>
        </w:rPr>
        <w:t>gē</w:t>
      </w:r>
      <w:ins w:id="645" w:author="杨文珍" w:date="2020-08-18T08:27:59Z">
        <w:r>
          <w:rPr>
            <w:rFonts w:hint="default" w:ascii="仿宋" w:hAnsi="仿宋" w:eastAsia="仿宋"/>
            <w:sz w:val="32"/>
            <w:szCs w:val="32"/>
            <w:lang w:val="en-US"/>
          </w:rPr>
          <w:t xml:space="preserve"> </w:t>
        </w:r>
      </w:ins>
      <w:r>
        <w:rPr>
          <w:rFonts w:hint="eastAsia" w:ascii="仿宋" w:hAnsi="仿宋" w:eastAsia="仿宋"/>
          <w:sz w:val="32"/>
          <w:szCs w:val="32"/>
        </w:rPr>
        <w:t>学</w:t>
      </w:r>
      <w:ins w:id="646" w:author="杨文珍" w:date="2020-08-18T08:28:00Z">
        <w:r>
          <w:rPr>
            <w:rFonts w:hint="default" w:ascii="仿宋" w:hAnsi="仿宋" w:eastAsia="仿宋"/>
            <w:sz w:val="32"/>
            <w:szCs w:val="32"/>
            <w:lang w:val="en-US"/>
          </w:rPr>
          <w:t xml:space="preserve"> </w:t>
        </w:r>
      </w:ins>
      <w:r>
        <w:rPr>
          <w:rFonts w:hint="eastAsia" w:ascii="仿宋" w:hAnsi="仿宋" w:eastAsia="仿宋"/>
          <w:sz w:val="32"/>
          <w:szCs w:val="32"/>
        </w:rPr>
        <w:t>儿歌</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32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ins w:id="647" w:author="杨文珍" w:date="2020-08-17T22:22:06Z">
        <w:r>
          <w:rPr/>
          <w:drawing>
            <wp:inline distT="0" distB="0" distL="114300" distR="114300">
              <wp:extent cx="390525" cy="723900"/>
              <wp:effectExtent l="0" t="0" r="9525" b="0"/>
              <wp:docPr id="58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del w:id="649" w:author="杨文珍" w:date="2020-08-17T22:22:05Z">
        <w:r>
          <w:rPr>
            <w:rFonts w:hint="eastAsia"/>
          </w:rPr>
          <w:drawing>
            <wp:inline distT="0" distB="0" distL="114300" distR="114300">
              <wp:extent cx="390525" cy="714375"/>
              <wp:effectExtent l="0" t="0" r="9525" b="9525"/>
              <wp:docPr id="32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del>
      <w:r>
        <w:rPr>
          <w:rFonts w:hint="eastAsia"/>
        </w:rPr>
        <w:drawing>
          <wp:inline distT="0" distB="0" distL="114300" distR="114300">
            <wp:extent cx="419100" cy="688340"/>
            <wp:effectExtent l="0" t="0" r="0" b="16510"/>
            <wp:docPr id="3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32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32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3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3258" name="图片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 name="图片 32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32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shuǎ  zá</w:t>
      </w:r>
      <w:ins w:id="651" w:author="杨文珍" w:date="2020-08-18T08:28:03Z">
        <w:r>
          <w:rPr>
            <w:rFonts w:hint="default" w:ascii="仿宋" w:hAnsi="仿宋" w:eastAsia="仿宋"/>
            <w:sz w:val="32"/>
            <w:szCs w:val="32"/>
            <w:lang w:val="en-US"/>
          </w:rPr>
          <w:t xml:space="preserve"> </w:t>
        </w:r>
      </w:ins>
      <w:r>
        <w:rPr>
          <w:rFonts w:hint="eastAsia" w:ascii="仿宋" w:hAnsi="仿宋" w:eastAsia="仿宋"/>
          <w:sz w:val="32"/>
          <w:szCs w:val="32"/>
        </w:rPr>
        <w:t>jì</w:t>
      </w:r>
      <w:ins w:id="652" w:author="杨文珍" w:date="2020-08-18T08:28:04Z">
        <w:r>
          <w:rPr>
            <w:rFonts w:hint="default" w:ascii="仿宋" w:hAnsi="仿宋" w:eastAsia="仿宋"/>
            <w:sz w:val="32"/>
            <w:szCs w:val="32"/>
            <w:lang w:val="en-US"/>
          </w:rPr>
          <w:t xml:space="preserve"> </w:t>
        </w:r>
      </w:ins>
      <w:r>
        <w:rPr>
          <w:rFonts w:hint="eastAsia" w:ascii="仿宋" w:hAnsi="仿宋" w:eastAsia="仿宋"/>
          <w:sz w:val="32"/>
          <w:szCs w:val="32"/>
        </w:rPr>
        <w:t>耍</w:t>
      </w:r>
      <w:ins w:id="653" w:author="杨文珍" w:date="2020-08-18T08:28:05Z">
        <w:r>
          <w:rPr>
            <w:rFonts w:hint="default" w:ascii="仿宋" w:hAnsi="仿宋" w:eastAsia="仿宋"/>
            <w:sz w:val="32"/>
            <w:szCs w:val="32"/>
            <w:lang w:val="en-US"/>
          </w:rPr>
          <w:t xml:space="preserve"> </w:t>
        </w:r>
      </w:ins>
      <w:r>
        <w:rPr>
          <w:rFonts w:hint="eastAsia" w:ascii="仿宋" w:hAnsi="仿宋" w:eastAsia="仿宋"/>
          <w:sz w:val="32"/>
          <w:szCs w:val="32"/>
        </w:rPr>
        <w:t>杂技</w:t>
      </w:r>
    </w:p>
    <w:p>
      <w:pPr>
        <w:jc w:val="center"/>
        <w:rPr>
          <w:rFonts w:hint="eastAsia" w:ascii="仿宋" w:hAnsi="仿宋" w:eastAsia="仿宋"/>
          <w:sz w:val="32"/>
          <w:szCs w:val="32"/>
        </w:rPr>
      </w:pPr>
      <w:r>
        <w:drawing>
          <wp:inline distT="0" distB="0" distL="114300" distR="114300">
            <wp:extent cx="400050" cy="723900"/>
            <wp:effectExtent l="0" t="0" r="0" b="0"/>
            <wp:docPr id="3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32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1475" cy="704850"/>
            <wp:effectExtent l="0" t="0" r="9525" b="0"/>
            <wp:docPr id="3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6560" cy="712470"/>
            <wp:effectExtent l="0" t="0" r="2540" b="11430"/>
            <wp:docPr id="32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 name="图片 5"/>
                    <pic:cNvPicPr>
                      <a:picLocks noChangeAspect="1"/>
                    </pic:cNvPicPr>
                  </pic:nvPicPr>
                  <pic:blipFill>
                    <a:blip r:embed="rId14"/>
                    <a:stretch>
                      <a:fillRect/>
                    </a:stretch>
                  </pic:blipFill>
                  <pic:spPr>
                    <a:xfrm>
                      <a:off x="0" y="0"/>
                      <a:ext cx="416560" cy="712470"/>
                    </a:xfrm>
                    <a:prstGeom prst="rect">
                      <a:avLst/>
                    </a:prstGeom>
                    <a:noFill/>
                    <a:ln>
                      <a:noFill/>
                    </a:ln>
                  </pic:spPr>
                </pic:pic>
              </a:graphicData>
            </a:graphic>
          </wp:inline>
        </w:drawing>
      </w:r>
      <w:r>
        <w:drawing>
          <wp:inline distT="0" distB="0" distL="114300" distR="114300">
            <wp:extent cx="417195" cy="721995"/>
            <wp:effectExtent l="0" t="0" r="1905" b="1905"/>
            <wp:docPr id="32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32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3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3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3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96" w:name="_Toc28073"/>
      <w:bookmarkStart w:id="97" w:name="_Toc20533"/>
      <w:r>
        <w:rPr>
          <w:rFonts w:hint="eastAsia"/>
          <w:sz w:val="44"/>
          <w:szCs w:val="44"/>
          <w:lang w:val="en-US" w:eastAsia="zh-CN"/>
        </w:rPr>
        <w:t xml:space="preserve">第十二课 韵母 </w:t>
      </w:r>
      <w:r>
        <w:rPr>
          <w:rFonts w:hint="eastAsia" w:ascii="黑体" w:hAnsi="黑体" w:cstheme="minorBidi"/>
          <w:sz w:val="44"/>
          <w:szCs w:val="44"/>
          <w:lang w:val="en-US" w:eastAsia="zh-CN"/>
        </w:rPr>
        <w:t>an、ang、en、eng</w:t>
      </w:r>
      <w:bookmarkEnd w:id="96"/>
      <w:bookmarkEnd w:id="97"/>
    </w:p>
    <w:p>
      <w:pPr>
        <w:pStyle w:val="3"/>
        <w:bidi w:val="0"/>
        <w:ind w:left="0" w:leftChars="0" w:firstLine="0" w:firstLineChars="0"/>
        <w:rPr>
          <w:rFonts w:hint="eastAsia"/>
          <w:lang w:val="en-US" w:eastAsia="zh-CN"/>
        </w:rPr>
      </w:pPr>
      <w:bookmarkStart w:id="98" w:name="_Toc4300"/>
      <w:bookmarkStart w:id="99" w:name="_Toc31114"/>
      <w:r>
        <w:rPr>
          <w:rFonts w:hint="eastAsia"/>
          <w:lang w:val="en-US" w:eastAsia="zh-CN"/>
        </w:rPr>
        <w:t>一 字母</w:t>
      </w:r>
      <w:r>
        <w:rPr>
          <w:rFonts w:hint="default" w:ascii="Times New Roman" w:hAnsi="Times New Roman" w:cs="Times New Roman"/>
          <w:lang w:val="en-US" w:eastAsia="zh-CN"/>
        </w:rPr>
        <w:t>an、ang、en、eng</w:t>
      </w:r>
      <w:bookmarkEnd w:id="98"/>
      <w:bookmarkEnd w:id="99"/>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w:t>
      </w:r>
    </w:p>
    <w:p>
      <w:pPr>
        <w:jc w:val="center"/>
        <w:rPr>
          <w:rFonts w:hint="eastAsia" w:ascii="仿宋" w:hAnsi="仿宋" w:eastAsia="仿宋"/>
          <w:sz w:val="32"/>
          <w:szCs w:val="32"/>
        </w:rPr>
      </w:pPr>
      <w:r>
        <w:drawing>
          <wp:inline distT="0" distB="0" distL="114300" distR="114300">
            <wp:extent cx="390525" cy="723900"/>
            <wp:effectExtent l="0" t="0" r="9525" b="0"/>
            <wp:docPr id="1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ang</w:t>
      </w:r>
    </w:p>
    <w:p>
      <w:pPr>
        <w:jc w:val="center"/>
        <w:rPr>
          <w:rFonts w:hint="eastAsia" w:ascii="仿宋" w:hAnsi="仿宋" w:eastAsia="仿宋"/>
          <w:sz w:val="32"/>
          <w:szCs w:val="32"/>
        </w:rPr>
      </w:pPr>
      <w:r>
        <w:drawing>
          <wp:inline distT="0" distB="0" distL="114300" distR="114300">
            <wp:extent cx="400050" cy="695325"/>
            <wp:effectExtent l="0" t="0" r="0" b="9525"/>
            <wp:docPr id="1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w:t>
      </w:r>
    </w:p>
    <w:p>
      <w:pPr>
        <w:jc w:val="center"/>
        <w:rPr>
          <w:rFonts w:hint="eastAsia" w:ascii="仿宋" w:hAnsi="仿宋" w:eastAsia="仿宋"/>
          <w:sz w:val="32"/>
          <w:szCs w:val="32"/>
        </w:rPr>
      </w:pPr>
      <w:r>
        <w:drawing>
          <wp:inline distT="0" distB="0" distL="114300" distR="114300">
            <wp:extent cx="400050" cy="704850"/>
            <wp:effectExtent l="0" t="0" r="0" b="0"/>
            <wp:docPr id="1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3 4 5 6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eng</w:t>
      </w:r>
    </w:p>
    <w:p>
      <w:pPr>
        <w:jc w:val="center"/>
        <w:rPr>
          <w:ins w:id="654" w:author="杨文珍" w:date="2020-08-17T21:51:08Z"/>
          <w:rFonts w:hint="eastAsia" w:ascii="仿宋" w:hAnsi="仿宋" w:eastAsia="仿宋"/>
          <w:sz w:val="32"/>
          <w:szCs w:val="32"/>
        </w:rPr>
      </w:pPr>
      <w:r>
        <w:drawing>
          <wp:inline distT="0" distB="0" distL="114300" distR="114300">
            <wp:extent cx="400050" cy="714375"/>
            <wp:effectExtent l="0" t="0" r="0" b="9525"/>
            <wp:docPr id="1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ins w:id="655" w:author="杨文珍" w:date="2020-08-17T21:51:24Z"/>
          <w:rFonts w:hint="eastAsia" w:ascii="仿宋" w:hAnsi="仿宋" w:eastAsia="仿宋"/>
          <w:sz w:val="32"/>
          <w:szCs w:val="32"/>
          <w:lang w:val="en-US" w:eastAsia="zh-CN"/>
        </w:rPr>
      </w:pPr>
      <w:ins w:id="656" w:author="杨文珍" w:date="2020-08-17T21:51:15Z">
        <w:r>
          <w:rPr>
            <w:rFonts w:hint="eastAsia" w:ascii="仿宋" w:hAnsi="仿宋" w:eastAsia="仿宋"/>
            <w:sz w:val="32"/>
            <w:szCs w:val="32"/>
          </w:rPr>
          <w:t>语音：</w:t>
        </w:r>
      </w:ins>
      <w:ins w:id="657" w:author="杨文珍" w:date="2020-08-17T21:51:18Z">
        <w:r>
          <w:rPr>
            <w:rFonts w:hint="eastAsia" w:ascii="仿宋" w:hAnsi="仿宋" w:eastAsia="仿宋"/>
            <w:sz w:val="32"/>
            <w:szCs w:val="32"/>
            <w:lang w:val="en-US" w:eastAsia="zh-CN"/>
          </w:rPr>
          <w:t>韵</w:t>
        </w:r>
      </w:ins>
      <w:ins w:id="658" w:author="杨文珍" w:date="2020-08-17T21:51:18Z">
        <w:r>
          <w:rPr>
            <w:rFonts w:hint="eastAsia" w:ascii="仿宋" w:hAnsi="仿宋" w:eastAsia="仿宋"/>
            <w:sz w:val="32"/>
            <w:szCs w:val="32"/>
            <w:rPrChange w:id="659" w:author="杨文珍" w:date="2020-08-17T21:51:32Z">
              <w:rPr>
                <w:rFonts w:hint="default" w:ascii="仿宋" w:hAnsi="仿宋" w:eastAsia="仿宋"/>
                <w:sz w:val="32"/>
                <w:szCs w:val="32"/>
              </w:rPr>
            </w:rPrChange>
          </w:rPr>
          <w:t>母</w:t>
        </w:r>
      </w:ins>
      <w:ins w:id="660" w:author="杨文珍" w:date="2020-08-17T21:51:24Z">
        <w:r>
          <w:rPr>
            <w:rFonts w:hint="eastAsia" w:ascii="仿宋" w:hAnsi="仿宋" w:eastAsia="仿宋" w:cstheme="minorBidi"/>
            <w:sz w:val="32"/>
            <w:szCs w:val="32"/>
            <w:lang w:val="en-US" w:eastAsia="zh-CN"/>
          </w:rPr>
          <w:t>an、ang、en、eng</w:t>
        </w:r>
      </w:ins>
    </w:p>
    <w:p>
      <w:pPr>
        <w:jc w:val="center"/>
        <w:rPr>
          <w:rFonts w:hint="eastAsia" w:ascii="仿宋" w:hAnsi="仿宋" w:eastAsia="仿宋"/>
          <w:sz w:val="32"/>
          <w:szCs w:val="32"/>
        </w:rPr>
      </w:pPr>
      <w:ins w:id="661" w:author="杨文珍" w:date="2020-08-17T21:51:41Z">
        <w:r>
          <w:rPr/>
          <w:drawing>
            <wp:inline distT="0" distB="0" distL="114300" distR="114300">
              <wp:extent cx="390525" cy="723900"/>
              <wp:effectExtent l="0" t="0" r="9525" b="0"/>
              <wp:docPr id="5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ns w:id="663" w:author="杨文珍" w:date="2020-08-17T21:52:11Z">
        <w:r>
          <w:rPr>
            <w:rFonts w:hint="eastAsia" w:ascii="仿宋" w:hAnsi="仿宋" w:eastAsia="仿宋"/>
            <w:sz w:val="32"/>
            <w:szCs w:val="32"/>
            <w:lang w:val="en-US" w:eastAsia="zh-CN"/>
          </w:rPr>
          <w:drawing>
            <wp:inline distT="0" distB="0" distL="114300" distR="114300">
              <wp:extent cx="390525" cy="704850"/>
              <wp:effectExtent l="0" t="0" r="9525" b="0"/>
              <wp:docPr id="5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65" w:author="杨文珍" w:date="2020-08-17T21:51:55Z">
        <w:r>
          <w:rPr/>
          <w:drawing>
            <wp:inline distT="0" distB="0" distL="114300" distR="114300">
              <wp:extent cx="400050" cy="695325"/>
              <wp:effectExtent l="0" t="0" r="0" b="9525"/>
              <wp:docPr id="5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ins>
      <w:ins w:id="667" w:author="杨文珍" w:date="2020-08-17T21:52:12Z">
        <w:r>
          <w:rPr>
            <w:rFonts w:hint="eastAsia" w:ascii="仿宋" w:hAnsi="仿宋" w:eastAsia="仿宋"/>
            <w:sz w:val="32"/>
            <w:szCs w:val="32"/>
            <w:lang w:val="en-US" w:eastAsia="zh-CN"/>
          </w:rPr>
          <w:drawing>
            <wp:inline distT="0" distB="0" distL="114300" distR="114300">
              <wp:extent cx="390525" cy="704850"/>
              <wp:effectExtent l="0" t="0" r="9525" b="0"/>
              <wp:docPr id="5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69" w:author="杨文珍" w:date="2020-08-17T21:51:59Z">
        <w:r>
          <w:rPr/>
          <w:drawing>
            <wp:inline distT="0" distB="0" distL="114300" distR="114300">
              <wp:extent cx="400050" cy="704850"/>
              <wp:effectExtent l="0" t="0" r="0" b="0"/>
              <wp:docPr id="57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ins>
      <w:ins w:id="671" w:author="杨文珍" w:date="2020-08-17T21:52:13Z">
        <w:r>
          <w:rPr>
            <w:rFonts w:hint="eastAsia" w:ascii="仿宋" w:hAnsi="仿宋" w:eastAsia="仿宋"/>
            <w:sz w:val="32"/>
            <w:szCs w:val="32"/>
            <w:lang w:val="en-US" w:eastAsia="zh-CN"/>
          </w:rPr>
          <w:drawing>
            <wp:inline distT="0" distB="0" distL="114300" distR="114300">
              <wp:extent cx="390525" cy="704850"/>
              <wp:effectExtent l="0" t="0" r="9525" b="0"/>
              <wp:docPr id="5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673" w:author="杨文珍" w:date="2020-08-17T21:52:03Z">
        <w:r>
          <w:rPr/>
          <w:drawing>
            <wp:inline distT="0" distB="0" distL="114300" distR="114300">
              <wp:extent cx="400050" cy="714375"/>
              <wp:effectExtent l="0" t="0" r="0" b="9525"/>
              <wp:docPr id="57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100" w:name="_Toc27119"/>
      <w:bookmarkStart w:id="101" w:name="_Toc1666"/>
      <w:r>
        <w:rPr>
          <w:rFonts w:hint="eastAsia"/>
          <w:lang w:val="en-US" w:eastAsia="zh-CN"/>
        </w:rPr>
        <w:t>二 音节</w:t>
      </w:r>
      <w:bookmarkEnd w:id="100"/>
      <w:bookmarkEnd w:id="101"/>
    </w:p>
    <w:p>
      <w:pPr>
        <w:jc w:val="center"/>
        <w:rPr>
          <w:rFonts w:ascii="仿宋" w:hAnsi="仿宋" w:eastAsia="仿宋"/>
          <w:sz w:val="32"/>
          <w:szCs w:val="32"/>
        </w:rPr>
      </w:pPr>
      <w:r>
        <w:rPr>
          <w:rFonts w:hint="eastAsia" w:ascii="仿宋" w:hAnsi="仿宋" w:eastAsia="仿宋"/>
          <w:sz w:val="32"/>
          <w:szCs w:val="32"/>
        </w:rPr>
        <w:t>ān   án   ǎn   àn</w:t>
      </w:r>
    </w:p>
    <w:p>
      <w:pPr>
        <w:ind w:left="2415" w:leftChars="50" w:hanging="2310" w:hangingChars="1100"/>
        <w:jc w:val="center"/>
        <w:rPr>
          <w:rFonts w:hint="eastAsia" w:ascii="仿宋" w:hAnsi="仿宋" w:eastAsia="仿宋"/>
          <w:sz w:val="32"/>
          <w:szCs w:val="32"/>
        </w:rPr>
      </w:pPr>
      <w:r>
        <w:drawing>
          <wp:inline distT="0" distB="0" distL="114300" distR="114300">
            <wp:extent cx="390525" cy="723900"/>
            <wp:effectExtent l="0" t="0" r="9525" b="0"/>
            <wp:docPr id="2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191" name="图片 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 name="图片 21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1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2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2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3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2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4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āng   áng   ǎng   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27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2448" name="图片 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 name="图片 244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26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26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27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26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6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    én    ěn    èn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27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691" name="图片 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 name="图片 26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2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27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28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27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ēng    éng    ěng    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2708" name="图片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 name="图片 27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27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27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7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2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2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dān   dǎn   dàn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33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2843" name="图片 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 name="图片 28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28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3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2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2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2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tān   tán   tǎn   tàn</w:t>
      </w:r>
    </w:p>
    <w:p>
      <w:pPr>
        <w:jc w:val="both"/>
        <w:rPr>
          <w:rFonts w:hint="eastAsia"/>
        </w:rPr>
      </w:pPr>
      <w:r>
        <w:rPr>
          <w:rFonts w:hint="eastAsia"/>
        </w:rPr>
        <w:drawing>
          <wp:inline distT="0" distB="0" distL="114300" distR="114300">
            <wp:extent cx="387350" cy="715645"/>
            <wp:effectExtent l="0" t="0" r="12700" b="8255"/>
            <wp:docPr id="33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888" name="图片 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 name="图片 28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2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3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29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nān   nán   nǎn   nàn</w:t>
      </w:r>
    </w:p>
    <w:p>
      <w:pPr>
        <w:jc w:val="both"/>
        <w:rPr>
          <w:rFonts w:hint="eastAsia"/>
        </w:rPr>
      </w:pPr>
      <w:r>
        <w:rPr>
          <w:rFonts w:hint="eastAsia"/>
        </w:rPr>
        <w:drawing>
          <wp:inline distT="0" distB="0" distL="114300" distR="114300">
            <wp:extent cx="407670" cy="693420"/>
            <wp:effectExtent l="0" t="0" r="11430" b="11430"/>
            <wp:docPr id="3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2960" name="图片 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 name="图片 29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2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2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0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920" cy="693420"/>
            <wp:effectExtent l="0" t="0" r="5080" b="11430"/>
            <wp:docPr id="3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0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lán   lǎn   làn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33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3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1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   gǎn   gàn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176" name="图片 3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 name="图片 317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1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19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   kǎn   kàn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34" name="图片 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 name="图片 3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3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hān   hán   hǎn   hàn</w:t>
      </w:r>
    </w:p>
    <w:p>
      <w:pPr>
        <w:jc w:val="both"/>
        <w:rPr>
          <w:rFonts w:hint="eastAsia"/>
        </w:rPr>
      </w:pPr>
      <w:r>
        <w:rPr>
          <w:rFonts w:hint="eastAsia"/>
        </w:rPr>
        <w:drawing>
          <wp:inline distT="0" distB="0" distL="114300" distR="114300">
            <wp:extent cx="400050" cy="703580"/>
            <wp:effectExtent l="0" t="0" r="0" b="1270"/>
            <wp:docPr id="33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69" name="图片 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 name="图片 32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2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3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2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zhān   zhǎn   zhàn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285" name="图片 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 name="图片 32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2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2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2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chān   chán   chǎn   chàn</w:t>
      </w:r>
    </w:p>
    <w:p>
      <w:pPr>
        <w:jc w:val="both"/>
        <w:rPr>
          <w:rFonts w:hint="eastAsia"/>
        </w:rPr>
      </w:pPr>
      <w:r>
        <w:rPr>
          <w:rFonts w:hint="eastAsia"/>
        </w:rPr>
        <w:drawing>
          <wp:inline distT="0" distB="0" distL="114300" distR="114300">
            <wp:extent cx="409575" cy="704850"/>
            <wp:effectExtent l="0" t="0" r="9525" b="0"/>
            <wp:docPr id="33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297" name="图片 3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 name="图片 32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2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shān   shǎn   shàn</w:t>
      </w:r>
    </w:p>
    <w:p>
      <w:pPr>
        <w:jc w:val="both"/>
        <w:rPr>
          <w:rFonts w:hint="eastAsia"/>
        </w:rPr>
      </w:pPr>
      <w:r>
        <w:rPr>
          <w:rFonts w:hint="eastAsia"/>
        </w:rPr>
        <w:drawing>
          <wp:inline distT="0" distB="0" distL="114300" distR="114300">
            <wp:extent cx="400050" cy="723900"/>
            <wp:effectExtent l="0" t="0" r="0" b="0"/>
            <wp:docPr id="3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09" name="图片 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 name="图片 330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rán   rǎn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3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9100" cy="688340"/>
            <wp:effectExtent l="0" t="0" r="0" b="16510"/>
            <wp:docPr id="33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zān   zán   zǎn   zàn</w:t>
      </w:r>
    </w:p>
    <w:p>
      <w:pPr>
        <w:jc w:val="both"/>
        <w:rPr>
          <w:rFonts w:hint="eastAsia"/>
        </w:rPr>
      </w:pPr>
      <w:r>
        <w:rPr>
          <w:rFonts w:hint="eastAsia"/>
        </w:rPr>
        <w:drawing>
          <wp:inline distT="0" distB="0" distL="114300" distR="114300">
            <wp:extent cx="403225" cy="704850"/>
            <wp:effectExtent l="0" t="0" r="15875" b="0"/>
            <wp:docPr id="3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33" name="图片 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 name="图片 33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cān   cán   cǎn   càn</w:t>
      </w:r>
    </w:p>
    <w:p>
      <w:pPr>
        <w:jc w:val="both"/>
        <w:rPr>
          <w:rFonts w:hint="eastAsia"/>
        </w:rPr>
      </w:pPr>
      <w:r>
        <w:rPr>
          <w:rFonts w:hint="eastAsia"/>
        </w:rPr>
        <w:drawing>
          <wp:inline distT="0" distB="0" distL="114300" distR="114300">
            <wp:extent cx="400050" cy="704850"/>
            <wp:effectExtent l="0" t="0" r="0" b="0"/>
            <wp:docPr id="3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345" name="图片 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 name="图片 33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3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4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3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3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3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sān   sǎn   sàn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3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23900"/>
            <wp:effectExtent l="0" t="0" r="9525" b="0"/>
            <wp:docPr id="3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3357" name="图片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 name="图片 33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23900"/>
            <wp:effectExtent l="0" t="0" r="9525" b="0"/>
            <wp:docPr id="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3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43865" cy="704850"/>
            <wp:effectExtent l="0" t="0" r="13335" b="0"/>
            <wp:docPr id="34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 name="图片 3"/>
                    <pic:cNvPicPr>
                      <a:picLocks noChangeAspect="1"/>
                    </pic:cNvPicPr>
                  </pic:nvPicPr>
                  <pic:blipFill>
                    <a:blip r:embed="rId36"/>
                    <a:stretch>
                      <a:fillRect/>
                    </a:stretch>
                  </pic:blipFill>
                  <pic:spPr>
                    <a:xfrm>
                      <a:off x="0" y="0"/>
                      <a:ext cx="443865" cy="704850"/>
                    </a:xfrm>
                    <a:prstGeom prst="rect">
                      <a:avLst/>
                    </a:prstGeom>
                    <a:noFill/>
                    <a:ln>
                      <a:noFill/>
                    </a:ln>
                  </pic:spPr>
                </pic:pic>
              </a:graphicData>
            </a:graphic>
          </wp:inline>
        </w:drawing>
      </w:r>
      <w:r>
        <w:drawing>
          <wp:inline distT="0" distB="0" distL="114300" distR="114300">
            <wp:extent cx="390525" cy="723900"/>
            <wp:effectExtent l="0" t="0" r="9525" b="0"/>
            <wp:docPr id="3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3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bāng   bǎng   bàng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609" name="图片 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 name="图片 360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18" name="图片 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 name="图片 34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3" name="图片 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 name="图片 36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654" name="图片 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 name="图片 3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695325"/>
            <wp:effectExtent l="0" t="0" r="0" b="9525"/>
            <wp:docPr id="3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pāng   páng   pǎng   pàng</w:t>
      </w:r>
    </w:p>
    <w:p>
      <w:pPr>
        <w:jc w:val="both"/>
        <w:rPr>
          <w:rFonts w:hint="eastAsia"/>
        </w:rPr>
      </w:pPr>
      <w:r>
        <w:rPr>
          <w:rFonts w:hint="eastAsia"/>
        </w:rPr>
        <w:drawing>
          <wp:inline distT="0" distB="0" distL="114300" distR="114300">
            <wp:extent cx="405130" cy="691515"/>
            <wp:effectExtent l="0" t="0" r="13970" b="13335"/>
            <wp:docPr id="3610" name="图片 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 name="图片 361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30" name="图片 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 name="图片 34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49" name="图片 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 name="图片 364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0" name="图片 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 name="图片 36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651" name="图片 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 name="图片 365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māng   máng   mǎng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611" name="图片 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 name="图片 36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54" name="图片 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 name="图片 34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7" name="图片 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 name="图片 364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648" name="图片 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 name="图片 364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3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fāng   fáng   fǎng   fàng</w:t>
      </w:r>
    </w:p>
    <w:p>
      <w:pPr>
        <w:jc w:val="both"/>
        <w:rPr>
          <w:rFonts w:hint="eastAsia"/>
        </w:rPr>
      </w:pPr>
      <w:r>
        <w:rPr>
          <w:rFonts w:hint="eastAsia"/>
        </w:rPr>
        <w:drawing>
          <wp:inline distT="0" distB="0" distL="114300" distR="114300">
            <wp:extent cx="398145" cy="667385"/>
            <wp:effectExtent l="0" t="0" r="1905" b="18415"/>
            <wp:docPr id="3612" name="图片 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 name="图片 3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466" name="图片 3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 name="图片 34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4" name="图片 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 name="图片 36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4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5" name="图片 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 name="图片 36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4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646" name="图片 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 name="图片 36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4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4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4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gāng   gǎng   gàng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3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78" name="图片 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 name="图片 34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4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kāng   káng   kàng</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490" name="图片 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 name="图片 34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4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6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4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4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hāng   háng   hàng</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02" name="图片 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 name="图片 35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6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3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zhāng    zhǎng   zhàng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4" name="图片 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 name="图片 35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35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chāng   cháng   chǎng   chàng</w:t>
      </w:r>
    </w:p>
    <w:p>
      <w:pPr>
        <w:jc w:val="both"/>
        <w:rPr>
          <w:rFonts w:hint="eastAsia"/>
        </w:rPr>
      </w:pPr>
      <w:r>
        <w:rPr>
          <w:rFonts w:hint="eastAsia"/>
        </w:rPr>
        <w:drawing>
          <wp:inline distT="0" distB="0" distL="114300" distR="114300">
            <wp:extent cx="409575" cy="704850"/>
            <wp:effectExtent l="0" t="0" r="9525" b="0"/>
            <wp:docPr id="36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8" name="图片 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 name="图片 35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6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shāng   shǎng   shàng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50" name="图片 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 name="图片 355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3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rāng   ráng   rǎng   ràng</w:t>
      </w:r>
    </w:p>
    <w:p>
      <w:pPr>
        <w:jc w:val="both"/>
        <w:rPr>
          <w:rFonts w:hint="eastAsia"/>
        </w:rPr>
      </w:pPr>
      <w:r>
        <w:rPr>
          <w:rFonts w:hint="eastAsia"/>
        </w:rPr>
        <w:drawing>
          <wp:inline distT="0" distB="0" distL="114300" distR="114300">
            <wp:extent cx="400050" cy="714375"/>
            <wp:effectExtent l="0" t="0" r="0" b="9525"/>
            <wp:docPr id="36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62" name="图片 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 name="图片 35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6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5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zāng   zǎng   zàng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74" name="图片 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 name="图片 357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5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3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5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cāng   cáng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86" name="图片 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 name="图片 35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695325"/>
            <wp:effectExtent l="0" t="0" r="0" b="9525"/>
            <wp:docPr id="3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35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highlight w:val="none"/>
        </w:rPr>
      </w:pPr>
      <w:r>
        <w:rPr>
          <w:rFonts w:hint="eastAsia" w:ascii="仿宋" w:hAnsi="仿宋" w:eastAsia="仿宋"/>
          <w:sz w:val="32"/>
          <w:szCs w:val="32"/>
          <w:highlight w:val="none"/>
        </w:rPr>
        <w:t>sāng   sǎng   sàng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74345" cy="704850"/>
            <wp:effectExtent l="0" t="0" r="1905" b="0"/>
            <wp:docPr id="36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 name="图片 3"/>
                    <pic:cNvPicPr>
                      <a:picLocks noChangeAspect="1"/>
                    </pic:cNvPicPr>
                  </pic:nvPicPr>
                  <pic:blipFill>
                    <a:blip r:embed="rId36"/>
                    <a:stretch>
                      <a:fillRect/>
                    </a:stretch>
                  </pic:blipFill>
                  <pic:spPr>
                    <a:xfrm>
                      <a:off x="0" y="0"/>
                      <a:ext cx="474345" cy="704850"/>
                    </a:xfrm>
                    <a:prstGeom prst="rect">
                      <a:avLst/>
                    </a:prstGeom>
                    <a:noFill/>
                    <a:ln>
                      <a:noFill/>
                    </a:ln>
                  </pic:spPr>
                </pic:pic>
              </a:graphicData>
            </a:graphic>
          </wp:inline>
        </w:drawing>
      </w:r>
      <w:r>
        <w:drawing>
          <wp:inline distT="0" distB="0" distL="114300" distR="114300">
            <wp:extent cx="400050" cy="695325"/>
            <wp:effectExtent l="0" t="0" r="0" b="9525"/>
            <wp:docPr id="35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98" name="图片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图片 35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3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3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6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    běn    bèn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3837" name="图片 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 name="图片 383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57" name="图片 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 name="图片 36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8" name="图片 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 name="图片 383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3839" name="图片 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 name="图片 383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6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    pén    pèn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3836" name="图片 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 name="图片 38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9" name="图片 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 name="图片 366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0" name="图片 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 name="图片 38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3841" name="图片 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 name="图片 384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04850"/>
            <wp:effectExtent l="0" t="0" r="0" b="0"/>
            <wp:docPr id="36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    mén    mèn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3835" name="图片 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 name="图片 383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81" name="图片 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 name="图片 36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2" name="图片 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 name="图片 384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3843" name="图片 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 name="图片 384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    fén    fěn    fèn</w:t>
      </w:r>
    </w:p>
    <w:p>
      <w:pPr>
        <w:jc w:val="both"/>
        <w:rPr>
          <w:rFonts w:hint="eastAsia"/>
        </w:rPr>
      </w:pPr>
      <w:r>
        <w:rPr>
          <w:rFonts w:hint="eastAsia"/>
        </w:rPr>
        <w:drawing>
          <wp:inline distT="0" distB="0" distL="114300" distR="114300">
            <wp:extent cx="398145" cy="667385"/>
            <wp:effectExtent l="0" t="0" r="1905" b="18415"/>
            <wp:docPr id="3834" name="图片 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 name="图片 383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693" name="图片 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 name="图片 36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4" name="图片 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 name="图片 384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6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5" name="图片 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 name="图片 384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6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3846" name="图片 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 name="图片 384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gēn    gén    gěn    gèn</w:t>
      </w:r>
    </w:p>
    <w:p>
      <w:pPr>
        <w:jc w:val="both"/>
        <w:rPr>
          <w:rFonts w:hint="eastAsia"/>
        </w:rPr>
      </w:pPr>
      <w:r>
        <w:rPr>
          <w:rFonts w:hint="eastAsia"/>
        </w:rPr>
        <w:drawing>
          <wp:inline distT="0" distB="0" distL="114300" distR="114300">
            <wp:extent cx="411480" cy="720725"/>
            <wp:effectExtent l="0" t="0" r="7620" b="3175"/>
            <wp:docPr id="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05" name="图片 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 name="图片 37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3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kěn    kèn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3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8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04850"/>
            <wp:effectExtent l="0" t="0" r="0" b="0"/>
            <wp:docPr id="37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hén    hěn    hèn</w:t>
      </w:r>
    </w:p>
    <w:p>
      <w:pPr>
        <w:ind w:left="2415" w:leftChars="50" w:hanging="2310" w:hangingChars="1100"/>
        <w:jc w:val="center"/>
        <w:rPr>
          <w:rFonts w:hint="eastAsia" w:ascii="仿宋" w:hAnsi="仿宋" w:eastAsia="仿宋"/>
          <w:sz w:val="32"/>
          <w:szCs w:val="32"/>
        </w:rPr>
      </w:pPr>
      <w:r>
        <w:drawing>
          <wp:inline distT="0" distB="0" distL="114300" distR="114300">
            <wp:extent cx="400050" cy="703580"/>
            <wp:effectExtent l="0" t="0" r="0" b="1270"/>
            <wp:docPr id="38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3580"/>
            <wp:effectExtent l="0" t="0" r="0" b="1270"/>
            <wp:docPr id="38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04850"/>
            <wp:effectExtent l="0" t="0" r="0" b="0"/>
            <wp:docPr id="37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    zhěn    zhèn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741" name="图片 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 name="图片 37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    chén    chěn    chèn</w:t>
      </w:r>
    </w:p>
    <w:p>
      <w:pPr>
        <w:jc w:val="both"/>
        <w:rPr>
          <w:rFonts w:hint="eastAsia"/>
        </w:rPr>
      </w:pPr>
      <w:r>
        <w:rPr>
          <w:rFonts w:hint="eastAsia"/>
        </w:rPr>
        <w:drawing>
          <wp:inline distT="0" distB="0" distL="114300" distR="114300">
            <wp:extent cx="409575" cy="704850"/>
            <wp:effectExtent l="0" t="0" r="9525" b="0"/>
            <wp:docPr id="3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53" name="图片 3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 name="图片 375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8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    shén    shěn    shèn</w:t>
      </w:r>
    </w:p>
    <w:p>
      <w:pPr>
        <w:jc w:val="both"/>
        <w:rPr>
          <w:rFonts w:hint="eastAsia"/>
        </w:rPr>
      </w:pPr>
      <w:r>
        <w:rPr>
          <w:rFonts w:hint="eastAsia"/>
        </w:rPr>
        <w:drawing>
          <wp:inline distT="0" distB="0" distL="114300" distR="114300">
            <wp:extent cx="400050" cy="723900"/>
            <wp:effectExtent l="0" t="0" r="0" b="0"/>
            <wp:docPr id="3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65" name="图片 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 name="图片 376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rén    rěn    rèn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3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7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7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37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zěn    zèn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3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7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7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37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    cén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3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01" name="图片 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 name="图片 38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sēn</w:t>
      </w:r>
    </w:p>
    <w:p>
      <w:pPr>
        <w:ind w:left="2415" w:leftChars="50" w:hanging="2310" w:hangingChars="1100"/>
        <w:jc w:val="center"/>
        <w:rPr>
          <w:rFonts w:hint="eastAsia" w:ascii="仿宋" w:hAnsi="仿宋" w:eastAsia="仿宋"/>
          <w:sz w:val="32"/>
          <w:szCs w:val="32"/>
        </w:rPr>
      </w:pPr>
      <w:ins w:id="675" w:author="杨文珍" w:date="2020-08-17T22:23:35Z">
        <w:r>
          <w:rPr/>
          <w:drawing>
            <wp:inline distT="0" distB="0" distL="114300" distR="114300">
              <wp:extent cx="390525" cy="704850"/>
              <wp:effectExtent l="0" t="0" r="9525" b="0"/>
              <wp:docPr id="5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r>
        <w:drawing>
          <wp:inline distT="0" distB="0" distL="114300" distR="114300">
            <wp:extent cx="400050" cy="704850"/>
            <wp:effectExtent l="0" t="0" r="0" b="0"/>
            <wp:docPr id="3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813" name="图片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图片 381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bēng    béng    běng    bèng</w:t>
      </w:r>
    </w:p>
    <w:p>
      <w:pPr>
        <w:jc w:val="both"/>
        <w:rPr>
          <w:rFonts w:hint="eastAsia"/>
        </w:rPr>
      </w:pPr>
      <w:r>
        <w:rPr>
          <w:rFonts w:hint="eastAsia"/>
        </w:rPr>
        <w:drawing>
          <wp:inline distT="0" distB="0" distL="114300" distR="114300">
            <wp:extent cx="421005" cy="706120"/>
            <wp:effectExtent l="0" t="0" r="17145" b="17780"/>
            <wp:docPr id="4053" name="图片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 name="图片 405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70" name="图片 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 name="图片 387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2" name="图片 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 name="图片 409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3" name="图片 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 name="图片 409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1005" cy="706120"/>
            <wp:effectExtent l="0" t="0" r="17145" b="17780"/>
            <wp:docPr id="4094" name="图片 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 name="图片 409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7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pēng    péng    pěng    pèng</w:t>
      </w:r>
    </w:p>
    <w:p>
      <w:pPr>
        <w:jc w:val="both"/>
        <w:rPr>
          <w:rFonts w:hint="eastAsia"/>
        </w:rPr>
      </w:pPr>
      <w:r>
        <w:rPr>
          <w:rFonts w:hint="eastAsia"/>
        </w:rPr>
        <w:drawing>
          <wp:inline distT="0" distB="0" distL="114300" distR="114300">
            <wp:extent cx="405130" cy="691515"/>
            <wp:effectExtent l="0" t="0" r="13970" b="13335"/>
            <wp:docPr id="4054" name="图片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 name="图片 4054"/>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82" name="图片 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 name="图片 38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89" name="图片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 name="图片 408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0" name="图片 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 name="图片 409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091" name="图片 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 name="图片 4091"/>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mēng    méng    měng    mèng</w:t>
      </w:r>
    </w:p>
    <w:p>
      <w:pPr>
        <w:jc w:val="both"/>
        <w:rPr>
          <w:rFonts w:hint="eastAsia"/>
        </w:rPr>
      </w:pPr>
      <w:r>
        <w:rPr>
          <w:rFonts w:hint="eastAsia"/>
        </w:rPr>
        <w:drawing>
          <wp:inline distT="0" distB="0" distL="114300" distR="114300">
            <wp:extent cx="411480" cy="701040"/>
            <wp:effectExtent l="0" t="0" r="7620" b="3810"/>
            <wp:docPr id="4055" name="图片 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 name="图片 40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894" name="图片 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 name="图片 389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6" name="图片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 name="图片 408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7" name="图片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 name="图片 408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8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088" name="图片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 name="图片 408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fēng    féng    fěng    fèng</w:t>
      </w:r>
    </w:p>
    <w:p>
      <w:pPr>
        <w:jc w:val="both"/>
        <w:rPr>
          <w:rFonts w:hint="eastAsia"/>
        </w:rPr>
      </w:pPr>
      <w:r>
        <w:rPr>
          <w:rFonts w:hint="eastAsia"/>
        </w:rPr>
        <w:drawing>
          <wp:inline distT="0" distB="0" distL="114300" distR="114300">
            <wp:extent cx="398145" cy="667385"/>
            <wp:effectExtent l="0" t="0" r="1905" b="18415"/>
            <wp:docPr id="4056" name="图片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 name="图片 405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06" name="图片 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 name="图片 39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3" name="图片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 name="图片 40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4" name="图片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 name="图片 408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4085" name="图片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 name="图片 408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dēng    děng    dèng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18" name="图片 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 name="图片 39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3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tēng    téng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0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30" name="图片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 name="图片 393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08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39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néng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39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lēng    léng    lěng    lèng</w:t>
      </w:r>
    </w:p>
    <w:p>
      <w:pPr>
        <w:jc w:val="both"/>
        <w:rPr>
          <w:rFonts w:hint="eastAsia"/>
        </w:rPr>
      </w:pPr>
      <w:r>
        <w:rPr>
          <w:rFonts w:hint="eastAsia"/>
        </w:rPr>
        <w:drawing>
          <wp:inline distT="0" distB="0" distL="114300" distR="114300">
            <wp:extent cx="417830" cy="727075"/>
            <wp:effectExtent l="0" t="0" r="1270" b="15875"/>
            <wp:docPr id="406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54" name="图片 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 name="图片 39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07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zhēng    zhěng    zhèng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966" name="图片 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 name="图片 39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9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39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9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chēng    chéng    chěng    chèng</w:t>
      </w:r>
    </w:p>
    <w:p>
      <w:pPr>
        <w:jc w:val="both"/>
        <w:rPr>
          <w:rFonts w:hint="eastAsia"/>
        </w:rPr>
      </w:pPr>
      <w:r>
        <w:rPr>
          <w:rFonts w:hint="eastAsia"/>
        </w:rPr>
        <w:drawing>
          <wp:inline distT="0" distB="0" distL="114300" distR="114300">
            <wp:extent cx="409575" cy="704850"/>
            <wp:effectExtent l="0" t="0" r="9525" b="0"/>
            <wp:docPr id="4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78" name="图片 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 name="图片 39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0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shēng    shéng    shěng    shèng</w:t>
      </w:r>
    </w:p>
    <w:p>
      <w:pPr>
        <w:jc w:val="both"/>
        <w:rPr>
          <w:rFonts w:hint="eastAsia"/>
        </w:rPr>
      </w:pPr>
      <w:r>
        <w:rPr>
          <w:rFonts w:hint="eastAsia"/>
        </w:rPr>
        <w:drawing>
          <wp:inline distT="0" distB="0" distL="114300" distR="114300">
            <wp:extent cx="400050" cy="723900"/>
            <wp:effectExtent l="0" t="0" r="0" b="0"/>
            <wp:docPr id="4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90" name="图片 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 name="图片 399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rēng     réng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4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02" name="图片 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 name="图片 40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0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zēng    zèng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4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14" name="图片 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 name="图片 40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14375"/>
            <wp:effectExtent l="0" t="0" r="0" b="9525"/>
            <wp:docPr id="40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highlight w:val="none"/>
        </w:rPr>
        <w:t>cēng    céng    cèng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26" name="图片 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 name="图片 40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0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0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0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highlight w:val="none"/>
        </w:rPr>
        <w:t>sēng</w:t>
      </w:r>
    </w:p>
    <w:p>
      <w:pPr>
        <w:ind w:left="2415" w:leftChars="50" w:hanging="2310" w:hangingChars="1100"/>
        <w:jc w:val="center"/>
        <w:rPr>
          <w:rFonts w:hint="eastAsia" w:ascii="仿宋" w:hAnsi="仿宋" w:eastAsia="仿宋"/>
          <w:sz w:val="32"/>
          <w:szCs w:val="32"/>
        </w:rPr>
      </w:pPr>
      <w:ins w:id="677" w:author="杨文珍" w:date="2020-08-17T22:24:37Z">
        <w:r>
          <w:rPr/>
          <w:drawing>
            <wp:inline distT="0" distB="0" distL="114300" distR="114300">
              <wp:extent cx="390525" cy="704850"/>
              <wp:effectExtent l="0" t="0" r="9525" b="0"/>
              <wp:docPr id="5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ins>
      <w:r>
        <w:drawing>
          <wp:inline distT="0" distB="0" distL="114300" distR="114300">
            <wp:extent cx="400050" cy="714375"/>
            <wp:effectExtent l="0" t="0" r="0" b="9525"/>
            <wp:docPr id="40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038" name="图片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 name="图片 40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0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02" w:name="_Toc22161"/>
      <w:bookmarkStart w:id="103" w:name="_Toc9379"/>
      <w:r>
        <w:rPr>
          <w:rFonts w:hint="eastAsia"/>
          <w:lang w:val="en-US" w:eastAsia="zh-CN"/>
        </w:rPr>
        <w:t>三 词语</w:t>
      </w:r>
      <w:bookmarkEnd w:id="102"/>
      <w:bookmarkEnd w:id="103"/>
    </w:p>
    <w:p>
      <w:pPr>
        <w:jc w:val="center"/>
        <w:rPr>
          <w:rFonts w:hint="eastAsia" w:ascii="仿宋" w:hAnsi="仿宋" w:eastAsia="仿宋"/>
          <w:sz w:val="32"/>
          <w:szCs w:val="32"/>
        </w:rPr>
      </w:pPr>
      <w:r>
        <w:rPr>
          <w:rFonts w:hint="eastAsia" w:ascii="仿宋" w:hAnsi="仿宋" w:eastAsia="仿宋"/>
          <w:sz w:val="32"/>
          <w:szCs w:val="32"/>
        </w:rPr>
        <w:t>zì</w:t>
      </w:r>
      <w:ins w:id="679" w:author="杨文珍" w:date="2020-08-18T08:34:29Z">
        <w:r>
          <w:rPr>
            <w:rFonts w:hint="default" w:ascii="仿宋" w:hAnsi="仿宋" w:eastAsia="仿宋"/>
            <w:sz w:val="32"/>
            <w:szCs w:val="32"/>
            <w:lang w:val="en-US"/>
          </w:rPr>
          <w:t xml:space="preserve"> </w:t>
        </w:r>
      </w:ins>
      <w:r>
        <w:rPr>
          <w:rFonts w:hint="eastAsia" w:ascii="仿宋" w:hAnsi="仿宋" w:eastAsia="仿宋"/>
          <w:sz w:val="32"/>
          <w:szCs w:val="32"/>
        </w:rPr>
        <w:t>bǎn</w:t>
      </w:r>
      <w:ins w:id="680" w:author="杨文珍" w:date="2020-08-18T09:23:59Z">
        <w:r>
          <w:rPr>
            <w:rFonts w:hint="eastAsia" w:ascii="仿宋" w:hAnsi="仿宋" w:eastAsia="仿宋"/>
            <w:sz w:val="32"/>
            <w:szCs w:val="32"/>
            <w:lang w:val="en-US" w:eastAsia="zh-CN"/>
          </w:rPr>
          <w:t xml:space="preserve">  </w:t>
        </w:r>
      </w:ins>
      <w:r>
        <w:rPr>
          <w:rFonts w:hint="eastAsia" w:ascii="仿宋" w:hAnsi="仿宋" w:eastAsia="仿宋"/>
          <w:sz w:val="32"/>
          <w:szCs w:val="32"/>
        </w:rPr>
        <w:t>字板</w:t>
      </w:r>
    </w:p>
    <w:p>
      <w:pPr>
        <w:jc w:val="center"/>
      </w:pPr>
      <w:r>
        <w:drawing>
          <wp:inline distT="0" distB="0" distL="114300" distR="114300">
            <wp:extent cx="371475" cy="704850"/>
            <wp:effectExtent l="0" t="0" r="9525" b="0"/>
            <wp:docPr id="4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40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21005" cy="706120"/>
            <wp:effectExtent l="0" t="0" r="17145" b="17780"/>
            <wp:docPr id="4098" name="图片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409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4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máng</w:t>
      </w:r>
      <w:ins w:id="681" w:author="杨文珍" w:date="2020-08-18T08:34:34Z">
        <w:r>
          <w:rPr>
            <w:rFonts w:hint="default" w:ascii="仿宋" w:hAnsi="仿宋" w:eastAsia="仿宋"/>
            <w:sz w:val="32"/>
            <w:szCs w:val="32"/>
            <w:lang w:val="en-US"/>
          </w:rPr>
          <w:t xml:space="preserve"> </w:t>
        </w:r>
      </w:ins>
      <w:r>
        <w:rPr>
          <w:rFonts w:hint="eastAsia" w:ascii="仿宋" w:hAnsi="仿宋" w:eastAsia="仿宋"/>
          <w:sz w:val="32"/>
          <w:szCs w:val="32"/>
        </w:rPr>
        <w:t>bǐ</w:t>
      </w:r>
      <w:ins w:id="682" w:author="杨文珍" w:date="2020-08-18T09:23:56Z">
        <w:r>
          <w:rPr>
            <w:rFonts w:hint="eastAsia" w:ascii="仿宋" w:hAnsi="仿宋" w:eastAsia="仿宋"/>
            <w:sz w:val="32"/>
            <w:szCs w:val="32"/>
            <w:lang w:val="en-US" w:eastAsia="zh-CN"/>
          </w:rPr>
          <w:t xml:space="preserve">  </w:t>
        </w:r>
      </w:ins>
      <w:r>
        <w:rPr>
          <w:rFonts w:hint="eastAsia" w:ascii="仿宋" w:hAnsi="仿宋" w:eastAsia="仿宋"/>
          <w:sz w:val="32"/>
          <w:szCs w:val="32"/>
        </w:rPr>
        <w:t>盲笔</w:t>
      </w:r>
    </w:p>
    <w:p>
      <w:pPr>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105" name="图片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图片 410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695325"/>
            <wp:effectExtent l="0" t="0" r="0" b="9525"/>
            <wp:docPr id="4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1005" cy="706120"/>
            <wp:effectExtent l="0" t="0" r="17145" b="1778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 name="图片 41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4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zuò</w:t>
      </w:r>
      <w:ins w:id="683" w:author="杨文珍" w:date="2020-08-18T08:34:38Z">
        <w:r>
          <w:rPr>
            <w:rFonts w:hint="default" w:ascii="仿宋" w:hAnsi="仿宋" w:eastAsia="仿宋"/>
            <w:sz w:val="32"/>
            <w:szCs w:val="32"/>
            <w:lang w:val="en-US"/>
          </w:rPr>
          <w:t xml:space="preserve"> </w:t>
        </w:r>
      </w:ins>
      <w:r>
        <w:rPr>
          <w:rFonts w:hint="eastAsia" w:ascii="仿宋" w:hAnsi="仿宋" w:eastAsia="仿宋"/>
          <w:sz w:val="32"/>
          <w:szCs w:val="32"/>
        </w:rPr>
        <w:t>yè</w:t>
      </w:r>
      <w:ins w:id="684" w:author="杨文珍" w:date="2020-08-18T08:34:40Z">
        <w:r>
          <w:rPr>
            <w:rFonts w:hint="default" w:ascii="仿宋" w:hAnsi="仿宋" w:eastAsia="仿宋"/>
            <w:sz w:val="32"/>
            <w:szCs w:val="32"/>
            <w:lang w:val="en-US"/>
          </w:rPr>
          <w:t xml:space="preserve"> </w:t>
        </w:r>
      </w:ins>
      <w:r>
        <w:rPr>
          <w:rFonts w:hint="eastAsia" w:ascii="仿宋" w:hAnsi="仿宋" w:eastAsia="仿宋"/>
          <w:sz w:val="32"/>
          <w:szCs w:val="32"/>
        </w:rPr>
        <w:t>běn</w:t>
      </w:r>
      <w:ins w:id="685" w:author="杨文珍" w:date="2020-08-18T09:23:54Z">
        <w:r>
          <w:rPr>
            <w:rFonts w:hint="eastAsia" w:ascii="仿宋" w:hAnsi="仿宋" w:eastAsia="仿宋"/>
            <w:sz w:val="32"/>
            <w:szCs w:val="32"/>
            <w:lang w:val="en-US" w:eastAsia="zh-CN"/>
          </w:rPr>
          <w:t xml:space="preserve">  </w:t>
        </w:r>
      </w:ins>
      <w:r>
        <w:rPr>
          <w:rFonts w:hint="eastAsia" w:ascii="仿宋" w:hAnsi="仿宋" w:eastAsia="仿宋"/>
          <w:sz w:val="32"/>
          <w:szCs w:val="32"/>
        </w:rPr>
        <w:t>作业本</w:t>
      </w:r>
    </w:p>
    <w:p>
      <w:pPr>
        <w:jc w:val="center"/>
        <w:rPr>
          <w:rFonts w:hint="eastAsia" w:ascii="仿宋" w:hAnsi="仿宋" w:eastAsiaTheme="minorEastAsia"/>
          <w:sz w:val="32"/>
          <w:szCs w:val="32"/>
          <w:lang w:val="en-US" w:eastAsia="zh-CN"/>
        </w:rPr>
      </w:pPr>
      <w:r>
        <w:rPr>
          <w:rFonts w:hint="eastAsia"/>
        </w:rPr>
        <w:drawing>
          <wp:inline distT="0" distB="0" distL="114300" distR="114300">
            <wp:extent cx="371475" cy="704850"/>
            <wp:effectExtent l="0" t="0" r="9525" b="0"/>
            <wp:docPr id="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41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1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121" name="图片 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 name="图片 412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1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w:t>
      </w:r>
      <w:ins w:id="686" w:author="杨文珍" w:date="2020-08-18T08:34:43Z">
        <w:r>
          <w:rPr>
            <w:rFonts w:hint="default" w:ascii="仿宋" w:hAnsi="仿宋" w:eastAsia="仿宋"/>
            <w:sz w:val="32"/>
            <w:szCs w:val="32"/>
            <w:lang w:val="en-US"/>
          </w:rPr>
          <w:t xml:space="preserve"> </w:t>
        </w:r>
      </w:ins>
      <w:r>
        <w:rPr>
          <w:rFonts w:hint="eastAsia" w:ascii="仿宋" w:hAnsi="仿宋" w:eastAsia="仿宋"/>
          <w:sz w:val="32"/>
          <w:szCs w:val="32"/>
        </w:rPr>
        <w:t>shéng</w:t>
      </w:r>
      <w:ins w:id="687" w:author="杨文珍" w:date="2020-08-18T09:23:50Z">
        <w:r>
          <w:rPr>
            <w:rFonts w:hint="eastAsia" w:ascii="仿宋" w:hAnsi="仿宋" w:eastAsia="仿宋"/>
            <w:sz w:val="32"/>
            <w:szCs w:val="32"/>
            <w:lang w:val="en-US" w:eastAsia="zh-CN"/>
          </w:rPr>
          <w:t xml:space="preserve">  </w:t>
        </w:r>
      </w:ins>
      <w:r>
        <w:rPr>
          <w:rFonts w:hint="eastAsia" w:ascii="仿宋" w:hAnsi="仿宋" w:eastAsia="仿宋"/>
          <w:sz w:val="32"/>
          <w:szCs w:val="32"/>
        </w:rPr>
        <w:t>跳绳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id="688" w:author="杨文珍" w:date="2020-08-17T22:25:57Z">
        <w:r>
          <w:rPr>
            <w:rFonts w:hint="eastAsia" w:ascii="仿宋" w:hAnsi="仿宋" w:eastAsia="仿宋"/>
            <w:sz w:val="32"/>
            <w:szCs w:val="32"/>
            <w:lang w:val="en-US" w:eastAsia="zh-CN"/>
          </w:rPr>
          <w:drawing>
            <wp:inline distT="0" distB="0" distL="114300" distR="114300">
              <wp:extent cx="419100" cy="688340"/>
              <wp:effectExtent l="0" t="0" r="0" b="16510"/>
              <wp:docPr id="5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rPr>
          <w:rFonts w:hint="eastAsia"/>
        </w:rPr>
        <w:drawing>
          <wp:inline distT="0" distB="0" distL="114300" distR="114300">
            <wp:extent cx="390525" cy="704850"/>
            <wp:effectExtent l="0" t="0" r="9525" b="0"/>
            <wp:docPr id="41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chàng</w:t>
      </w:r>
      <w:ins w:id="690" w:author="杨文珍" w:date="2020-08-18T08:35:00Z">
        <w:r>
          <w:rPr>
            <w:rFonts w:hint="default" w:ascii="仿宋" w:hAnsi="仿宋" w:eastAsia="仿宋"/>
            <w:sz w:val="32"/>
            <w:szCs w:val="32"/>
            <w:lang w:val="en-US"/>
          </w:rPr>
          <w:t xml:space="preserve"> </w:t>
        </w:r>
      </w:ins>
      <w:r>
        <w:rPr>
          <w:rFonts w:hint="eastAsia" w:ascii="仿宋" w:hAnsi="仿宋" w:eastAsia="仿宋"/>
          <w:sz w:val="32"/>
          <w:szCs w:val="32"/>
        </w:rPr>
        <w:t>gē</w:t>
      </w:r>
      <w:ins w:id="691" w:author="杨文珍" w:date="2020-08-18T09:23:48Z">
        <w:r>
          <w:rPr>
            <w:rFonts w:hint="eastAsia" w:ascii="仿宋" w:hAnsi="仿宋" w:eastAsia="仿宋"/>
            <w:sz w:val="32"/>
            <w:szCs w:val="32"/>
            <w:lang w:val="en-US" w:eastAsia="zh-CN"/>
          </w:rPr>
          <w:t xml:space="preserve">  </w:t>
        </w:r>
      </w:ins>
      <w:r>
        <w:rPr>
          <w:rFonts w:hint="eastAsia" w:ascii="仿宋" w:hAnsi="仿宋" w:eastAsia="仿宋"/>
          <w:sz w:val="32"/>
          <w:szCs w:val="32"/>
        </w:rPr>
        <w:t>唱歌</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4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3385" cy="721995"/>
            <wp:effectExtent l="0" t="0" r="5715" b="1905"/>
            <wp:docPr id="4146" name="图片 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 name="图片 414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tán</w:t>
      </w:r>
      <w:ins w:id="692" w:author="杨文珍" w:date="2020-08-18T08:35:05Z">
        <w:r>
          <w:rPr>
            <w:rFonts w:hint="default" w:ascii="仿宋" w:hAnsi="仿宋" w:eastAsia="仿宋"/>
            <w:sz w:val="32"/>
            <w:szCs w:val="32"/>
            <w:lang w:val="en-US"/>
          </w:rPr>
          <w:t xml:space="preserve"> </w:t>
        </w:r>
      </w:ins>
      <w:r>
        <w:rPr>
          <w:rFonts w:hint="eastAsia" w:ascii="仿宋" w:hAnsi="仿宋" w:eastAsia="仿宋"/>
          <w:sz w:val="32"/>
          <w:szCs w:val="32"/>
        </w:rPr>
        <w:t>jí</w:t>
      </w:r>
      <w:ins w:id="693" w:author="杨文珍" w:date="2020-08-18T08:35:08Z">
        <w:r>
          <w:rPr>
            <w:rFonts w:hint="default" w:ascii="仿宋" w:hAnsi="仿宋" w:eastAsia="仿宋"/>
            <w:sz w:val="32"/>
            <w:szCs w:val="32"/>
            <w:lang w:val="en-US"/>
          </w:rPr>
          <w:t xml:space="preserve"> </w:t>
        </w:r>
      </w:ins>
      <w:r>
        <w:rPr>
          <w:rFonts w:hint="eastAsia" w:ascii="仿宋" w:hAnsi="仿宋" w:eastAsia="仿宋"/>
          <w:sz w:val="32"/>
          <w:szCs w:val="32"/>
        </w:rPr>
        <w:t>tā</w:t>
      </w:r>
      <w:ins w:id="694" w:author="杨文珍" w:date="2020-08-18T09:23:26Z">
        <w:r>
          <w:rPr>
            <w:rFonts w:hint="eastAsia" w:ascii="仿宋" w:hAnsi="仿宋" w:eastAsia="仿宋"/>
            <w:sz w:val="32"/>
            <w:szCs w:val="32"/>
            <w:lang w:val="en-US" w:eastAsia="zh-CN"/>
          </w:rPr>
          <w:t xml:space="preserve"> </w:t>
        </w:r>
      </w:ins>
      <w:ins w:id="695" w:author="杨文珍" w:date="2020-08-18T09:23:27Z">
        <w:r>
          <w:rPr>
            <w:rFonts w:hint="eastAsia" w:ascii="仿宋" w:hAnsi="仿宋" w:eastAsia="仿宋"/>
            <w:sz w:val="32"/>
            <w:szCs w:val="32"/>
            <w:lang w:val="en-US" w:eastAsia="zh-CN"/>
          </w:rPr>
          <w:t xml:space="preserve"> </w:t>
        </w:r>
      </w:ins>
      <w:r>
        <w:rPr>
          <w:rFonts w:hint="eastAsia" w:ascii="仿宋" w:hAnsi="仿宋" w:eastAsia="仿宋"/>
          <w:sz w:val="32"/>
          <w:szCs w:val="32"/>
        </w:rPr>
        <w:t>弹吉他</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d="696" w:author="杨文珍" w:date="2020-08-17T22:26:40Z">
        <w:r>
          <w:rPr>
            <w:rFonts w:hint="eastAsia" w:ascii="仿宋" w:hAnsi="仿宋" w:eastAsia="仿宋"/>
            <w:sz w:val="32"/>
            <w:szCs w:val="32"/>
            <w:lang w:val="en-US" w:eastAsia="zh-CN"/>
          </w:rPr>
          <w:drawing>
            <wp:inline distT="0" distB="0" distL="114300" distR="114300">
              <wp:extent cx="419100" cy="688340"/>
              <wp:effectExtent l="0" t="0" r="0" b="16510"/>
              <wp:docPr id="58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del w:id="698" w:author="杨文珍" w:date="2020-08-17T22:26:40Z">
        <w:r>
          <w:rPr>
            <w:rFonts w:hint="eastAsia"/>
          </w:rPr>
          <w:drawing>
            <wp:inline distT="0" distB="0" distL="114300" distR="114300">
              <wp:extent cx="413385" cy="721995"/>
              <wp:effectExtent l="0" t="0" r="5715" b="1905"/>
              <wp:docPr id="4150" name="图片 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 name="图片 415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del>
      <w:r>
        <w:rPr>
          <w:rFonts w:hint="eastAsia" w:ascii="仿宋" w:hAnsi="仿宋" w:eastAsia="仿宋"/>
          <w:sz w:val="32"/>
          <w:szCs w:val="32"/>
          <w:lang w:val="en-US" w:eastAsia="zh-CN"/>
        </w:rPr>
        <w:drawing>
          <wp:inline distT="0" distB="0" distL="114300" distR="114300">
            <wp:extent cx="400050" cy="704850"/>
            <wp:effectExtent l="0" t="0" r="0" b="0"/>
            <wp:docPr id="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41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41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687070"/>
            <wp:effectExtent l="0" t="0" r="9525" b="17780"/>
            <wp:docPr id="416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 name="图片 12"/>
                    <pic:cNvPicPr>
                      <a:picLocks noChangeAspect="1"/>
                    </pic:cNvPicPr>
                  </pic:nvPicPr>
                  <pic:blipFill>
                    <a:blip r:embed="rId16"/>
                    <a:stretch>
                      <a:fillRect/>
                    </a:stretch>
                  </pic:blipFill>
                  <pic:spPr>
                    <a:xfrm>
                      <a:off x="0" y="0"/>
                      <a:ext cx="371475" cy="687070"/>
                    </a:xfrm>
                    <a:prstGeom prst="rect">
                      <a:avLst/>
                    </a:prstGeom>
                    <a:noFill/>
                    <a:ln>
                      <a:noFill/>
                    </a:ln>
                  </pic:spPr>
                </pic:pic>
              </a:graphicData>
            </a:graphic>
          </wp:inline>
        </w:drawing>
      </w:r>
      <w:r>
        <w:drawing>
          <wp:inline distT="0" distB="0" distL="114300" distR="114300">
            <wp:extent cx="401320" cy="685800"/>
            <wp:effectExtent l="0" t="0" r="17780" b="0"/>
            <wp:docPr id="4161" name="图片 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 name="图片 4161"/>
                    <pic:cNvPicPr>
                      <a:picLocks noChangeAspect="1"/>
                    </pic:cNvPicPr>
                  </pic:nvPicPr>
                  <pic:blipFill>
                    <a:blip r:embed="rId14"/>
                    <a:stretch>
                      <a:fillRect/>
                    </a:stretch>
                  </pic:blipFill>
                  <pic:spPr>
                    <a:xfrm>
                      <a:off x="0" y="0"/>
                      <a:ext cx="401320" cy="685800"/>
                    </a:xfrm>
                    <a:prstGeom prst="rect">
                      <a:avLst/>
                    </a:prstGeom>
                    <a:noFill/>
                    <a:ln>
                      <a:noFill/>
                    </a:ln>
                  </pic:spPr>
                </pic:pic>
              </a:graphicData>
            </a:graphic>
          </wp:inline>
        </w:drawing>
      </w:r>
      <w:r>
        <w:drawing>
          <wp:inline distT="0" distB="0" distL="114300" distR="114300">
            <wp:extent cx="398780" cy="696595"/>
            <wp:effectExtent l="0" t="0" r="1270" b="8255"/>
            <wp:docPr id="4162" name="图片 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 name="图片 4162"/>
                    <pic:cNvPicPr>
                      <a:picLocks noChangeAspect="1"/>
                    </pic:cNvPicPr>
                  </pic:nvPicPr>
                  <pic:blipFill>
                    <a:blip r:embed="rId10"/>
                    <a:stretch>
                      <a:fillRect/>
                    </a:stretch>
                  </pic:blipFill>
                  <pic:spPr>
                    <a:xfrm>
                      <a:off x="0" y="0"/>
                      <a:ext cx="398780" cy="6965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pá</w:t>
      </w:r>
      <w:ins w:id="700" w:author="杨文珍" w:date="2020-08-18T08:35:17Z">
        <w:r>
          <w:rPr>
            <w:rFonts w:hint="default" w:ascii="仿宋" w:hAnsi="仿宋" w:eastAsia="仿宋"/>
            <w:sz w:val="32"/>
            <w:szCs w:val="32"/>
            <w:lang w:val="en-US"/>
          </w:rPr>
          <w:t xml:space="preserve"> </w:t>
        </w:r>
      </w:ins>
      <w:r>
        <w:rPr>
          <w:rFonts w:hint="eastAsia" w:ascii="仿宋" w:hAnsi="仿宋" w:eastAsia="仿宋"/>
          <w:sz w:val="32"/>
          <w:szCs w:val="32"/>
        </w:rPr>
        <w:t>shān</w:t>
      </w:r>
      <w:ins w:id="701" w:author="杨文珍" w:date="2020-08-18T09:23:32Z">
        <w:r>
          <w:rPr>
            <w:rFonts w:hint="eastAsia" w:ascii="仿宋" w:hAnsi="仿宋" w:eastAsia="仿宋"/>
            <w:sz w:val="32"/>
            <w:szCs w:val="32"/>
            <w:lang w:val="en-US" w:eastAsia="zh-CN"/>
          </w:rPr>
          <w:t xml:space="preserve">  </w:t>
        </w:r>
      </w:ins>
      <w:r>
        <w:rPr>
          <w:rFonts w:hint="eastAsia" w:ascii="仿宋" w:hAnsi="仿宋" w:eastAsia="仿宋"/>
          <w:sz w:val="32"/>
          <w:szCs w:val="32"/>
        </w:rPr>
        <w:t>爬山</w:t>
      </w:r>
    </w:p>
    <w:p>
      <w:pPr>
        <w:jc w:val="center"/>
      </w:pPr>
      <w:r>
        <w:drawing>
          <wp:inline distT="0" distB="0" distL="114300" distR="114300">
            <wp:extent cx="370205" cy="699135"/>
            <wp:effectExtent l="0" t="0" r="10795" b="5715"/>
            <wp:docPr id="4190" name="图片 4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 name="图片 4190"/>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drawing>
          <wp:inline distT="0" distB="0" distL="114300" distR="114300">
            <wp:extent cx="412750" cy="706755"/>
            <wp:effectExtent l="0" t="0" r="6350" b="17145"/>
            <wp:docPr id="41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 name="图片 5"/>
                    <pic:cNvPicPr>
                      <a:picLocks noChangeAspect="1"/>
                    </pic:cNvPicPr>
                  </pic:nvPicPr>
                  <pic:blipFill>
                    <a:blip r:embed="rId14"/>
                    <a:stretch>
                      <a:fillRect/>
                    </a:stretch>
                  </pic:blipFill>
                  <pic:spPr>
                    <a:xfrm>
                      <a:off x="0" y="0"/>
                      <a:ext cx="412750" cy="706755"/>
                    </a:xfrm>
                    <a:prstGeom prst="rect">
                      <a:avLst/>
                    </a:prstGeom>
                    <a:noFill/>
                    <a:ln>
                      <a:noFill/>
                    </a:ln>
                  </pic:spPr>
                </pic:pic>
              </a:graphicData>
            </a:graphic>
          </wp:inline>
        </w:drawing>
      </w:r>
      <w:r>
        <w:drawing>
          <wp:inline distT="0" distB="0" distL="114300" distR="114300">
            <wp:extent cx="414020" cy="716915"/>
            <wp:effectExtent l="0" t="0" r="5080" b="6985"/>
            <wp:docPr id="41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 name="图片 7"/>
                    <pic:cNvPicPr>
                      <a:picLocks noChangeAspect="1"/>
                    </pic:cNvPicPr>
                  </pic:nvPicPr>
                  <pic:blipFill>
                    <a:blip r:embed="rId11"/>
                    <a:stretch>
                      <a:fillRect/>
                    </a:stretch>
                  </pic:blipFill>
                  <pic:spPr>
                    <a:xfrm>
                      <a:off x="0" y="0"/>
                      <a:ext cx="414020" cy="71691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1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95" name="图片 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 name="图片 419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bēn</w:t>
      </w:r>
      <w:ins w:id="702" w:author="杨文珍" w:date="2020-08-18T08:35:38Z">
        <w:r>
          <w:rPr>
            <w:rFonts w:hint="default" w:ascii="仿宋" w:hAnsi="仿宋" w:eastAsia="仿宋"/>
            <w:sz w:val="32"/>
            <w:szCs w:val="32"/>
            <w:lang w:val="en-US"/>
          </w:rPr>
          <w:t xml:space="preserve"> </w:t>
        </w:r>
      </w:ins>
      <w:r>
        <w:rPr>
          <w:rFonts w:hint="eastAsia" w:ascii="仿宋" w:hAnsi="仿宋" w:eastAsia="仿宋"/>
          <w:sz w:val="32"/>
          <w:szCs w:val="32"/>
        </w:rPr>
        <w:t>pǎo</w:t>
      </w:r>
      <w:ins w:id="703" w:author="杨文珍" w:date="2020-08-18T09:23:34Z">
        <w:r>
          <w:rPr>
            <w:rFonts w:hint="eastAsia" w:ascii="仿宋" w:hAnsi="仿宋" w:eastAsia="仿宋"/>
            <w:sz w:val="32"/>
            <w:szCs w:val="32"/>
            <w:lang w:val="en-US" w:eastAsia="zh-CN"/>
          </w:rPr>
          <w:t xml:space="preserve">  </w:t>
        </w:r>
      </w:ins>
      <w:r>
        <w:rPr>
          <w:rFonts w:hint="eastAsia" w:ascii="仿宋" w:hAnsi="仿宋" w:eastAsia="仿宋"/>
          <w:sz w:val="32"/>
          <w:szCs w:val="32"/>
        </w:rPr>
        <w:t>奔跑</w:t>
      </w:r>
    </w:p>
    <w:p>
      <w:pPr>
        <w:jc w:val="center"/>
        <w:rPr>
          <w:rFonts w:hint="eastAsia" w:ascii="仿宋" w:hAnsi="仿宋" w:eastAsia="仿宋"/>
          <w:sz w:val="32"/>
          <w:szCs w:val="32"/>
        </w:rPr>
      </w:pPr>
      <w:r>
        <w:drawing>
          <wp:inline distT="0" distB="0" distL="114300" distR="114300">
            <wp:extent cx="421005" cy="706120"/>
            <wp:effectExtent l="0" t="0" r="17145" b="17780"/>
            <wp:docPr id="4197" name="图片 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 name="图片 41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199" name="图片 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 name="图片 419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0205" cy="699135"/>
            <wp:effectExtent l="0" t="0" r="10795" b="5715"/>
            <wp:docPr id="4204" name="图片 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 name="图片 4204"/>
                    <pic:cNvPicPr>
                      <a:picLocks noChangeAspect="1"/>
                    </pic:cNvPicPr>
                  </pic:nvPicPr>
                  <pic:blipFill>
                    <a:blip r:embed="rId6"/>
                    <a:stretch>
                      <a:fillRect/>
                    </a:stretch>
                  </pic:blipFill>
                  <pic:spPr>
                    <a:xfrm>
                      <a:off x="0" y="0"/>
                      <a:ext cx="370205" cy="69913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2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fàng  fēng</w:t>
      </w:r>
      <w:ins w:id="704" w:author="杨文珍" w:date="2020-08-18T08:35:45Z">
        <w:r>
          <w:rPr>
            <w:rFonts w:hint="default" w:ascii="仿宋" w:hAnsi="仿宋" w:eastAsia="仿宋"/>
            <w:sz w:val="32"/>
            <w:szCs w:val="32"/>
            <w:lang w:val="en-US"/>
          </w:rPr>
          <w:t xml:space="preserve"> </w:t>
        </w:r>
      </w:ins>
      <w:r>
        <w:rPr>
          <w:rFonts w:hint="eastAsia" w:ascii="仿宋" w:hAnsi="仿宋" w:eastAsia="仿宋"/>
          <w:sz w:val="32"/>
          <w:szCs w:val="32"/>
        </w:rPr>
        <w:t>zheng</w:t>
      </w:r>
      <w:ins w:id="705" w:author="杨文珍" w:date="2020-08-18T09:23:37Z">
        <w:r>
          <w:rPr>
            <w:rFonts w:hint="eastAsia" w:ascii="仿宋" w:hAnsi="仿宋" w:eastAsia="仿宋"/>
            <w:sz w:val="32"/>
            <w:szCs w:val="32"/>
            <w:lang w:val="en-US" w:eastAsia="zh-CN"/>
          </w:rPr>
          <w:t xml:space="preserve">  </w:t>
        </w:r>
      </w:ins>
      <w:r>
        <w:rPr>
          <w:rFonts w:hint="eastAsia" w:ascii="仿宋" w:hAnsi="仿宋" w:eastAsia="仿宋"/>
          <w:sz w:val="32"/>
          <w:szCs w:val="32"/>
        </w:rPr>
        <w:t>放</w:t>
      </w:r>
      <w:ins w:id="706" w:author="杨文珍" w:date="2020-08-18T08:35:47Z">
        <w:r>
          <w:rPr>
            <w:rFonts w:hint="default" w:ascii="仿宋" w:hAnsi="仿宋" w:eastAsia="仿宋"/>
            <w:sz w:val="32"/>
            <w:szCs w:val="32"/>
            <w:lang w:val="en-US"/>
          </w:rPr>
          <w:t xml:space="preserve"> </w:t>
        </w:r>
      </w:ins>
      <w:r>
        <w:rPr>
          <w:rFonts w:hint="eastAsia" w:ascii="仿宋" w:hAnsi="仿宋" w:eastAsia="仿宋"/>
          <w:sz w:val="32"/>
          <w:szCs w:val="32"/>
        </w:rPr>
        <w:t>风筝</w:t>
      </w:r>
    </w:p>
    <w:p>
      <w:pPr>
        <w:jc w:val="center"/>
        <w:rPr>
          <w:rFonts w:hint="eastAsia" w:ascii="仿宋" w:hAnsi="仿宋" w:eastAsiaTheme="minorEastAsia"/>
          <w:sz w:val="32"/>
          <w:szCs w:val="32"/>
          <w:lang w:val="en-US" w:eastAsia="zh-CN"/>
        </w:rPr>
      </w:pPr>
      <w:r>
        <w:rPr>
          <w:rFonts w:hint="eastAsia"/>
        </w:rPr>
        <w:drawing>
          <wp:inline distT="0" distB="0" distL="114300" distR="114300">
            <wp:extent cx="384175" cy="644525"/>
            <wp:effectExtent l="0" t="0" r="15875" b="3175"/>
            <wp:docPr id="4205" name="图片 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 name="图片 4205"/>
                    <pic:cNvPicPr>
                      <a:picLocks noChangeAspect="1"/>
                    </pic:cNvPicPr>
                  </pic:nvPicPr>
                  <pic:blipFill>
                    <a:blip r:embed="rId8"/>
                    <a:stretch>
                      <a:fillRect/>
                    </a:stretch>
                  </pic:blipFill>
                  <pic:spPr>
                    <a:xfrm>
                      <a:off x="0" y="0"/>
                      <a:ext cx="384175" cy="644525"/>
                    </a:xfrm>
                    <a:prstGeom prst="rect">
                      <a:avLst/>
                    </a:prstGeom>
                    <a:noFill/>
                    <a:ln>
                      <a:noFill/>
                    </a:ln>
                  </pic:spPr>
                </pic:pic>
              </a:graphicData>
            </a:graphic>
          </wp:inline>
        </w:drawing>
      </w:r>
      <w:r>
        <w:rPr>
          <w:rFonts w:hint="eastAsia"/>
        </w:rPr>
        <w:drawing>
          <wp:inline distT="0" distB="0" distL="114300" distR="114300">
            <wp:extent cx="386080" cy="671830"/>
            <wp:effectExtent l="0" t="0" r="13970" b="13970"/>
            <wp:docPr id="4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 name="图片 2"/>
                    <pic:cNvPicPr>
                      <a:picLocks noChangeAspect="1"/>
                    </pic:cNvPicPr>
                  </pic:nvPicPr>
                  <pic:blipFill>
                    <a:blip r:embed="rId52"/>
                    <a:stretch>
                      <a:fillRect/>
                    </a:stretch>
                  </pic:blipFill>
                  <pic:spPr>
                    <a:xfrm>
                      <a:off x="0" y="0"/>
                      <a:ext cx="386080" cy="671830"/>
                    </a:xfrm>
                    <a:prstGeom prst="rect">
                      <a:avLst/>
                    </a:prstGeom>
                    <a:noFill/>
                    <a:ln>
                      <a:noFill/>
                    </a:ln>
                  </pic:spPr>
                </pic:pic>
              </a:graphicData>
            </a:graphic>
          </wp:inline>
        </w:drawing>
      </w:r>
      <w:r>
        <w:rPr>
          <w:rFonts w:hint="eastAsia"/>
        </w:rPr>
        <w:drawing>
          <wp:inline distT="0" distB="0" distL="114300" distR="114300">
            <wp:extent cx="375285" cy="686435"/>
            <wp:effectExtent l="0" t="0" r="5715" b="18415"/>
            <wp:docPr id="4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 name="图片 10"/>
                    <pic:cNvPicPr>
                      <a:picLocks noChangeAspect="1"/>
                    </pic:cNvPicPr>
                  </pic:nvPicPr>
                  <pic:blipFill>
                    <a:blip r:embed="rId13"/>
                    <a:srcRect b="6488"/>
                    <a:stretch>
                      <a:fillRect/>
                    </a:stretch>
                  </pic:blipFill>
                  <pic:spPr>
                    <a:xfrm>
                      <a:off x="0" y="0"/>
                      <a:ext cx="375285" cy="68643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t xml:space="preserve"> </w:t>
      </w:r>
      <w:r>
        <w:rPr>
          <w:rFonts w:hint="eastAsia"/>
        </w:rPr>
        <w:drawing>
          <wp:inline distT="0" distB="0" distL="114300" distR="114300">
            <wp:extent cx="398145" cy="667385"/>
            <wp:effectExtent l="0" t="0" r="1905" b="18415"/>
            <wp:docPr id="4209" name="图片 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 name="图片 420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11" name="图片 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 name="图片 42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14375"/>
            <wp:effectExtent l="0" t="0" r="0" b="9525"/>
            <wp:docPr id="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4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dǎ  mén</w:t>
      </w:r>
      <w:ins w:id="707" w:author="杨文珍" w:date="2020-08-18T08:35:49Z">
        <w:r>
          <w:rPr>
            <w:rFonts w:hint="default" w:ascii="仿宋" w:hAnsi="仿宋" w:eastAsia="仿宋"/>
            <w:sz w:val="32"/>
            <w:szCs w:val="32"/>
            <w:lang w:val="en-US"/>
          </w:rPr>
          <w:t xml:space="preserve"> </w:t>
        </w:r>
      </w:ins>
      <w:r>
        <w:rPr>
          <w:rFonts w:hint="eastAsia" w:ascii="仿宋" w:hAnsi="仿宋" w:eastAsia="仿宋"/>
          <w:sz w:val="32"/>
          <w:szCs w:val="32"/>
        </w:rPr>
        <w:t>qiú</w:t>
      </w:r>
      <w:ins w:id="708" w:author="杨文珍" w:date="2020-08-18T09:23:40Z">
        <w:r>
          <w:rPr>
            <w:rFonts w:hint="eastAsia" w:ascii="仿宋" w:hAnsi="仿宋" w:eastAsia="仿宋"/>
            <w:sz w:val="32"/>
            <w:szCs w:val="32"/>
            <w:lang w:val="en-US" w:eastAsia="zh-CN"/>
          </w:rPr>
          <w:t xml:space="preserve">  </w:t>
        </w:r>
      </w:ins>
      <w:r>
        <w:rPr>
          <w:rFonts w:hint="eastAsia" w:ascii="仿宋" w:hAnsi="仿宋" w:eastAsia="仿宋"/>
          <w:sz w:val="32"/>
          <w:szCs w:val="32"/>
        </w:rPr>
        <w:t>打</w:t>
      </w:r>
      <w:ins w:id="709" w:author="杨文珍" w:date="2020-08-18T08:35:51Z">
        <w:r>
          <w:rPr>
            <w:rFonts w:hint="default" w:ascii="仿宋" w:hAnsi="仿宋" w:eastAsia="仿宋"/>
            <w:sz w:val="32"/>
            <w:szCs w:val="32"/>
            <w:lang w:val="en-US"/>
          </w:rPr>
          <w:t xml:space="preserve"> </w:t>
        </w:r>
      </w:ins>
      <w:r>
        <w:rPr>
          <w:rFonts w:hint="eastAsia" w:ascii="仿宋" w:hAnsi="仿宋" w:eastAsia="仿宋"/>
          <w:sz w:val="32"/>
          <w:szCs w:val="32"/>
        </w:rPr>
        <w:t>门球</w:t>
      </w:r>
    </w:p>
    <w:p>
      <w:pPr>
        <w:jc w:val="center"/>
        <w:rPr>
          <w:rFonts w:hint="eastAsia" w:ascii="仿宋" w:hAnsi="仿宋" w:eastAsia="仿宋"/>
          <w:sz w:val="32"/>
          <w:szCs w:val="32"/>
        </w:rPr>
      </w:pPr>
      <w:r>
        <w:drawing>
          <wp:inline distT="0" distB="0" distL="114300" distR="114300">
            <wp:extent cx="422275" cy="716280"/>
            <wp:effectExtent l="0" t="0" r="15875" b="7620"/>
            <wp:docPr id="42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 name="图片 11"/>
                    <pic:cNvPicPr>
                      <a:picLocks noChangeAspect="1"/>
                    </pic:cNvPicPr>
                  </pic:nvPicPr>
                  <pic:blipFill>
                    <a:blip r:embed="rId15"/>
                    <a:stretch>
                      <a:fillRect/>
                    </a:stretch>
                  </pic:blipFill>
                  <pic:spPr>
                    <a:xfrm>
                      <a:off x="0" y="0"/>
                      <a:ext cx="422275" cy="716280"/>
                    </a:xfrm>
                    <a:prstGeom prst="rect">
                      <a:avLst/>
                    </a:prstGeom>
                    <a:noFill/>
                    <a:ln>
                      <a:noFill/>
                    </a:ln>
                  </pic:spPr>
                </pic:pic>
              </a:graphicData>
            </a:graphic>
          </wp:inline>
        </w:drawing>
      </w:r>
      <w:r>
        <w:drawing>
          <wp:inline distT="0" distB="0" distL="114300" distR="114300">
            <wp:extent cx="417830" cy="715645"/>
            <wp:effectExtent l="0" t="0" r="1270" b="8255"/>
            <wp:docPr id="42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 name="图片 5"/>
                    <pic:cNvPicPr>
                      <a:picLocks noChangeAspect="1"/>
                    </pic:cNvPicPr>
                  </pic:nvPicPr>
                  <pic:blipFill>
                    <a:blip r:embed="rId14"/>
                    <a:stretch>
                      <a:fillRect/>
                    </a:stretch>
                  </pic:blipFill>
                  <pic:spPr>
                    <a:xfrm>
                      <a:off x="0" y="0"/>
                      <a:ext cx="417830" cy="715645"/>
                    </a:xfrm>
                    <a:prstGeom prst="rect">
                      <a:avLst/>
                    </a:prstGeom>
                    <a:noFill/>
                    <a:ln>
                      <a:noFill/>
                    </a:ln>
                  </pic:spPr>
                </pic:pic>
              </a:graphicData>
            </a:graphic>
          </wp:inline>
        </w:drawing>
      </w:r>
      <w:r>
        <w:drawing>
          <wp:inline distT="0" distB="0" distL="114300" distR="114300">
            <wp:extent cx="424180" cy="735965"/>
            <wp:effectExtent l="0" t="0" r="13970" b="6985"/>
            <wp:docPr id="42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 name="图片 9"/>
                    <pic:cNvPicPr>
                      <a:picLocks noChangeAspect="1"/>
                    </pic:cNvPicPr>
                  </pic:nvPicPr>
                  <pic:blipFill>
                    <a:blip r:embed="rId12"/>
                    <a:stretch>
                      <a:fillRect/>
                    </a:stretch>
                  </pic:blipFill>
                  <pic:spPr>
                    <a:xfrm>
                      <a:off x="0" y="0"/>
                      <a:ext cx="424180" cy="735965"/>
                    </a:xfrm>
                    <a:prstGeom prst="rect">
                      <a:avLst/>
                    </a:prstGeom>
                    <a:noFill/>
                    <a:ln>
                      <a:noFill/>
                    </a:ln>
                  </pic:spPr>
                </pic:pic>
              </a:graphicData>
            </a:graphic>
          </wp:inline>
        </w:drawing>
      </w:r>
      <w:r>
        <w:drawing>
          <wp:inline distT="0" distB="0" distL="114300" distR="114300">
            <wp:extent cx="390525" cy="704850"/>
            <wp:effectExtent l="0" t="0" r="9525" b="0"/>
            <wp:docPr id="42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225" name="图片 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 name="图片 422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4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2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2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42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2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710" w:author="杨文珍" w:date="2020-08-17T23:02:36Z"/>
          <w:rFonts w:hint="eastAsia"/>
          <w:lang w:val="en-US" w:eastAsia="zh-CN"/>
        </w:rPr>
      </w:pPr>
      <w:ins w:id="711" w:author="杨文珍" w:date="2020-08-17T23:02:45Z">
        <w:bookmarkStart w:id="104" w:name="_Toc6992"/>
        <w:r>
          <w:rPr>
            <w:rFonts w:hint="eastAsia"/>
            <w:lang w:val="en-US" w:eastAsia="zh-CN"/>
          </w:rPr>
          <w:t>四</w:t>
        </w:r>
      </w:ins>
      <w:ins w:id="712" w:author="杨文珍" w:date="2020-08-17T23:02:36Z">
        <w:r>
          <w:rPr>
            <w:rFonts w:hint="eastAsia"/>
            <w:lang w:val="en-US" w:eastAsia="zh-CN"/>
          </w:rPr>
          <w:t xml:space="preserve"> </w:t>
        </w:r>
      </w:ins>
      <w:ins w:id="713" w:author="杨文珍" w:date="2020-08-17T23:02:55Z">
        <w:r>
          <w:rPr>
            <w:rFonts w:hint="eastAsia"/>
            <w:lang w:val="en-US" w:eastAsia="zh-CN"/>
          </w:rPr>
          <w:t>句子</w:t>
        </w:r>
        <w:bookmarkEnd w:id="104"/>
      </w:ins>
    </w:p>
    <w:p>
      <w:pPr>
        <w:jc w:val="center"/>
        <w:rPr>
          <w:ins w:id="714" w:author="杨文珍" w:date="2020-08-17T23:02:18Z"/>
          <w:rFonts w:hint="eastAsia" w:ascii="仿宋" w:hAnsi="仿宋" w:eastAsia="仿宋"/>
          <w:sz w:val="32"/>
          <w:szCs w:val="32"/>
        </w:rPr>
      </w:pPr>
      <w:ins w:id="715" w:author="杨文珍" w:date="2020-08-17T23:02:18Z">
        <w:r>
          <w:rPr>
            <w:rFonts w:hint="eastAsia" w:ascii="仿宋" w:hAnsi="仿宋" w:eastAsia="仿宋"/>
            <w:sz w:val="32"/>
            <w:szCs w:val="32"/>
          </w:rPr>
          <w:t>wǒ（盲uo）  shì(盲sh)  xiǎo</w:t>
        </w:r>
      </w:ins>
      <w:ins w:id="716" w:author="杨文珍" w:date="2020-08-18T09:36:40Z">
        <w:r>
          <w:rPr>
            <w:rFonts w:hint="eastAsia" w:ascii="仿宋" w:hAnsi="仿宋" w:eastAsia="仿宋"/>
            <w:sz w:val="32"/>
            <w:szCs w:val="32"/>
            <w:lang w:val="en-US" w:eastAsia="zh-CN"/>
          </w:rPr>
          <w:t xml:space="preserve"> </w:t>
        </w:r>
      </w:ins>
      <w:ins w:id="717" w:author="杨文珍" w:date="2020-08-17T23:02:18Z">
        <w:r>
          <w:rPr>
            <w:rFonts w:hint="eastAsia" w:ascii="仿宋" w:hAnsi="仿宋" w:eastAsia="仿宋"/>
            <w:sz w:val="32"/>
            <w:szCs w:val="32"/>
          </w:rPr>
          <w:t>xué</w:t>
        </w:r>
      </w:ins>
      <w:ins w:id="718" w:author="杨文珍" w:date="2020-08-18T09:36:41Z">
        <w:r>
          <w:rPr>
            <w:rFonts w:hint="eastAsia" w:ascii="仿宋" w:hAnsi="仿宋" w:eastAsia="仿宋"/>
            <w:sz w:val="32"/>
            <w:szCs w:val="32"/>
            <w:lang w:val="en-US" w:eastAsia="zh-CN"/>
          </w:rPr>
          <w:t xml:space="preserve"> </w:t>
        </w:r>
      </w:ins>
      <w:ins w:id="719" w:author="杨文珍" w:date="2020-08-17T23:02:18Z">
        <w:r>
          <w:rPr>
            <w:rFonts w:hint="eastAsia" w:ascii="仿宋" w:hAnsi="仿宋" w:eastAsia="仿宋"/>
            <w:sz w:val="32"/>
            <w:szCs w:val="32"/>
          </w:rPr>
          <w:t>shēng。</w:t>
        </w:r>
      </w:ins>
    </w:p>
    <w:p>
      <w:pPr>
        <w:jc w:val="center"/>
        <w:rPr>
          <w:ins w:id="720" w:author="杨文珍" w:date="2020-08-17T23:02:18Z"/>
          <w:rFonts w:hint="eastAsia" w:ascii="仿宋" w:hAnsi="仿宋" w:eastAsia="仿宋"/>
          <w:sz w:val="32"/>
          <w:szCs w:val="32"/>
        </w:rPr>
      </w:pPr>
      <w:ins w:id="721" w:author="杨文珍" w:date="2020-08-17T23:02:18Z">
        <w:r>
          <w:rPr>
            <w:rFonts w:hint="eastAsia" w:ascii="仿宋" w:hAnsi="仿宋" w:eastAsia="仿宋"/>
            <w:sz w:val="32"/>
            <w:szCs w:val="32"/>
          </w:rPr>
          <w:t>我</w:t>
        </w:r>
      </w:ins>
      <w:ins w:id="722" w:author="杨文珍" w:date="2020-08-18T09:36:36Z">
        <w:r>
          <w:rPr>
            <w:rFonts w:hint="eastAsia" w:ascii="仿宋" w:hAnsi="仿宋" w:eastAsia="仿宋"/>
            <w:sz w:val="32"/>
            <w:szCs w:val="32"/>
            <w:lang w:val="en-US" w:eastAsia="zh-CN"/>
          </w:rPr>
          <w:t xml:space="preserve"> </w:t>
        </w:r>
      </w:ins>
      <w:ins w:id="723" w:author="杨文珍" w:date="2020-08-17T23:02:18Z">
        <w:r>
          <w:rPr>
            <w:rFonts w:hint="eastAsia" w:ascii="仿宋" w:hAnsi="仿宋" w:eastAsia="仿宋"/>
            <w:sz w:val="32"/>
            <w:szCs w:val="32"/>
          </w:rPr>
          <w:t>是</w:t>
        </w:r>
      </w:ins>
      <w:ins w:id="724" w:author="杨文珍" w:date="2020-08-18T09:36:37Z">
        <w:r>
          <w:rPr>
            <w:rFonts w:hint="eastAsia" w:ascii="仿宋" w:hAnsi="仿宋" w:eastAsia="仿宋"/>
            <w:sz w:val="32"/>
            <w:szCs w:val="32"/>
            <w:lang w:val="en-US" w:eastAsia="zh-CN"/>
          </w:rPr>
          <w:t xml:space="preserve"> </w:t>
        </w:r>
      </w:ins>
      <w:ins w:id="725" w:author="杨文珍" w:date="2020-08-17T23:02:18Z">
        <w:r>
          <w:rPr>
            <w:rFonts w:hint="eastAsia" w:ascii="仿宋" w:hAnsi="仿宋" w:eastAsia="仿宋"/>
            <w:sz w:val="32"/>
            <w:szCs w:val="32"/>
          </w:rPr>
          <w:t>小学生。</w:t>
        </w:r>
      </w:ins>
    </w:p>
    <w:p>
      <w:pPr>
        <w:rPr>
          <w:ins w:id="726" w:author="杨文珍" w:date="2020-08-17T23:49:41Z"/>
          <w:rFonts w:hint="eastAsia"/>
        </w:rPr>
      </w:pPr>
      <w:ins w:id="727" w:author="杨文珍" w:date="2020-08-17T23:02:18Z">
        <w:r>
          <w:rPr>
            <w:rFonts w:hint="eastAsia" w:ascii="仿宋" w:hAnsi="仿宋" w:eastAsia="仿宋"/>
            <w:sz w:val="32"/>
            <w:szCs w:val="32"/>
          </w:rPr>
          <w:drawing>
            <wp:inline distT="0" distB="0" distL="114300" distR="114300">
              <wp:extent cx="390525" cy="704850"/>
              <wp:effectExtent l="0" t="0" r="9525" b="0"/>
              <wp:docPr id="58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29" w:author="杨文珍" w:date="2020-08-17T23:02:18Z">
        <w:r>
          <w:rPr>
            <w:rFonts w:hint="eastAsia" w:ascii="仿宋" w:hAnsi="仿宋" w:eastAsia="仿宋"/>
            <w:sz w:val="32"/>
            <w:szCs w:val="32"/>
          </w:rPr>
          <w:drawing>
            <wp:inline distT="0" distB="0" distL="114300" distR="114300">
              <wp:extent cx="390525" cy="704850"/>
              <wp:effectExtent l="0" t="0" r="9525" b="0"/>
              <wp:docPr id="5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31" w:author="杨文珍" w:date="2020-08-17T23:02:18Z">
        <w:r>
          <w:rPr/>
          <w:drawing>
            <wp:inline distT="0" distB="0" distL="114300" distR="114300">
              <wp:extent cx="400050" cy="714375"/>
              <wp:effectExtent l="0" t="0" r="0" b="9525"/>
              <wp:docPr id="58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733" w:author="杨文珍" w:date="2020-08-17T23:02:18Z">
        <w:r>
          <w:rPr/>
          <w:drawing>
            <wp:inline distT="0" distB="0" distL="114300" distR="114300">
              <wp:extent cx="426720" cy="741045"/>
              <wp:effectExtent l="0" t="0" r="11430" b="1905"/>
              <wp:docPr id="58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735" w:author="杨文珍" w:date="2020-08-17T23:02:18Z">
        <w:r>
          <w:rPr>
            <w:rFonts w:hint="eastAsia" w:ascii="仿宋" w:hAnsi="仿宋" w:eastAsia="仿宋"/>
            <w:sz w:val="32"/>
            <w:szCs w:val="32"/>
          </w:rPr>
          <w:drawing>
            <wp:inline distT="0" distB="0" distL="114300" distR="114300">
              <wp:extent cx="390525" cy="704850"/>
              <wp:effectExtent l="0" t="0" r="9525" b="0"/>
              <wp:docPr id="58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37" w:author="杨文珍" w:date="2020-08-17T23:02:18Z">
        <w:r>
          <w:rPr/>
          <w:drawing>
            <wp:inline distT="0" distB="0" distL="114300" distR="114300">
              <wp:extent cx="400050" cy="723900"/>
              <wp:effectExtent l="0" t="0" r="0" b="0"/>
              <wp:docPr id="58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739" w:author="杨文珍" w:date="2020-08-17T23:02:18Z">
        <w:r>
          <w:rPr/>
          <w:drawing>
            <wp:inline distT="0" distB="0" distL="114300" distR="114300">
              <wp:extent cx="369570" cy="721995"/>
              <wp:effectExtent l="0" t="0" r="11430" b="1905"/>
              <wp:docPr id="58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ins>
      <w:ins w:id="741" w:author="杨文珍" w:date="2020-08-17T23:02:18Z">
        <w:r>
          <w:rPr>
            <w:rFonts w:hint="eastAsia" w:ascii="仿宋" w:hAnsi="仿宋" w:eastAsia="仿宋"/>
            <w:sz w:val="32"/>
            <w:szCs w:val="32"/>
          </w:rPr>
          <w:drawing>
            <wp:inline distT="0" distB="0" distL="114300" distR="114300">
              <wp:extent cx="390525" cy="704850"/>
              <wp:effectExtent l="0" t="0" r="9525" b="0"/>
              <wp:docPr id="5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43" w:author="杨文珍" w:date="2020-08-17T23:02:18Z">
        <w:r>
          <w:rPr>
            <w:rFonts w:hint="eastAsia"/>
          </w:rPr>
          <w:drawing>
            <wp:inline distT="0" distB="0" distL="114300" distR="114300">
              <wp:extent cx="381000" cy="723900"/>
              <wp:effectExtent l="0" t="0" r="0" b="0"/>
              <wp:docPr id="58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ins>
      <w:ins w:id="745" w:author="杨文珍" w:date="2020-08-17T23:02:18Z">
        <w:r>
          <w:rPr>
            <w:rFonts w:hint="eastAsia"/>
          </w:rPr>
          <w:drawing>
            <wp:inline distT="0" distB="0" distL="114300" distR="114300">
              <wp:extent cx="400050" cy="723900"/>
              <wp:effectExtent l="0" t="0" r="0" b="0"/>
              <wp:docPr id="5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ins>
      <w:ins w:id="747" w:author="杨文珍" w:date="2020-08-17T23:02:18Z">
        <w:r>
          <w:rPr>
            <w:rFonts w:hint="eastAsia"/>
          </w:rPr>
          <w:drawing>
            <wp:inline distT="0" distB="0" distL="114300" distR="114300">
              <wp:extent cx="426720" cy="741045"/>
              <wp:effectExtent l="0" t="0" r="11430" b="1905"/>
              <wp:docPr id="58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p>
    <w:p>
      <w:pPr>
        <w:rPr>
          <w:ins w:id="749" w:author="杨文珍" w:date="2020-08-17T23:02:18Z"/>
          <w:rFonts w:hint="eastAsia" w:ascii="仿宋" w:hAnsi="仿宋" w:eastAsia="仿宋"/>
          <w:sz w:val="32"/>
          <w:szCs w:val="32"/>
        </w:rPr>
      </w:pPr>
      <w:ins w:id="750" w:author="杨文珍" w:date="2020-08-17T23:49:44Z">
        <w:r>
          <w:rPr/>
          <w:drawing>
            <wp:inline distT="0" distB="0" distL="114300" distR="114300">
              <wp:extent cx="390525" cy="714375"/>
              <wp:effectExtent l="0" t="0" r="9525" b="9525"/>
              <wp:docPr id="59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ins w:id="752" w:author="杨文珍" w:date="2020-08-17T23:02:18Z">
        <w:r>
          <w:rPr>
            <w:rFonts w:hint="eastAsia"/>
          </w:rPr>
          <w:drawing>
            <wp:inline distT="0" distB="0" distL="114300" distR="114300">
              <wp:extent cx="410210" cy="723900"/>
              <wp:effectExtent l="0" t="0" r="8890" b="0"/>
              <wp:docPr id="58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ins>
      <w:ins w:id="754" w:author="杨文珍" w:date="2020-08-17T23:02:18Z">
        <w:r>
          <w:rPr/>
          <w:drawing>
            <wp:inline distT="0" distB="0" distL="114300" distR="114300">
              <wp:extent cx="390525" cy="723900"/>
              <wp:effectExtent l="0" t="0" r="9525" b="0"/>
              <wp:docPr id="58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ins>
      <w:ins w:id="756" w:author="杨文珍" w:date="2020-08-17T23:02:18Z">
        <w:r>
          <w:rPr>
            <w:rFonts w:hint="eastAsia"/>
          </w:rPr>
          <w:drawing>
            <wp:inline distT="0" distB="0" distL="114300" distR="114300">
              <wp:extent cx="426720" cy="741045"/>
              <wp:effectExtent l="0" t="0" r="11430" b="1905"/>
              <wp:docPr id="58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758" w:author="杨文珍" w:date="2020-08-17T23:02:18Z">
        <w:r>
          <w:rPr>
            <w:rFonts w:hint="eastAsia"/>
          </w:rPr>
          <w:drawing>
            <wp:inline distT="0" distB="0" distL="114300" distR="114300">
              <wp:extent cx="400050" cy="723900"/>
              <wp:effectExtent l="0" t="0" r="0" b="0"/>
              <wp:docPr id="58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ins>
      <w:ins w:id="760" w:author="杨文珍" w:date="2020-08-17T23:02:18Z">
        <w:r>
          <w:rPr>
            <w:rFonts w:hint="eastAsia"/>
          </w:rPr>
          <w:drawing>
            <wp:inline distT="0" distB="0" distL="114300" distR="114300">
              <wp:extent cx="400050" cy="714375"/>
              <wp:effectExtent l="0" t="0" r="0" b="9525"/>
              <wp:docPr id="58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ins>
      <w:ins w:id="762" w:author="杨文珍" w:date="2020-08-17T23:02:18Z">
        <w:r>
          <w:rPr>
            <w:rFonts w:hint="eastAsia"/>
          </w:rPr>
          <w:drawing>
            <wp:inline distT="0" distB="0" distL="114300" distR="114300">
              <wp:extent cx="413385" cy="721995"/>
              <wp:effectExtent l="0" t="0" r="5715" b="1905"/>
              <wp:docPr id="5858" name="图片 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 name="图片 585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764" w:author="杨文珍" w:date="2020-08-17T23:02:18Z">
        <w:r>
          <w:rPr/>
          <w:drawing>
            <wp:inline distT="0" distB="0" distL="114300" distR="114300">
              <wp:extent cx="371475" cy="714375"/>
              <wp:effectExtent l="0" t="0" r="9525" b="9525"/>
              <wp:docPr id="5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766" w:author="杨文珍" w:date="2020-08-17T23:02:18Z">
        <w:r>
          <w:rPr/>
          <w:drawing>
            <wp:inline distT="0" distB="0" distL="114300" distR="114300">
              <wp:extent cx="409575" cy="723900"/>
              <wp:effectExtent l="0" t="0" r="9525" b="0"/>
              <wp:docPr id="58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ins>
      <w:ins w:id="768" w:author="杨文珍" w:date="2020-08-17T23:02:18Z">
        <w:r>
          <w:rPr>
            <w:rFonts w:hint="eastAsia" w:ascii="仿宋" w:hAnsi="仿宋" w:eastAsia="仿宋"/>
            <w:sz w:val="32"/>
            <w:szCs w:val="32"/>
          </w:rPr>
          <w:drawing>
            <wp:inline distT="0" distB="0" distL="114300" distR="114300">
              <wp:extent cx="390525" cy="704850"/>
              <wp:effectExtent l="0" t="0" r="9525" b="0"/>
              <wp:docPr id="58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hint="eastAsia" w:ascii="仿宋" w:hAnsi="仿宋" w:eastAsia="仿宋"/>
          <w:sz w:val="32"/>
          <w:szCs w:val="32"/>
        </w:rPr>
      </w:pPr>
      <w:r>
        <w:rPr>
          <w:rFonts w:hint="eastAsia" w:ascii="仿宋" w:hAnsi="仿宋" w:eastAsia="仿宋"/>
          <w:sz w:val="32"/>
          <w:szCs w:val="32"/>
        </w:rPr>
        <w:t>bàba  shi(盲sh)  yī（盲i）shēng。</w:t>
      </w:r>
    </w:p>
    <w:p>
      <w:pPr>
        <w:jc w:val="center"/>
        <w:rPr>
          <w:rFonts w:hint="eastAsia" w:ascii="仿宋" w:hAnsi="仿宋" w:eastAsia="仿宋"/>
          <w:sz w:val="32"/>
          <w:szCs w:val="32"/>
        </w:rPr>
      </w:pPr>
      <w:r>
        <w:rPr>
          <w:rFonts w:hint="eastAsia" w:ascii="仿宋" w:hAnsi="仿宋" w:eastAsia="仿宋"/>
          <w:sz w:val="32"/>
          <w:szCs w:val="32"/>
        </w:rPr>
        <w:t>爸爸</w:t>
      </w:r>
      <w:ins w:id="770" w:author="杨文珍" w:date="2020-08-18T09:36:47Z">
        <w:r>
          <w:rPr>
            <w:rFonts w:hint="eastAsia" w:ascii="仿宋" w:hAnsi="仿宋" w:eastAsia="仿宋"/>
            <w:sz w:val="32"/>
            <w:szCs w:val="32"/>
            <w:lang w:val="en-US" w:eastAsia="zh-CN"/>
          </w:rPr>
          <w:t xml:space="preserve"> </w:t>
        </w:r>
      </w:ins>
      <w:r>
        <w:rPr>
          <w:rFonts w:hint="eastAsia" w:ascii="仿宋" w:hAnsi="仿宋" w:eastAsia="仿宋"/>
          <w:sz w:val="32"/>
          <w:szCs w:val="32"/>
        </w:rPr>
        <w:t>是</w:t>
      </w:r>
      <w:ins w:id="771" w:author="杨文珍" w:date="2020-08-18T09:36:48Z">
        <w:r>
          <w:rPr>
            <w:rFonts w:hint="eastAsia" w:ascii="仿宋" w:hAnsi="仿宋" w:eastAsia="仿宋"/>
            <w:sz w:val="32"/>
            <w:szCs w:val="32"/>
            <w:lang w:val="en-US" w:eastAsia="zh-CN"/>
          </w:rPr>
          <w:t xml:space="preserve"> </w:t>
        </w:r>
      </w:ins>
      <w:r>
        <w:rPr>
          <w:rFonts w:hint="eastAsia" w:ascii="仿宋" w:hAnsi="仿宋" w:eastAsia="仿宋"/>
          <w:sz w:val="32"/>
          <w:szCs w:val="32"/>
        </w:rPr>
        <w:t>医生。</w:t>
      </w:r>
    </w:p>
    <w:p>
      <w:pPr>
        <w:rPr>
          <w:rFonts w:hint="eastAsia" w:ascii="仿宋" w:hAnsi="仿宋" w:eastAsia="仿宋"/>
          <w:sz w:val="32"/>
          <w:szCs w:val="32"/>
        </w:rPr>
      </w:pPr>
      <w:r>
        <w:rPr>
          <w:rFonts w:hint="eastAsia" w:ascii="仿宋" w:hAnsi="仿宋" w:eastAsia="仿宋"/>
          <w:sz w:val="32"/>
          <w:szCs w:val="32"/>
        </w:rPr>
        <w:drawing>
          <wp:inline distT="0" distB="0" distL="114300" distR="114300">
            <wp:extent cx="390525" cy="704850"/>
            <wp:effectExtent l="0" t="0" r="9525" b="0"/>
            <wp:docPr id="54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41960" cy="748665"/>
            <wp:effectExtent l="0" t="0" r="15240" b="13335"/>
            <wp:docPr id="4237" name="图片 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 name="图片 4237"/>
                    <pic:cNvPicPr>
                      <a:picLocks noChangeAspect="1"/>
                    </pic:cNvPicPr>
                  </pic:nvPicPr>
                  <pic:blipFill>
                    <a:blip r:embed="rId5"/>
                    <a:stretch>
                      <a:fillRect/>
                    </a:stretch>
                  </pic:blipFill>
                  <pic:spPr>
                    <a:xfrm>
                      <a:off x="0" y="0"/>
                      <a:ext cx="441960" cy="748665"/>
                    </a:xfrm>
                    <a:prstGeom prst="rect">
                      <a:avLst/>
                    </a:prstGeom>
                    <a:noFill/>
                    <a:ln>
                      <a:noFill/>
                    </a:ln>
                  </pic:spPr>
                </pic:pic>
              </a:graphicData>
            </a:graphic>
          </wp:inline>
        </w:drawing>
      </w:r>
      <w:r>
        <w:drawing>
          <wp:inline distT="0" distB="0" distL="114300" distR="114300">
            <wp:extent cx="415925" cy="711200"/>
            <wp:effectExtent l="0" t="0" r="3175" b="12700"/>
            <wp:docPr id="4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 name="图片 5"/>
                    <pic:cNvPicPr>
                      <a:picLocks noChangeAspect="1"/>
                    </pic:cNvPicPr>
                  </pic:nvPicPr>
                  <pic:blipFill>
                    <a:blip r:embed="rId14"/>
                    <a:stretch>
                      <a:fillRect/>
                    </a:stretch>
                  </pic:blipFill>
                  <pic:spPr>
                    <a:xfrm>
                      <a:off x="0" y="0"/>
                      <a:ext cx="415925" cy="7112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7985" cy="758190"/>
            <wp:effectExtent l="0" t="0" r="12065" b="3810"/>
            <wp:docPr id="4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 name="图片 10"/>
                    <pic:cNvPicPr>
                      <a:picLocks noChangeAspect="1"/>
                    </pic:cNvPicPr>
                  </pic:nvPicPr>
                  <pic:blipFill>
                    <a:blip r:embed="rId13"/>
                    <a:stretch>
                      <a:fillRect/>
                    </a:stretch>
                  </pic:blipFill>
                  <pic:spPr>
                    <a:xfrm>
                      <a:off x="0" y="0"/>
                      <a:ext cx="387985" cy="758190"/>
                    </a:xfrm>
                    <a:prstGeom prst="rect">
                      <a:avLst/>
                    </a:prstGeom>
                    <a:noFill/>
                    <a:ln>
                      <a:noFill/>
                    </a:ln>
                  </pic:spPr>
                </pic:pic>
              </a:graphicData>
            </a:graphic>
          </wp:inline>
        </w:drawing>
      </w:r>
      <w:r>
        <w:drawing>
          <wp:inline distT="0" distB="0" distL="114300" distR="114300">
            <wp:extent cx="457200" cy="774700"/>
            <wp:effectExtent l="0" t="0" r="0" b="6350"/>
            <wp:docPr id="4240" name="图片 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 name="图片 4240"/>
                    <pic:cNvPicPr>
                      <a:picLocks noChangeAspect="1"/>
                    </pic:cNvPicPr>
                  </pic:nvPicPr>
                  <pic:blipFill>
                    <a:blip r:embed="rId5"/>
                    <a:stretch>
                      <a:fillRect/>
                    </a:stretch>
                  </pic:blipFill>
                  <pic:spPr>
                    <a:xfrm>
                      <a:off x="0" y="0"/>
                      <a:ext cx="457200" cy="774700"/>
                    </a:xfrm>
                    <a:prstGeom prst="rect">
                      <a:avLst/>
                    </a:prstGeom>
                    <a:noFill/>
                    <a:ln>
                      <a:noFill/>
                    </a:ln>
                  </pic:spPr>
                </pic:pic>
              </a:graphicData>
            </a:graphic>
          </wp:inline>
        </w:drawing>
      </w:r>
      <w:r>
        <w:drawing>
          <wp:inline distT="0" distB="0" distL="114300" distR="114300">
            <wp:extent cx="414020" cy="707390"/>
            <wp:effectExtent l="0" t="0" r="5080" b="16510"/>
            <wp:docPr id="4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图片 5"/>
                    <pic:cNvPicPr>
                      <a:picLocks noChangeAspect="1"/>
                    </pic:cNvPicPr>
                  </pic:nvPicPr>
                  <pic:blipFill>
                    <a:blip r:embed="rId14"/>
                    <a:stretch>
                      <a:fillRect/>
                    </a:stretch>
                  </pic:blipFill>
                  <pic:spPr>
                    <a:xfrm>
                      <a:off x="0" y="0"/>
                      <a:ext cx="414020" cy="70739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4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42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drawing>
          <wp:inline distT="0" distB="0" distL="114300" distR="114300">
            <wp:extent cx="409575" cy="704850"/>
            <wp:effectExtent l="0" t="0" r="9525" b="0"/>
            <wp:docPr id="42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49" name="图片 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 name="图片 42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2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52" name="图片 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 name="图片 425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14375"/>
            <wp:effectExtent l="0" t="0" r="9525" b="9525"/>
            <wp:docPr id="42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25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lang w:val="en-US" w:eastAsia="zh-CN"/>
        </w:rPr>
      </w:pPr>
    </w:p>
    <w:p>
      <w:pPr>
        <w:rPr>
          <w:ins w:id="772" w:author="杨文珍" w:date="2020-08-17T21:52:43Z"/>
          <w:rFonts w:hint="eastAsia"/>
          <w:sz w:val="44"/>
          <w:szCs w:val="44"/>
          <w:lang w:val="en-US" w:eastAsia="zh-CN"/>
        </w:rPr>
      </w:pPr>
      <w:ins w:id="773" w:author="杨文珍" w:date="2020-08-17T21:52:42Z">
        <w:bookmarkStart w:id="105" w:name="_Toc10617"/>
        <w:r>
          <w:rPr>
            <w:rFonts w:hint="eastAsia"/>
            <w:sz w:val="44"/>
            <w:szCs w:val="44"/>
            <w:lang w:val="en-US" w:eastAsia="zh-CN"/>
          </w:rPr>
          <w:br w:type="page"/>
        </w:r>
      </w:ins>
    </w:p>
    <w:p>
      <w:pPr>
        <w:pStyle w:val="2"/>
        <w:bidi w:val="0"/>
        <w:rPr>
          <w:rFonts w:hint="eastAsia"/>
          <w:sz w:val="44"/>
          <w:szCs w:val="44"/>
          <w:lang w:val="en-US" w:eastAsia="zh-CN"/>
        </w:rPr>
      </w:pPr>
      <w:bookmarkStart w:id="106" w:name="_Toc9095"/>
      <w:r>
        <w:rPr>
          <w:rFonts w:hint="eastAsia"/>
          <w:sz w:val="44"/>
          <w:szCs w:val="44"/>
          <w:lang w:val="en-US" w:eastAsia="zh-CN"/>
        </w:rPr>
        <w:t xml:space="preserve">第十三课 韵母 </w:t>
      </w:r>
      <w:r>
        <w:rPr>
          <w:rFonts w:hint="eastAsia" w:ascii="黑体" w:hAnsi="黑体" w:cstheme="minorBidi"/>
          <w:sz w:val="44"/>
          <w:szCs w:val="44"/>
          <w:lang w:val="en-US" w:eastAsia="zh-CN"/>
        </w:rPr>
        <w:t>ian、iang、in、ing</w:t>
      </w:r>
      <w:bookmarkEnd w:id="105"/>
      <w:bookmarkEnd w:id="106"/>
    </w:p>
    <w:p>
      <w:pPr>
        <w:pStyle w:val="3"/>
        <w:bidi w:val="0"/>
        <w:ind w:left="0" w:leftChars="0" w:firstLine="0" w:firstLineChars="0"/>
        <w:rPr>
          <w:rFonts w:hint="eastAsia"/>
          <w:lang w:val="en-US" w:eastAsia="zh-CN"/>
        </w:rPr>
      </w:pPr>
      <w:bookmarkStart w:id="107" w:name="_Toc9096"/>
      <w:bookmarkStart w:id="108" w:name="_Toc26589"/>
      <w:r>
        <w:rPr>
          <w:rFonts w:hint="eastAsia"/>
          <w:lang w:val="en-US" w:eastAsia="zh-CN"/>
        </w:rPr>
        <w:t>一 字母</w:t>
      </w:r>
      <w:r>
        <w:rPr>
          <w:rFonts w:hint="default" w:ascii="Times New Roman" w:hAnsi="Times New Roman" w:cs="Times New Roman"/>
          <w:lang w:val="en-US" w:eastAsia="zh-CN"/>
        </w:rPr>
        <w:t>ian、iang、in、ing</w:t>
      </w:r>
      <w:bookmarkEnd w:id="107"/>
      <w:bookmarkEnd w:id="108"/>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w:t>
      </w:r>
    </w:p>
    <w:p>
      <w:pPr>
        <w:jc w:val="center"/>
        <w:rPr>
          <w:rFonts w:hint="eastAsia" w:ascii="仿宋" w:hAnsi="仿宋" w:eastAsia="仿宋"/>
          <w:sz w:val="32"/>
          <w:szCs w:val="32"/>
        </w:rPr>
      </w:pPr>
      <w:r>
        <w:drawing>
          <wp:inline distT="0" distB="0" distL="114300" distR="114300">
            <wp:extent cx="400050" cy="704850"/>
            <wp:effectExtent l="0" t="0" r="0" b="0"/>
            <wp:docPr id="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iang</w:t>
      </w:r>
    </w:p>
    <w:p>
      <w:pPr>
        <w:jc w:val="center"/>
        <w:rPr>
          <w:rFonts w:hint="eastAsia" w:ascii="仿宋" w:hAnsi="仿宋" w:eastAsia="仿宋"/>
          <w:sz w:val="32"/>
          <w:szCs w:val="32"/>
        </w:rPr>
      </w:pPr>
      <w:r>
        <w:drawing>
          <wp:inline distT="0" distB="0" distL="114300" distR="114300">
            <wp:extent cx="409575" cy="704850"/>
            <wp:effectExtent l="0" t="0" r="9525" b="0"/>
            <wp:docPr id="2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w:t>
      </w:r>
    </w:p>
    <w:p>
      <w:pPr>
        <w:jc w:val="center"/>
        <w:rPr>
          <w:rFonts w:hint="eastAsia" w:ascii="仿宋" w:hAnsi="仿宋" w:eastAsia="仿宋"/>
          <w:sz w:val="32"/>
          <w:szCs w:val="32"/>
        </w:rPr>
      </w:pPr>
      <w:r>
        <w:drawing>
          <wp:inline distT="0" distB="0" distL="114300" distR="114300">
            <wp:extent cx="400050" cy="714375"/>
            <wp:effectExtent l="0" t="0" r="0" b="9525"/>
            <wp:docPr id="2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ing</w:t>
      </w:r>
    </w:p>
    <w:p>
      <w:pPr>
        <w:ind w:left="2415" w:leftChars="50" w:hanging="2310" w:hangingChars="1100"/>
        <w:jc w:val="center"/>
        <w:rPr>
          <w:ins w:id="774" w:author="杨文珍" w:date="2020-08-17T21:52:52Z"/>
        </w:rPr>
      </w:pPr>
      <w:r>
        <w:drawing>
          <wp:inline distT="0" distB="0" distL="114300" distR="114300">
            <wp:extent cx="400050" cy="714375"/>
            <wp:effectExtent l="0" t="0" r="0" b="9525"/>
            <wp:docPr id="23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p>
    <w:p>
      <w:pPr>
        <w:ind w:left="3625" w:leftChars="50" w:hanging="3520" w:hangingChars="1100"/>
        <w:jc w:val="center"/>
        <w:rPr>
          <w:ins w:id="775" w:author="杨文珍" w:date="2020-08-17T21:53:28Z"/>
          <w:rFonts w:hint="eastAsia" w:ascii="仿宋" w:hAnsi="仿宋" w:eastAsia="仿宋" w:cstheme="minorBidi"/>
          <w:sz w:val="32"/>
          <w:szCs w:val="32"/>
          <w:lang w:val="en-US" w:eastAsia="zh-CN"/>
        </w:rPr>
      </w:pPr>
      <w:ins w:id="776" w:author="杨文珍" w:date="2020-08-17T21:53:02Z">
        <w:r>
          <w:rPr>
            <w:rFonts w:hint="eastAsia" w:ascii="仿宋" w:hAnsi="仿宋" w:eastAsia="仿宋"/>
            <w:sz w:val="32"/>
            <w:szCs w:val="32"/>
          </w:rPr>
          <w:t>语音：</w:t>
        </w:r>
      </w:ins>
      <w:ins w:id="777" w:author="杨文珍" w:date="2020-08-17T21:53:12Z">
        <w:r>
          <w:rPr>
            <w:rFonts w:hint="eastAsia" w:ascii="仿宋" w:hAnsi="仿宋" w:eastAsia="仿宋"/>
            <w:sz w:val="32"/>
            <w:szCs w:val="32"/>
            <w:lang w:val="en-US" w:eastAsia="zh-CN"/>
          </w:rPr>
          <w:t>韵</w:t>
        </w:r>
      </w:ins>
      <w:ins w:id="778" w:author="杨文珍" w:date="2020-08-17T21:53:12Z">
        <w:r>
          <w:rPr>
            <w:rFonts w:hint="default" w:ascii="仿宋" w:hAnsi="仿宋" w:eastAsia="仿宋"/>
            <w:sz w:val="32"/>
            <w:szCs w:val="32"/>
          </w:rPr>
          <w:t>母</w:t>
        </w:r>
      </w:ins>
      <w:ins w:id="779" w:author="杨文珍" w:date="2020-08-17T21:53:18Z">
        <w:r>
          <w:rPr>
            <w:rFonts w:hint="eastAsia" w:ascii="仿宋" w:hAnsi="仿宋" w:eastAsia="仿宋" w:cstheme="minorBidi"/>
            <w:sz w:val="32"/>
            <w:szCs w:val="32"/>
            <w:lang w:val="en-US" w:eastAsia="zh-CN"/>
          </w:rPr>
          <w:t>ian、iang、in、ing</w:t>
        </w:r>
      </w:ins>
    </w:p>
    <w:p>
      <w:pPr>
        <w:ind w:left="2415" w:leftChars="50" w:hanging="2310" w:hangingChars="1100"/>
        <w:jc w:val="center"/>
        <w:rPr>
          <w:ins w:id="780" w:author="杨文珍" w:date="2020-08-17T21:52:32Z"/>
          <w:rFonts w:hint="eastAsia" w:ascii="仿宋" w:hAnsi="仿宋" w:eastAsia="仿宋"/>
          <w:sz w:val="32"/>
          <w:szCs w:val="32"/>
        </w:rPr>
      </w:pPr>
      <w:ins w:id="781" w:author="杨文珍" w:date="2020-08-17T21:53:33Z">
        <w:r>
          <w:rPr/>
          <w:drawing>
            <wp:inline distT="0" distB="0" distL="114300" distR="114300">
              <wp:extent cx="400050" cy="704850"/>
              <wp:effectExtent l="0" t="0" r="0" b="0"/>
              <wp:docPr id="5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ins>
      <w:ins w:id="783" w:author="杨文珍" w:date="2020-08-17T21:53:58Z">
        <w:r>
          <w:rPr>
            <w:rFonts w:hint="eastAsia" w:ascii="仿宋" w:hAnsi="仿宋" w:eastAsia="仿宋"/>
            <w:sz w:val="32"/>
            <w:szCs w:val="32"/>
          </w:rPr>
          <w:drawing>
            <wp:inline distT="0" distB="0" distL="114300" distR="114300">
              <wp:extent cx="390525" cy="704850"/>
              <wp:effectExtent l="0" t="0" r="9525" b="0"/>
              <wp:docPr id="57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85" w:author="杨文珍" w:date="2020-08-17T21:53:39Z">
        <w:r>
          <w:rPr/>
          <w:drawing>
            <wp:inline distT="0" distB="0" distL="114300" distR="114300">
              <wp:extent cx="409575" cy="704850"/>
              <wp:effectExtent l="0" t="0" r="9525" b="0"/>
              <wp:docPr id="57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ins>
      <w:ins w:id="787" w:author="杨文珍" w:date="2020-08-17T21:53:58Z">
        <w:r>
          <w:rPr>
            <w:rFonts w:hint="eastAsia" w:ascii="仿宋" w:hAnsi="仿宋" w:eastAsia="仿宋"/>
            <w:sz w:val="32"/>
            <w:szCs w:val="32"/>
          </w:rPr>
          <w:drawing>
            <wp:inline distT="0" distB="0" distL="114300" distR="114300">
              <wp:extent cx="390525" cy="704850"/>
              <wp:effectExtent l="0" t="0" r="9525" b="0"/>
              <wp:docPr id="57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89" w:author="杨文珍" w:date="2020-08-17T21:53:45Z">
        <w:r>
          <w:rPr/>
          <w:drawing>
            <wp:inline distT="0" distB="0" distL="114300" distR="114300">
              <wp:extent cx="400050" cy="714375"/>
              <wp:effectExtent l="0" t="0" r="0" b="9525"/>
              <wp:docPr id="57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ins>
      <w:ins w:id="791" w:author="杨文珍" w:date="2020-08-17T21:54:00Z">
        <w:r>
          <w:rPr>
            <w:rFonts w:hint="eastAsia" w:ascii="仿宋" w:hAnsi="仿宋" w:eastAsia="仿宋"/>
            <w:sz w:val="32"/>
            <w:szCs w:val="32"/>
          </w:rPr>
          <w:drawing>
            <wp:inline distT="0" distB="0" distL="114300" distR="114300">
              <wp:extent cx="390525" cy="704850"/>
              <wp:effectExtent l="0" t="0" r="9525" b="0"/>
              <wp:docPr id="57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793" w:author="杨文珍" w:date="2020-08-17T21:53:48Z">
        <w:r>
          <w:rPr/>
          <w:drawing>
            <wp:inline distT="0" distB="0" distL="114300" distR="114300">
              <wp:extent cx="400050" cy="714375"/>
              <wp:effectExtent l="0" t="0" r="0" b="9525"/>
              <wp:docPr id="57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ins>
    </w:p>
    <w:p>
      <w:pPr>
        <w:ind w:left="2415" w:leftChars="50" w:hanging="2310" w:hangingChars="1100"/>
        <w:jc w:val="center"/>
        <w:rPr>
          <w:rFonts w:hint="eastAsia"/>
        </w:rPr>
      </w:pPr>
    </w:p>
    <w:p>
      <w:pPr>
        <w:pStyle w:val="3"/>
        <w:bidi w:val="0"/>
        <w:ind w:left="0" w:leftChars="0" w:firstLine="0" w:firstLineChars="0"/>
        <w:rPr>
          <w:rFonts w:hint="eastAsia"/>
          <w:lang w:val="en-US" w:eastAsia="zh-CN"/>
        </w:rPr>
      </w:pPr>
      <w:bookmarkStart w:id="109" w:name="_Toc25972"/>
      <w:bookmarkStart w:id="110" w:name="_Toc24285"/>
      <w:r>
        <w:rPr>
          <w:rFonts w:hint="eastAsia"/>
          <w:lang w:val="en-US" w:eastAsia="zh-CN"/>
        </w:rPr>
        <w:t>二 音节</w:t>
      </w:r>
      <w:bookmarkEnd w:id="109"/>
      <w:bookmarkEnd w:id="110"/>
    </w:p>
    <w:p>
      <w:pPr>
        <w:jc w:val="center"/>
        <w:rPr>
          <w:rFonts w:ascii="仿宋" w:hAnsi="仿宋" w:eastAsia="仿宋"/>
          <w:sz w:val="32"/>
          <w:szCs w:val="32"/>
        </w:rPr>
      </w:pPr>
      <w:r>
        <w:rPr>
          <w:rFonts w:hint="eastAsia" w:ascii="仿宋" w:hAnsi="仿宋" w:eastAsia="仿宋"/>
          <w:sz w:val="32"/>
          <w:szCs w:val="32"/>
        </w:rPr>
        <w:t>iān   ián   iǎn   iàn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3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2855" name="图片 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 name="图片 28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8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1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1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1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1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3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iāng   iáng   iǎng   iàng</w:t>
      </w:r>
    </w:p>
    <w:p>
      <w:pPr>
        <w:ind w:left="2415" w:leftChars="50" w:hanging="2310" w:hangingChars="1100"/>
        <w:jc w:val="center"/>
        <w:rPr>
          <w:rFonts w:hint="eastAsia" w:ascii="仿宋" w:hAnsi="仿宋" w:eastAsia="仿宋"/>
          <w:sz w:val="32"/>
          <w:szCs w:val="32"/>
        </w:rPr>
      </w:pPr>
      <w:r>
        <w:drawing>
          <wp:inline distT="0" distB="0" distL="114300" distR="114300">
            <wp:extent cx="409575" cy="704850"/>
            <wp:effectExtent l="0" t="0" r="9525" b="0"/>
            <wp:docPr id="34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3244" name="图片 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 name="图片 32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32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33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3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33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    ín    ǐn    ìn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321" name="图片 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 name="图片 332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3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3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3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3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īng    íng    ǐng    ìng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3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3404" name="图片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 name="图片 34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34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34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4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34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 iān   biǎn   biàn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033" name="图片 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 name="图片 403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507" name="图片 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 name="图片 35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59" name="图片 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 name="图片 41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5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165" name="图片 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 name="图片 416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3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5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 iān   pián   piǎn   piàn</w:t>
      </w:r>
    </w:p>
    <w:p>
      <w:pPr>
        <w:jc w:val="both"/>
        <w:rPr>
          <w:rFonts w:hint="eastAsia"/>
        </w:rPr>
      </w:pPr>
      <w:r>
        <w:rPr>
          <w:rFonts w:hint="eastAsia"/>
        </w:rPr>
        <w:drawing>
          <wp:inline distT="0" distB="0" distL="114300" distR="114300">
            <wp:extent cx="405130" cy="691515"/>
            <wp:effectExtent l="0" t="0" r="13970" b="13335"/>
            <wp:docPr id="4040" name="图片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 name="图片 404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531" name="图片 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 name="图片 35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6" name="图片 4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 name="图片 41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5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7" name="图片 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 name="图片 415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5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158" name="图片 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 name="图片 41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5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mián   miǎn   miàn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041" name="图片 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 name="图片 404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1" name="图片 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 name="图片 415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155" name="图片 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 name="图片 4155"/>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3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6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6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diān   diǎn   diàn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660" name="图片 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 name="图片 36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6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6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1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3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7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7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tiān   tián   tiǎn   tiàn</w:t>
      </w:r>
    </w:p>
    <w:p>
      <w:pPr>
        <w:jc w:val="both"/>
        <w:rPr>
          <w:rFonts w:hint="eastAsia"/>
        </w:rPr>
      </w:pPr>
      <w:r>
        <w:rPr>
          <w:rFonts w:hint="eastAsia"/>
        </w:rPr>
        <w:drawing>
          <wp:inline distT="0" distB="0" distL="114300" distR="114300">
            <wp:extent cx="387350" cy="715645"/>
            <wp:effectExtent l="0" t="0" r="12700" b="8255"/>
            <wp:docPr id="40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20" name="图片 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 name="图片 37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7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1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7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niān   nián   niǎn   niàn</w:t>
      </w:r>
    </w:p>
    <w:p>
      <w:pPr>
        <w:jc w:val="both"/>
        <w:rPr>
          <w:rFonts w:hint="eastAsia"/>
        </w:rPr>
      </w:pPr>
      <w:r>
        <w:rPr>
          <w:rFonts w:hint="eastAsia"/>
        </w:rPr>
        <w:drawing>
          <wp:inline distT="0" distB="0" distL="114300" distR="114300">
            <wp:extent cx="407670" cy="693420"/>
            <wp:effectExtent l="0" t="0" r="11430" b="11430"/>
            <wp:docPr id="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789" name="图片 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 name="图片 37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7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7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38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8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   liǎn   liàn</w:t>
      </w:r>
    </w:p>
    <w:p>
      <w:pPr>
        <w:ind w:left="2415" w:leftChars="50" w:hanging="2310" w:hangingChars="1100"/>
        <w:jc w:val="center"/>
        <w:rPr>
          <w:rFonts w:ascii="仿宋" w:hAnsi="仿宋" w:eastAsia="仿宋"/>
          <w:sz w:val="32"/>
          <w:szCs w:val="32"/>
        </w:rPr>
      </w:pPr>
      <w:r>
        <w:drawing>
          <wp:inline distT="0" distB="0" distL="114300" distR="114300">
            <wp:extent cx="417830" cy="727075"/>
            <wp:effectExtent l="0" t="0" r="1270" b="15875"/>
            <wp:docPr id="40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38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38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8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1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3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8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jiān   jiǎn   jiàn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0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3920" name="图片 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 name="图片 39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9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39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9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3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39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qiān   qián   qiǎn   qiàn</w:t>
      </w:r>
    </w:p>
    <w:p>
      <w:pPr>
        <w:jc w:val="both"/>
        <w:rPr>
          <w:rFonts w:hint="eastAsia"/>
        </w:rPr>
      </w:pPr>
      <w:r>
        <w:rPr>
          <w:rFonts w:hint="eastAsia"/>
        </w:rPr>
        <w:drawing>
          <wp:inline distT="0" distB="0" distL="114300" distR="114300">
            <wp:extent cx="403225" cy="714375"/>
            <wp:effectExtent l="0" t="0" r="15875" b="9525"/>
            <wp:docPr id="40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47" name="图片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 name="图片 39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39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39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39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3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0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xiān   xián   xiǎn   xiàn</w:t>
      </w:r>
    </w:p>
    <w:p>
      <w:pPr>
        <w:jc w:val="both"/>
        <w:rPr>
          <w:rFonts w:hint="eastAsia"/>
        </w:rPr>
      </w:pPr>
      <w:r>
        <w:rPr>
          <w:rFonts w:hint="eastAsia"/>
        </w:rPr>
        <w:drawing>
          <wp:inline distT="0" distB="0" distL="114300" distR="114300">
            <wp:extent cx="410210" cy="723900"/>
            <wp:effectExtent l="0" t="0" r="8890" b="0"/>
            <wp:docPr id="40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010" name="图片 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 name="图片 401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0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09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41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09930"/>
            <wp:effectExtent l="0" t="0" r="5715" b="13970"/>
            <wp:docPr id="40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 name="图片 10"/>
                    <pic:cNvPicPr>
                      <a:picLocks noChangeAspect="1"/>
                    </pic:cNvPicPr>
                  </pic:nvPicPr>
                  <pic:blipFill>
                    <a:blip r:embed="rId13"/>
                    <a:srcRect b="3287"/>
                    <a:stretch>
                      <a:fillRect/>
                    </a:stretch>
                  </pic:blipFill>
                  <pic:spPr>
                    <a:xfrm>
                      <a:off x="0" y="0"/>
                      <a:ext cx="375285" cy="70993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0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niáng      niàng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1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1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9575" cy="704850"/>
            <wp:effectExtent l="0" t="0" r="9525" b="0"/>
            <wp:docPr id="4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liáng   liǎng   liàng</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42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42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43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2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 iāng   jiǎng   jiàng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260" name="图片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 name="图片 42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2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8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426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4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42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 iāng   qiáng   qiǎng   qiàng</w:t>
      </w:r>
    </w:p>
    <w:p>
      <w:pPr>
        <w:jc w:val="both"/>
        <w:rPr>
          <w:rFonts w:hint="eastAsia"/>
        </w:rPr>
      </w:pPr>
      <w:r>
        <w:rPr>
          <w:rFonts w:hint="eastAsia"/>
        </w:rPr>
        <w:drawing>
          <wp:inline distT="0" distB="0" distL="114300" distR="114300">
            <wp:extent cx="403225" cy="714375"/>
            <wp:effectExtent l="0" t="0" r="15875" b="9525"/>
            <wp:docPr id="4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72" name="图片 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 name="图片 427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3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02310"/>
            <wp:effectExtent l="0" t="0" r="5715" b="2540"/>
            <wp:docPr id="42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 name="图片 10"/>
                    <pic:cNvPicPr>
                      <a:picLocks noChangeAspect="1"/>
                    </pic:cNvPicPr>
                  </pic:nvPicPr>
                  <pic:blipFill>
                    <a:blip r:embed="rId13"/>
                    <a:srcRect b="4325"/>
                    <a:stretch>
                      <a:fillRect/>
                    </a:stretch>
                  </pic:blipFill>
                  <pic:spPr>
                    <a:xfrm>
                      <a:off x="0" y="0"/>
                      <a:ext cx="375285" cy="70231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 iāng   xiáng   xiǎng   xiàng</w:t>
      </w:r>
    </w:p>
    <w:p>
      <w:pPr>
        <w:jc w:val="both"/>
        <w:rPr>
          <w:rFonts w:hint="eastAsia"/>
        </w:rPr>
      </w:pPr>
      <w:r>
        <w:rPr>
          <w:rFonts w:hint="eastAsia"/>
        </w:rPr>
        <w:drawing>
          <wp:inline distT="0" distB="0" distL="114300" distR="114300">
            <wp:extent cx="410210" cy="723900"/>
            <wp:effectExtent l="0" t="0" r="8890" b="0"/>
            <wp:docPr id="42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84" name="图片 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 name="图片 42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2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3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     bìn</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413" name="图片 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 name="图片 441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11" name="图片 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 name="图片 43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414" name="图片 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 name="图片 441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    pín    pǐn    pìn</w:t>
      </w:r>
    </w:p>
    <w:p>
      <w:pPr>
        <w:jc w:val="both"/>
        <w:rPr>
          <w:rFonts w:hint="eastAsia"/>
        </w:rPr>
      </w:pPr>
      <w:r>
        <w:rPr>
          <w:rFonts w:hint="eastAsia"/>
        </w:rPr>
        <w:drawing>
          <wp:inline distT="0" distB="0" distL="114300" distR="114300">
            <wp:extent cx="405130" cy="691515"/>
            <wp:effectExtent l="0" t="0" r="13970" b="13335"/>
            <wp:docPr id="4412" name="图片 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 name="图片 441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23" name="图片 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 name="图片 43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5" name="图片 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 name="图片 4415"/>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6" name="图片 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 name="图片 44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417" name="图片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 name="图片 4417"/>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    mǐn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411" name="图片 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 name="图片 4411"/>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418" name="图片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 name="图片 4418"/>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3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3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3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līn    lín    lǐn    lìn</w:t>
      </w:r>
    </w:p>
    <w:p>
      <w:pPr>
        <w:jc w:val="both"/>
        <w:rPr>
          <w:rFonts w:hint="eastAsia"/>
        </w:rPr>
      </w:pPr>
      <w:r>
        <w:rPr>
          <w:rFonts w:hint="eastAsia"/>
        </w:rPr>
        <w:drawing>
          <wp:inline distT="0" distB="0" distL="114300" distR="114300">
            <wp:extent cx="417830" cy="727075"/>
            <wp:effectExtent l="0" t="0" r="1270" b="15875"/>
            <wp:docPr id="44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59" name="图片 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 name="图片 435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4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    jǐn    jìn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371" name="图片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 name="图片 43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3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3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3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    qín    qǐn    qìn</w:t>
      </w:r>
    </w:p>
    <w:p>
      <w:pPr>
        <w:jc w:val="both"/>
        <w:rPr>
          <w:rFonts w:hint="eastAsia"/>
        </w:rPr>
      </w:pPr>
      <w:r>
        <w:rPr>
          <w:rFonts w:hint="eastAsia"/>
        </w:rPr>
        <w:drawing>
          <wp:inline distT="0" distB="0" distL="114300" distR="114300">
            <wp:extent cx="403225" cy="714375"/>
            <wp:effectExtent l="0" t="0" r="15875" b="9525"/>
            <wp:docPr id="44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83" name="图片 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 name="图片 43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3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4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    xín    xǐn    xìn</w:t>
      </w:r>
    </w:p>
    <w:p>
      <w:pPr>
        <w:jc w:val="both"/>
        <w:rPr>
          <w:rFonts w:hint="eastAsia"/>
        </w:rPr>
      </w:pPr>
      <w:r>
        <w:rPr>
          <w:rFonts w:hint="eastAsia"/>
        </w:rPr>
        <w:drawing>
          <wp:inline distT="0" distB="0" distL="114300" distR="114300">
            <wp:extent cx="410210" cy="723900"/>
            <wp:effectExtent l="0" t="0" r="8890" b="0"/>
            <wp:docPr id="44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395" name="图片 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 name="图片 439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3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3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4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bīng    bǐng    bìng</w:t>
      </w:r>
    </w:p>
    <w:p>
      <w:pPr>
        <w:ind w:left="2415" w:leftChars="50" w:hanging="2310" w:hangingChars="1100"/>
        <w:jc w:val="center"/>
        <w:rPr>
          <w:rFonts w:hint="eastAsia" w:ascii="仿宋" w:hAnsi="仿宋" w:eastAsia="仿宋"/>
          <w:sz w:val="32"/>
          <w:szCs w:val="32"/>
        </w:rPr>
      </w:pPr>
      <w:r>
        <w:drawing>
          <wp:inline distT="0" distB="0" distL="114300" distR="114300">
            <wp:extent cx="421005" cy="706120"/>
            <wp:effectExtent l="0" t="0" r="17145" b="17780"/>
            <wp:docPr id="4559" name="图片 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 name="图片 455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31" name="图片 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 name="图片 44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0" name="图片 4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 name="图片 456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1005" cy="706120"/>
            <wp:effectExtent l="0" t="0" r="17145" b="17780"/>
            <wp:docPr id="4561" name="图片 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 name="图片 456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4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pīng    píng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5130" cy="691515"/>
            <wp:effectExtent l="0" t="0" r="13970" b="13335"/>
            <wp:docPr id="4558" name="图片 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 name="图片 455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43" name="图片 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 name="图片 44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4562" name="图片 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 name="图片 45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44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4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míng    mǐng    mìng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1480" cy="701040"/>
            <wp:effectExtent l="0" t="0" r="7620" b="3810"/>
            <wp:docPr id="4557" name="图片 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 name="图片 455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55" name="图片 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 name="图片 445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3" name="图片 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 name="图片 456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4564" name="图片 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 name="图片 456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4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dīng    dǐng    dìng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45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67" name="图片 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 name="图片 44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45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4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tīng    tíng    tǐng    tìng</w:t>
      </w:r>
    </w:p>
    <w:p>
      <w:pPr>
        <w:jc w:val="both"/>
        <w:rPr>
          <w:rFonts w:hint="eastAsia"/>
        </w:rPr>
      </w:pPr>
      <w:r>
        <w:rPr>
          <w:rFonts w:hint="eastAsia"/>
        </w:rPr>
        <w:drawing>
          <wp:inline distT="0" distB="0" distL="114300" distR="114300">
            <wp:extent cx="387350" cy="715645"/>
            <wp:effectExtent l="0" t="0" r="12700" b="8255"/>
            <wp:docPr id="4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479" name="图片 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 name="图片 447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48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5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4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4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4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níng    nǐng    nìng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491" name="图片 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 name="图片 449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4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4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4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líng    lǐng    lìng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5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03" name="图片 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 name="图片 45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57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5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jīng    jǐng    jìng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49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15" name="图片 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 name="图片 45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5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4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5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qīng    qíng    qǐng    qìng</w:t>
      </w:r>
    </w:p>
    <w:p>
      <w:pPr>
        <w:jc w:val="both"/>
        <w:rPr>
          <w:rFonts w:hint="eastAsia"/>
        </w:rPr>
      </w:pPr>
      <w:r>
        <w:rPr>
          <w:rFonts w:hint="eastAsia"/>
        </w:rPr>
        <w:drawing>
          <wp:inline distT="0" distB="0" distL="114300" distR="114300">
            <wp:extent cx="403225" cy="714375"/>
            <wp:effectExtent l="0" t="0" r="15875" b="9525"/>
            <wp:docPr id="45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27" name="图片 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 name="图片 452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4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    xíng    xǐng    xìng</w:t>
      </w:r>
    </w:p>
    <w:p>
      <w:pPr>
        <w:jc w:val="both"/>
        <w:rPr>
          <w:rFonts w:hint="eastAsia"/>
        </w:rPr>
      </w:pPr>
      <w:r>
        <w:rPr>
          <w:rFonts w:hint="eastAsia"/>
        </w:rPr>
        <w:drawing>
          <wp:inline distT="0" distB="0" distL="114300" distR="114300">
            <wp:extent cx="410210" cy="723900"/>
            <wp:effectExtent l="0" t="0" r="8890" b="0"/>
            <wp:docPr id="45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39" name="图片 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 name="图片 453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5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5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5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5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5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11" w:name="_Toc13844"/>
      <w:bookmarkStart w:id="112" w:name="_Toc23815"/>
      <w:r>
        <w:rPr>
          <w:rFonts w:hint="eastAsia"/>
          <w:lang w:val="en-US" w:eastAsia="zh-CN"/>
        </w:rPr>
        <w:t>三 词语</w:t>
      </w:r>
      <w:bookmarkEnd w:id="111"/>
      <w:bookmarkEnd w:id="112"/>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běi</w:t>
      </w:r>
      <w:ins w:id="795" w:author="杨文珍" w:date="2020-08-18T08:42:30Z">
        <w:r>
          <w:rPr>
            <w:rFonts w:hint="default" w:ascii="仿宋" w:hAnsi="仿宋" w:eastAsia="仿宋"/>
            <w:sz w:val="32"/>
            <w:szCs w:val="32"/>
            <w:lang w:val="en-US"/>
          </w:rPr>
          <w:t xml:space="preserve"> </w:t>
        </w:r>
      </w:ins>
      <w:r>
        <w:rPr>
          <w:rFonts w:hint="eastAsia" w:ascii="仿宋" w:hAnsi="仿宋" w:eastAsia="仿宋"/>
          <w:sz w:val="32"/>
          <w:szCs w:val="32"/>
        </w:rPr>
        <w:t>jīng  北京</w:t>
      </w:r>
    </w:p>
    <w:p>
      <w:pPr>
        <w:jc w:val="center"/>
        <w:rPr>
          <w:rFonts w:ascii="仿宋" w:hAnsi="仿宋" w:eastAsia="仿宋"/>
          <w:sz w:val="32"/>
          <w:szCs w:val="32"/>
        </w:rPr>
      </w:pPr>
      <w:r>
        <w:drawing>
          <wp:inline distT="0" distB="0" distL="114300" distR="114300">
            <wp:extent cx="421005" cy="706120"/>
            <wp:effectExtent l="0" t="0" r="17145" b="17780"/>
            <wp:docPr id="4582" name="图片 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 name="图片 458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4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426720" cy="741045"/>
            <wp:effectExtent l="0" t="0" r="11430" b="1905"/>
            <wp:docPr id="45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9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592" name="图片 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 name="图片 459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5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ascii="仿宋" w:hAnsi="仿宋" w:eastAsia="仿宋"/>
          <w:sz w:val="32"/>
          <w:szCs w:val="32"/>
        </w:rPr>
        <w:t>ti</w:t>
      </w:r>
      <w:r>
        <w:rPr>
          <w:rFonts w:hint="eastAsia" w:ascii="仿宋" w:hAnsi="仿宋" w:eastAsia="仿宋"/>
          <w:sz w:val="32"/>
          <w:szCs w:val="32"/>
        </w:rPr>
        <w:t>ā</w:t>
      </w:r>
      <w:r>
        <w:rPr>
          <w:rFonts w:ascii="仿宋" w:hAnsi="仿宋" w:eastAsia="仿宋"/>
          <w:sz w:val="32"/>
          <w:szCs w:val="32"/>
        </w:rPr>
        <w:t>n</w:t>
      </w:r>
      <w:ins w:id="796" w:author="杨文珍" w:date="2020-08-18T08:42:35Z">
        <w:r>
          <w:rPr>
            <w:rFonts w:hint="default" w:ascii="仿宋" w:hAnsi="仿宋" w:eastAsia="仿宋"/>
            <w:sz w:val="32"/>
            <w:szCs w:val="32"/>
            <w:lang w:val="en-US"/>
          </w:rPr>
          <w:t xml:space="preserve"> </w:t>
        </w:r>
      </w:ins>
      <w:r>
        <w:rPr>
          <w:rFonts w:ascii="仿宋" w:hAnsi="仿宋" w:eastAsia="仿宋"/>
          <w:sz w:val="32"/>
          <w:szCs w:val="32"/>
        </w:rPr>
        <w:t>j</w:t>
      </w:r>
      <w:r>
        <w:rPr>
          <w:rFonts w:hint="eastAsia" w:ascii="仿宋" w:hAnsi="仿宋" w:eastAsia="仿宋"/>
          <w:sz w:val="32"/>
          <w:szCs w:val="32"/>
        </w:rPr>
        <w:t>ī</w:t>
      </w:r>
      <w:r>
        <w:rPr>
          <w:rFonts w:ascii="仿宋" w:hAnsi="仿宋" w:eastAsia="仿宋"/>
          <w:sz w:val="32"/>
          <w:szCs w:val="32"/>
        </w:rPr>
        <w:t>n</w:t>
      </w:r>
      <w:r>
        <w:rPr>
          <w:rFonts w:hint="eastAsia" w:ascii="仿宋" w:hAnsi="仿宋" w:eastAsia="仿宋"/>
          <w:sz w:val="32"/>
          <w:szCs w:val="32"/>
        </w:rPr>
        <w:t xml:space="preserve">  天津</w:t>
      </w:r>
    </w:p>
    <w:p>
      <w:pPr>
        <w:jc w:val="center"/>
        <w:rPr>
          <w:rFonts w:ascii="仿宋" w:hAnsi="仿宋" w:eastAsia="仿宋"/>
          <w:sz w:val="32"/>
          <w:szCs w:val="32"/>
        </w:rPr>
      </w:pPr>
      <w:r>
        <w:rPr>
          <w:rFonts w:hint="eastAsia"/>
        </w:rPr>
        <w:drawing>
          <wp:inline distT="0" distB="0" distL="114300" distR="114300">
            <wp:extent cx="387350" cy="715645"/>
            <wp:effectExtent l="0" t="0" r="12700" b="8255"/>
            <wp:docPr id="45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596" name="图片 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 name="图片 45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5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0" name="图片 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 name="图片 46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ascii="仿宋" w:hAnsi="仿宋" w:eastAsia="仿宋"/>
          <w:sz w:val="32"/>
          <w:szCs w:val="32"/>
        </w:rPr>
        <w:t>n</w:t>
      </w:r>
      <w:r>
        <w:rPr>
          <w:rFonts w:hint="eastAsia" w:ascii="仿宋" w:hAnsi="仿宋" w:eastAsia="仿宋"/>
          <w:sz w:val="32"/>
          <w:szCs w:val="32"/>
        </w:rPr>
        <w:t>á</w:t>
      </w:r>
      <w:r>
        <w:rPr>
          <w:rFonts w:ascii="仿宋" w:hAnsi="仿宋" w:eastAsia="仿宋"/>
          <w:sz w:val="32"/>
          <w:szCs w:val="32"/>
        </w:rPr>
        <w:t>n</w:t>
      </w:r>
      <w:ins w:id="797" w:author="杨文珍" w:date="2020-08-18T08:42:38Z">
        <w:r>
          <w:rPr>
            <w:rFonts w:hint="default" w:ascii="仿宋" w:hAnsi="仿宋" w:eastAsia="仿宋"/>
            <w:sz w:val="32"/>
            <w:szCs w:val="32"/>
            <w:lang w:val="en-US"/>
          </w:rPr>
          <w:t xml:space="preserve"> </w:t>
        </w:r>
      </w:ins>
      <w:r>
        <w:rPr>
          <w:rFonts w:ascii="仿宋" w:hAnsi="仿宋" w:eastAsia="仿宋"/>
          <w:sz w:val="32"/>
          <w:szCs w:val="32"/>
        </w:rPr>
        <w:t>j</w:t>
      </w:r>
      <w:r>
        <w:rPr>
          <w:rFonts w:hint="eastAsia" w:ascii="仿宋" w:hAnsi="仿宋" w:eastAsia="仿宋"/>
          <w:sz w:val="32"/>
          <w:szCs w:val="32"/>
        </w:rPr>
        <w:t>ī</w:t>
      </w:r>
      <w:r>
        <w:rPr>
          <w:rFonts w:ascii="仿宋" w:hAnsi="仿宋" w:eastAsia="仿宋"/>
          <w:sz w:val="32"/>
          <w:szCs w:val="32"/>
        </w:rPr>
        <w:t>ng</w:t>
      </w:r>
      <w:r>
        <w:rPr>
          <w:rFonts w:hint="eastAsia" w:ascii="仿宋" w:hAnsi="仿宋" w:eastAsia="仿宋"/>
          <w:sz w:val="32"/>
          <w:szCs w:val="32"/>
        </w:rPr>
        <w:t xml:space="preserve">  南京</w:t>
      </w:r>
    </w:p>
    <w:p>
      <w:pPr>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4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0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4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08" name="图片 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 name="图片 46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tài</w:t>
      </w:r>
      <w:ins w:id="798" w:author="杨文珍" w:date="2020-08-18T08:42:42Z">
        <w:r>
          <w:rPr>
            <w:rFonts w:hint="default" w:ascii="仿宋" w:hAnsi="仿宋" w:eastAsia="仿宋"/>
            <w:sz w:val="32"/>
            <w:szCs w:val="32"/>
            <w:lang w:val="en-US"/>
          </w:rPr>
          <w:t xml:space="preserve"> </w:t>
        </w:r>
      </w:ins>
      <w:r>
        <w:rPr>
          <w:rFonts w:hint="eastAsia" w:ascii="仿宋" w:hAnsi="仿宋" w:eastAsia="仿宋"/>
          <w:sz w:val="32"/>
          <w:szCs w:val="32"/>
        </w:rPr>
        <w:t>yáng</w:t>
      </w:r>
      <w:ins w:id="799" w:author="杨文珍" w:date="2020-08-18T08:43:55Z">
        <w:r>
          <w:rPr>
            <w:rFonts w:hint="eastAsia" w:ascii="仿宋" w:hAnsi="仿宋" w:eastAsia="仿宋"/>
            <w:sz w:val="32"/>
            <w:szCs w:val="32"/>
          </w:rPr>
          <w:t xml:space="preserve">  </w:t>
        </w:r>
      </w:ins>
      <w:r>
        <w:rPr>
          <w:rFonts w:hint="eastAsia" w:ascii="仿宋" w:hAnsi="仿宋" w:eastAsia="仿宋"/>
          <w:sz w:val="32"/>
          <w:szCs w:val="32"/>
        </w:rPr>
        <w:t>太阳</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46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9575" cy="704850"/>
            <wp:effectExtent l="0" t="0" r="9525" b="0"/>
            <wp:docPr id="5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yuè</w:t>
      </w:r>
      <w:ins w:id="800" w:author="杨文珍" w:date="2020-08-18T08:42:46Z">
        <w:r>
          <w:rPr>
            <w:rFonts w:hint="default" w:ascii="仿宋" w:hAnsi="仿宋" w:eastAsia="仿宋"/>
            <w:sz w:val="32"/>
            <w:szCs w:val="32"/>
            <w:lang w:val="en-US"/>
          </w:rPr>
          <w:t xml:space="preserve"> </w:t>
        </w:r>
      </w:ins>
      <w:r>
        <w:rPr>
          <w:rFonts w:hint="eastAsia" w:ascii="仿宋" w:hAnsi="仿宋" w:eastAsia="仿宋"/>
          <w:sz w:val="32"/>
          <w:szCs w:val="32"/>
        </w:rPr>
        <w:t>liang</w:t>
      </w:r>
      <w:ins w:id="801" w:author="杨文珍" w:date="2020-08-18T08:43:57Z">
        <w:r>
          <w:rPr>
            <w:rFonts w:hint="eastAsia" w:ascii="仿宋" w:hAnsi="仿宋" w:eastAsia="仿宋"/>
            <w:sz w:val="32"/>
            <w:szCs w:val="32"/>
          </w:rPr>
          <w:t xml:space="preserve">  </w:t>
        </w:r>
      </w:ins>
      <w:r>
        <w:rPr>
          <w:rFonts w:hint="eastAsia" w:ascii="仿宋" w:hAnsi="仿宋" w:eastAsia="仿宋"/>
          <w:sz w:val="32"/>
          <w:szCs w:val="32"/>
        </w:rPr>
        <w:t>月亮</w:t>
      </w:r>
    </w:p>
    <w:p>
      <w:pPr>
        <w:jc w:val="center"/>
        <w:rPr>
          <w:rFonts w:hint="eastAsia" w:ascii="仿宋" w:hAnsi="仿宋" w:eastAsia="仿宋"/>
          <w:sz w:val="32"/>
          <w:szCs w:val="32"/>
        </w:rPr>
      </w:pPr>
      <w:r>
        <w:drawing>
          <wp:inline distT="0" distB="0" distL="114300" distR="114300">
            <wp:extent cx="390525" cy="723900"/>
            <wp:effectExtent l="0" t="0" r="9525" b="0"/>
            <wp:docPr id="52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46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46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4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xīng</w:t>
      </w:r>
      <w:ins w:id="802" w:author="杨文珍" w:date="2020-08-18T08:42:50Z">
        <w:r>
          <w:rPr>
            <w:rFonts w:hint="default" w:ascii="仿宋" w:hAnsi="仿宋" w:eastAsia="仿宋"/>
            <w:sz w:val="32"/>
            <w:szCs w:val="32"/>
            <w:lang w:val="en-US"/>
          </w:rPr>
          <w:t xml:space="preserve"> </w:t>
        </w:r>
      </w:ins>
      <w:r>
        <w:rPr>
          <w:rFonts w:hint="eastAsia" w:ascii="仿宋" w:hAnsi="仿宋" w:eastAsia="仿宋"/>
          <w:sz w:val="32"/>
          <w:szCs w:val="32"/>
        </w:rPr>
        <w:t>xing</w:t>
      </w:r>
      <w:ins w:id="803" w:author="杨文珍" w:date="2020-08-18T08:43:59Z">
        <w:r>
          <w:rPr>
            <w:rFonts w:hint="eastAsia" w:ascii="仿宋" w:hAnsi="仿宋" w:eastAsia="仿宋"/>
            <w:sz w:val="32"/>
            <w:szCs w:val="32"/>
          </w:rPr>
          <w:t xml:space="preserve">  </w:t>
        </w:r>
      </w:ins>
      <w:r>
        <w:rPr>
          <w:rFonts w:hint="eastAsia" w:ascii="仿宋" w:hAnsi="仿宋" w:eastAsia="仿宋"/>
          <w:sz w:val="32"/>
          <w:szCs w:val="32"/>
        </w:rPr>
        <w:t>星星</w:t>
      </w:r>
    </w:p>
    <w:p>
      <w:pPr>
        <w:jc w:val="center"/>
        <w:rPr>
          <w:rFonts w:hint="eastAsia" w:ascii="仿宋" w:hAnsi="仿宋" w:eastAsia="仿宋"/>
          <w:sz w:val="32"/>
          <w:szCs w:val="32"/>
        </w:rPr>
      </w:pPr>
      <w:r>
        <w:rPr>
          <w:rFonts w:hint="eastAsia"/>
        </w:rPr>
        <w:drawing>
          <wp:inline distT="0" distB="0" distL="114300" distR="114300">
            <wp:extent cx="410210" cy="723900"/>
            <wp:effectExtent l="0" t="0" r="8890" b="0"/>
            <wp:docPr id="4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29" name="图片 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 name="图片 462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6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diàn</w:t>
      </w:r>
      <w:ins w:id="804" w:author="杨文珍" w:date="2020-08-18T08:42:53Z">
        <w:r>
          <w:rPr>
            <w:rFonts w:hint="default" w:ascii="仿宋" w:hAnsi="仿宋" w:eastAsia="仿宋"/>
            <w:sz w:val="32"/>
            <w:szCs w:val="32"/>
            <w:lang w:val="en-US"/>
          </w:rPr>
          <w:t xml:space="preserve"> </w:t>
        </w:r>
      </w:ins>
      <w:r>
        <w:rPr>
          <w:rFonts w:hint="eastAsia" w:ascii="仿宋" w:hAnsi="仿宋" w:eastAsia="仿宋"/>
          <w:sz w:val="32"/>
          <w:szCs w:val="32"/>
        </w:rPr>
        <w:t>dēng</w:t>
      </w:r>
      <w:ins w:id="805" w:author="杨文珍" w:date="2020-08-18T08:44:02Z">
        <w:r>
          <w:rPr>
            <w:rFonts w:hint="eastAsia" w:ascii="仿宋" w:hAnsi="仿宋" w:eastAsia="仿宋"/>
            <w:sz w:val="32"/>
            <w:szCs w:val="32"/>
          </w:rPr>
          <w:t xml:space="preserve">  </w:t>
        </w:r>
      </w:ins>
      <w:r>
        <w:rPr>
          <w:rFonts w:hint="eastAsia" w:ascii="仿宋" w:hAnsi="仿宋" w:eastAsia="仿宋"/>
          <w:sz w:val="32"/>
          <w:szCs w:val="32"/>
        </w:rPr>
        <w:t>电灯</w:t>
      </w:r>
    </w:p>
    <w:p>
      <w:pPr>
        <w:jc w:val="center"/>
        <w:rPr>
          <w:rFonts w:hint="eastAsia" w:ascii="仿宋" w:hAnsi="仿宋" w:eastAsia="仿宋"/>
          <w:sz w:val="32"/>
          <w:szCs w:val="32"/>
        </w:rPr>
      </w:pPr>
      <w:r>
        <w:drawing>
          <wp:inline distT="0" distB="0" distL="114300" distR="114300">
            <wp:extent cx="424180" cy="718820"/>
            <wp:effectExtent l="0" t="0" r="13970" b="5080"/>
            <wp:docPr id="4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464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46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45" name="图片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图片 46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w:t>
      </w:r>
      <w:ins w:id="806" w:author="杨文珍" w:date="2020-08-18T08:42:56Z">
        <w:r>
          <w:rPr>
            <w:rFonts w:hint="default" w:ascii="仿宋" w:hAnsi="仿宋" w:eastAsia="仿宋"/>
            <w:sz w:val="32"/>
            <w:szCs w:val="32"/>
            <w:lang w:val="en-US"/>
          </w:rPr>
          <w:t xml:space="preserve"> </w:t>
        </w:r>
      </w:ins>
      <w:r>
        <w:rPr>
          <w:rFonts w:hint="eastAsia" w:ascii="仿宋" w:hAnsi="仿宋" w:eastAsia="仿宋"/>
          <w:sz w:val="32"/>
          <w:szCs w:val="32"/>
        </w:rPr>
        <w:t>shàn</w:t>
      </w:r>
      <w:ins w:id="807" w:author="杨文珍" w:date="2020-08-18T08:44:03Z">
        <w:r>
          <w:rPr>
            <w:rFonts w:hint="eastAsia" w:ascii="仿宋" w:hAnsi="仿宋" w:eastAsia="仿宋"/>
            <w:sz w:val="32"/>
            <w:szCs w:val="32"/>
          </w:rPr>
          <w:t xml:space="preserve">  </w:t>
        </w:r>
      </w:ins>
      <w:r>
        <w:rPr>
          <w:rFonts w:hint="eastAsia" w:ascii="仿宋" w:hAnsi="仿宋" w:eastAsia="仿宋"/>
          <w:sz w:val="32"/>
          <w:szCs w:val="32"/>
        </w:rPr>
        <w:t>电扇</w:t>
      </w:r>
    </w:p>
    <w:p>
      <w:pPr>
        <w:jc w:val="center"/>
        <w:rPr>
          <w:rFonts w:hint="eastAsia" w:ascii="仿宋" w:hAnsi="仿宋" w:eastAsia="仿宋"/>
          <w:sz w:val="32"/>
          <w:szCs w:val="32"/>
        </w:rPr>
      </w:pPr>
      <w:r>
        <w:drawing>
          <wp:inline distT="0" distB="0" distL="114300" distR="114300">
            <wp:extent cx="424180" cy="718820"/>
            <wp:effectExtent l="0" t="0" r="13970" b="5080"/>
            <wp:docPr id="46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6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4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diàn</w:t>
      </w:r>
      <w:ins w:id="808" w:author="杨文珍" w:date="2020-08-18T08:43:01Z">
        <w:r>
          <w:rPr>
            <w:rFonts w:hint="default" w:ascii="仿宋" w:hAnsi="仿宋" w:eastAsia="仿宋"/>
            <w:sz w:val="32"/>
            <w:szCs w:val="32"/>
            <w:lang w:val="en-US"/>
          </w:rPr>
          <w:t xml:space="preserve"> </w:t>
        </w:r>
      </w:ins>
      <w:r>
        <w:rPr>
          <w:rFonts w:hint="eastAsia" w:ascii="仿宋" w:hAnsi="仿宋" w:eastAsia="仿宋"/>
          <w:sz w:val="32"/>
          <w:szCs w:val="32"/>
        </w:rPr>
        <w:t>bīng</w:t>
      </w:r>
      <w:ins w:id="809" w:author="杨文珍" w:date="2020-08-18T08:43:03Z">
        <w:r>
          <w:rPr>
            <w:rFonts w:hint="default" w:ascii="仿宋" w:hAnsi="仿宋" w:eastAsia="仿宋"/>
            <w:sz w:val="32"/>
            <w:szCs w:val="32"/>
            <w:lang w:val="en-US"/>
          </w:rPr>
          <w:t xml:space="preserve"> </w:t>
        </w:r>
      </w:ins>
      <w:r>
        <w:rPr>
          <w:rFonts w:hint="eastAsia" w:ascii="仿宋" w:hAnsi="仿宋" w:eastAsia="仿宋"/>
          <w:sz w:val="32"/>
          <w:szCs w:val="32"/>
        </w:rPr>
        <w:t>xiāng</w:t>
      </w:r>
      <w:ins w:id="810" w:author="杨文珍" w:date="2020-08-18T08:44:06Z">
        <w:r>
          <w:rPr>
            <w:rFonts w:hint="eastAsia" w:ascii="仿宋" w:hAnsi="仿宋" w:eastAsia="仿宋"/>
            <w:sz w:val="32"/>
            <w:szCs w:val="32"/>
          </w:rPr>
          <w:t xml:space="preserve">  </w:t>
        </w:r>
      </w:ins>
      <w:r>
        <w:rPr>
          <w:rFonts w:hint="eastAsia" w:ascii="仿宋" w:hAnsi="仿宋" w:eastAsia="仿宋"/>
          <w:sz w:val="32"/>
          <w:szCs w:val="32"/>
        </w:rPr>
        <w:t>电冰箱</w:t>
      </w:r>
    </w:p>
    <w:p>
      <w:pPr>
        <w:jc w:val="center"/>
        <w:rPr>
          <w:rFonts w:hint="eastAsia" w:ascii="仿宋" w:hAnsi="仿宋" w:eastAsia="仿宋"/>
          <w:sz w:val="32"/>
          <w:szCs w:val="32"/>
        </w:rPr>
      </w:pPr>
      <w:r>
        <w:drawing>
          <wp:inline distT="0" distB="0" distL="114300" distR="114300">
            <wp:extent cx="424180" cy="718820"/>
            <wp:effectExtent l="0" t="0" r="13970" b="5080"/>
            <wp:docPr id="46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6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1005" cy="706120"/>
            <wp:effectExtent l="0" t="0" r="17145" b="17780"/>
            <wp:docPr id="4654" name="图片 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 name="图片 46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4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4656" name="图片 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 name="图片 46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46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0" name="图片 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 name="图片 466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dà</w:t>
      </w:r>
      <w:ins w:id="811" w:author="杨文珍" w:date="2020-08-18T08:43:09Z">
        <w:r>
          <w:rPr>
            <w:rFonts w:hint="default" w:ascii="仿宋" w:hAnsi="仿宋" w:eastAsia="仿宋"/>
            <w:sz w:val="32"/>
            <w:szCs w:val="32"/>
            <w:lang w:val="en-US"/>
          </w:rPr>
          <w:t xml:space="preserve"> </w:t>
        </w:r>
      </w:ins>
      <w:r>
        <w:rPr>
          <w:rFonts w:hint="eastAsia" w:ascii="仿宋" w:hAnsi="仿宋" w:eastAsia="仿宋"/>
          <w:sz w:val="32"/>
          <w:szCs w:val="32"/>
        </w:rPr>
        <w:t>yàn</w:t>
      </w:r>
      <w:ins w:id="812" w:author="杨文珍" w:date="2020-08-18T08:44:09Z">
        <w:r>
          <w:rPr>
            <w:rFonts w:hint="eastAsia" w:ascii="仿宋" w:hAnsi="仿宋" w:eastAsia="仿宋"/>
            <w:sz w:val="32"/>
            <w:szCs w:val="32"/>
          </w:rPr>
          <w:t xml:space="preserve">  </w:t>
        </w:r>
      </w:ins>
      <w:r>
        <w:rPr>
          <w:rFonts w:hint="eastAsia" w:ascii="仿宋" w:hAnsi="仿宋" w:eastAsia="仿宋"/>
          <w:sz w:val="32"/>
          <w:szCs w:val="32"/>
        </w:rPr>
        <w:t>大雁</w:t>
      </w:r>
    </w:p>
    <w:p>
      <w:pPr>
        <w:jc w:val="center"/>
        <w:rPr>
          <w:rFonts w:hint="eastAsia" w:ascii="仿宋" w:hAnsi="仿宋" w:eastAsia="仿宋"/>
          <w:sz w:val="32"/>
          <w:szCs w:val="32"/>
        </w:rPr>
      </w:pPr>
      <w:r>
        <w:drawing>
          <wp:inline distT="0" distB="0" distL="114300" distR="114300">
            <wp:extent cx="412750" cy="699770"/>
            <wp:effectExtent l="0" t="0" r="6350" b="5080"/>
            <wp:docPr id="47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 name="图片 11"/>
                    <pic:cNvPicPr>
                      <a:picLocks noChangeAspect="1"/>
                    </pic:cNvPicPr>
                  </pic:nvPicPr>
                  <pic:blipFill>
                    <a:blip r:embed="rId15"/>
                    <a:stretch>
                      <a:fillRect/>
                    </a:stretch>
                  </pic:blipFill>
                  <pic:spPr>
                    <a:xfrm>
                      <a:off x="0" y="0"/>
                      <a:ext cx="412750" cy="699770"/>
                    </a:xfrm>
                    <a:prstGeom prst="rect">
                      <a:avLst/>
                    </a:prstGeom>
                    <a:noFill/>
                    <a:ln>
                      <a:noFill/>
                    </a:ln>
                  </pic:spPr>
                </pic:pic>
              </a:graphicData>
            </a:graphic>
          </wp:inline>
        </w:drawing>
      </w:r>
      <w:r>
        <w:drawing>
          <wp:inline distT="0" distB="0" distL="114300" distR="114300">
            <wp:extent cx="424815" cy="687070"/>
            <wp:effectExtent l="0" t="0" r="13335" b="17780"/>
            <wp:docPr id="4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 name="图片 5"/>
                    <pic:cNvPicPr>
                      <a:picLocks noChangeAspect="1"/>
                    </pic:cNvPicPr>
                  </pic:nvPicPr>
                  <pic:blipFill>
                    <a:blip r:embed="rId14"/>
                    <a:srcRect b="5420"/>
                    <a:stretch>
                      <a:fillRect/>
                    </a:stretch>
                  </pic:blipFill>
                  <pic:spPr>
                    <a:xfrm>
                      <a:off x="0" y="0"/>
                      <a:ext cx="424815" cy="687070"/>
                    </a:xfrm>
                    <a:prstGeom prst="rect">
                      <a:avLst/>
                    </a:prstGeom>
                    <a:noFill/>
                    <a:ln>
                      <a:noFill/>
                    </a:ln>
                  </pic:spPr>
                </pic:pic>
              </a:graphicData>
            </a:graphic>
          </wp:inline>
        </w:drawing>
      </w:r>
      <w:r>
        <w:drawing>
          <wp:inline distT="0" distB="0" distL="114300" distR="114300">
            <wp:extent cx="368935" cy="720725"/>
            <wp:effectExtent l="0" t="0" r="12065" b="3175"/>
            <wp:docPr id="47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 name="图片 10"/>
                    <pic:cNvPicPr>
                      <a:picLocks noChangeAspect="1"/>
                    </pic:cNvPicPr>
                  </pic:nvPicPr>
                  <pic:blipFill>
                    <a:blip r:embed="rId13"/>
                    <a:stretch>
                      <a:fillRect/>
                    </a:stretch>
                  </pic:blipFill>
                  <pic:spPr>
                    <a:xfrm>
                      <a:off x="0" y="0"/>
                      <a:ext cx="368935" cy="720725"/>
                    </a:xfrm>
                    <a:prstGeom prst="rect">
                      <a:avLst/>
                    </a:prstGeom>
                    <a:noFill/>
                    <a:ln>
                      <a:noFill/>
                    </a:ln>
                  </pic:spPr>
                </pic:pic>
              </a:graphicData>
            </a:graphic>
          </wp:inline>
        </w:drawing>
      </w:r>
      <w:r>
        <w:drawing>
          <wp:inline distT="0" distB="0" distL="114300" distR="114300">
            <wp:extent cx="400050" cy="704850"/>
            <wp:effectExtent l="0" t="0" r="0" b="0"/>
            <wp:docPr id="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2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lǎo</w:t>
      </w:r>
      <w:ins w:id="813" w:author="杨文珍" w:date="2020-08-18T08:43:13Z">
        <w:r>
          <w:rPr>
            <w:rFonts w:hint="default" w:ascii="仿宋" w:hAnsi="仿宋" w:eastAsia="仿宋"/>
            <w:sz w:val="32"/>
            <w:szCs w:val="32"/>
            <w:lang w:val="en-US"/>
          </w:rPr>
          <w:t xml:space="preserve"> </w:t>
        </w:r>
      </w:ins>
      <w:r>
        <w:rPr>
          <w:rFonts w:hint="eastAsia" w:ascii="仿宋" w:hAnsi="仿宋" w:eastAsia="仿宋"/>
          <w:sz w:val="32"/>
          <w:szCs w:val="32"/>
        </w:rPr>
        <w:t>yīng</w:t>
      </w:r>
      <w:ins w:id="814" w:author="杨文珍" w:date="2020-08-18T08:44:11Z">
        <w:r>
          <w:rPr>
            <w:rFonts w:hint="eastAsia" w:ascii="仿宋" w:hAnsi="仿宋" w:eastAsia="仿宋"/>
            <w:sz w:val="32"/>
            <w:szCs w:val="32"/>
          </w:rPr>
          <w:t xml:space="preserve">  </w:t>
        </w:r>
      </w:ins>
      <w:r>
        <w:rPr>
          <w:rFonts w:hint="eastAsia" w:ascii="仿宋" w:hAnsi="仿宋" w:eastAsia="仿宋"/>
          <w:sz w:val="32"/>
          <w:szCs w:val="32"/>
        </w:rPr>
        <w:t>老鹰</w:t>
      </w:r>
    </w:p>
    <w:p>
      <w:pPr>
        <w:jc w:val="center"/>
        <w:rPr>
          <w:rFonts w:hint="eastAsia" w:ascii="仿宋" w:hAnsi="仿宋" w:eastAsia="仿宋"/>
          <w:sz w:val="32"/>
          <w:szCs w:val="32"/>
        </w:rPr>
      </w:pPr>
      <w:r>
        <w:rPr>
          <w:rFonts w:hint="eastAsia"/>
        </w:rPr>
        <w:drawing>
          <wp:inline distT="0" distB="0" distL="114300" distR="114300">
            <wp:extent cx="417830" cy="727075"/>
            <wp:effectExtent l="0" t="0" r="1270" b="15875"/>
            <wp:docPr id="47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23900"/>
            <wp:effectExtent l="0" t="0" r="9525" b="0"/>
            <wp:docPr id="4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47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14375"/>
            <wp:effectExtent l="0" t="0" r="0" b="9525"/>
            <wp:docPr id="5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317" name="图片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 name="图片 53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bǎi</w:t>
      </w:r>
      <w:ins w:id="815" w:author="杨文珍" w:date="2020-08-18T08:43:17Z">
        <w:r>
          <w:rPr>
            <w:rFonts w:hint="default" w:ascii="仿宋" w:hAnsi="仿宋" w:eastAsia="仿宋"/>
            <w:sz w:val="32"/>
            <w:szCs w:val="32"/>
            <w:lang w:val="en-US"/>
          </w:rPr>
          <w:t xml:space="preserve"> </w:t>
        </w:r>
      </w:ins>
      <w:r>
        <w:rPr>
          <w:rFonts w:hint="eastAsia" w:ascii="仿宋" w:hAnsi="仿宋" w:eastAsia="仿宋"/>
          <w:sz w:val="32"/>
          <w:szCs w:val="32"/>
        </w:rPr>
        <w:t>líng</w:t>
      </w:r>
      <w:ins w:id="816" w:author="杨文珍" w:date="2020-08-18T08:43:20Z">
        <w:r>
          <w:rPr>
            <w:rFonts w:hint="default" w:ascii="仿宋" w:hAnsi="仿宋" w:eastAsia="仿宋"/>
            <w:sz w:val="32"/>
            <w:szCs w:val="32"/>
            <w:lang w:val="en-US"/>
          </w:rPr>
          <w:t xml:space="preserve"> </w:t>
        </w:r>
      </w:ins>
      <w:r>
        <w:rPr>
          <w:rFonts w:hint="eastAsia" w:ascii="仿宋" w:hAnsi="仿宋" w:eastAsia="仿宋"/>
          <w:sz w:val="32"/>
          <w:szCs w:val="32"/>
        </w:rPr>
        <w:t>niǎo</w:t>
      </w:r>
      <w:ins w:id="817" w:author="杨文珍" w:date="2020-08-18T08:44:17Z">
        <w:r>
          <w:rPr>
            <w:rFonts w:hint="eastAsia" w:ascii="仿宋" w:hAnsi="仿宋" w:eastAsia="仿宋"/>
            <w:sz w:val="32"/>
            <w:szCs w:val="32"/>
          </w:rPr>
          <w:t xml:space="preserve">  </w:t>
        </w:r>
      </w:ins>
      <w:r>
        <w:rPr>
          <w:rFonts w:hint="eastAsia" w:ascii="仿宋" w:hAnsi="仿宋" w:eastAsia="仿宋"/>
          <w:sz w:val="32"/>
          <w:szCs w:val="32"/>
        </w:rPr>
        <w:t>百灵鸟</w:t>
      </w:r>
    </w:p>
    <w:p>
      <w:pPr>
        <w:jc w:val="center"/>
        <w:rPr>
          <w:rFonts w:hint="eastAsia" w:ascii="仿宋" w:hAnsi="仿宋" w:eastAsia="仿宋"/>
          <w:sz w:val="32"/>
          <w:szCs w:val="32"/>
        </w:rPr>
      </w:pPr>
      <w:r>
        <w:drawing>
          <wp:inline distT="0" distB="0" distL="114300" distR="114300">
            <wp:extent cx="421005" cy="706120"/>
            <wp:effectExtent l="0" t="0" r="17145" b="17780"/>
            <wp:docPr id="4730"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 name="图片 4730"/>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4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7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7830" cy="727075"/>
            <wp:effectExtent l="0" t="0" r="1270" b="15875"/>
            <wp:docPr id="47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14375"/>
            <wp:effectExtent l="0" t="0" r="0" b="9525"/>
            <wp:docPr id="4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5920" cy="693420"/>
            <wp:effectExtent l="0" t="0" r="5080" b="11430"/>
            <wp:docPr id="4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00050" cy="723900"/>
            <wp:effectExtent l="0" t="0" r="0" b="0"/>
            <wp:docPr id="47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6720" cy="741045"/>
            <wp:effectExtent l="0" t="0" r="11430" b="1905"/>
            <wp:docPr id="4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818" w:author="杨文珍" w:date="2020-08-17T23:04:10Z"/>
          <w:rFonts w:hint="eastAsia"/>
          <w:lang w:val="en-US" w:eastAsia="zh-CN"/>
        </w:rPr>
      </w:pPr>
      <w:ins w:id="819" w:author="杨文珍" w:date="2020-08-17T23:04:10Z">
        <w:bookmarkStart w:id="113" w:name="_Toc27513"/>
        <w:r>
          <w:rPr>
            <w:rFonts w:hint="eastAsia"/>
            <w:lang w:val="en-US" w:eastAsia="zh-CN"/>
          </w:rPr>
          <w:t>四 句子</w:t>
        </w:r>
        <w:bookmarkEnd w:id="113"/>
      </w:ins>
    </w:p>
    <w:p>
      <w:pPr>
        <w:jc w:val="center"/>
        <w:rPr>
          <w:ins w:id="820" w:author="杨文珍" w:date="2020-08-17T23:03:49Z"/>
          <w:rFonts w:ascii="仿宋" w:hAnsi="仿宋" w:eastAsia="仿宋"/>
          <w:sz w:val="32"/>
          <w:szCs w:val="32"/>
        </w:rPr>
      </w:pPr>
      <w:ins w:id="821" w:author="杨文珍" w:date="2020-08-17T23:03:49Z">
        <w:r>
          <w:rPr>
            <w:rFonts w:hint="eastAsia" w:ascii="仿宋" w:hAnsi="仿宋" w:eastAsia="仿宋"/>
            <w:sz w:val="32"/>
            <w:szCs w:val="32"/>
          </w:rPr>
          <w:t>wǒ</w:t>
        </w:r>
      </w:ins>
      <w:ins w:id="822" w:author="杨文珍" w:date="2020-08-17T23:14:24Z">
        <w:r>
          <w:rPr>
            <w:rFonts w:hint="eastAsia" w:ascii="仿宋" w:hAnsi="仿宋" w:eastAsia="仿宋"/>
            <w:sz w:val="32"/>
            <w:szCs w:val="32"/>
            <w:lang w:val="en-US" w:eastAsia="zh-CN"/>
          </w:rPr>
          <w:t xml:space="preserve"> </w:t>
        </w:r>
      </w:ins>
      <w:ins w:id="823" w:author="杨文珍" w:date="2020-08-17T23:03:49Z">
        <w:r>
          <w:rPr>
            <w:rFonts w:hint="eastAsia" w:ascii="仿宋" w:hAnsi="仿宋" w:eastAsia="仿宋"/>
            <w:sz w:val="32"/>
            <w:szCs w:val="32"/>
          </w:rPr>
          <w:t xml:space="preserve">ài  </w:t>
        </w:r>
      </w:ins>
      <w:ins w:id="824" w:author="杨文珍" w:date="2020-08-17T23:03:49Z">
        <w:r>
          <w:rPr>
            <w:rFonts w:hint="eastAsia" w:ascii="仿宋" w:hAnsi="仿宋" w:eastAsia="仿宋"/>
            <w:sz w:val="32"/>
            <w:szCs w:val="32"/>
            <w:lang w:val="en-US" w:eastAsia="zh-CN"/>
          </w:rPr>
          <w:t>b</w:t>
        </w:r>
      </w:ins>
      <w:ins w:id="825" w:author="杨文珍" w:date="2020-08-17T23:03:49Z">
        <w:r>
          <w:rPr>
            <w:rFonts w:hint="eastAsia" w:ascii="仿宋" w:hAnsi="仿宋" w:eastAsia="仿宋"/>
            <w:sz w:val="32"/>
            <w:szCs w:val="32"/>
          </w:rPr>
          <w:t>ě</w:t>
        </w:r>
      </w:ins>
      <w:ins w:id="826" w:author="杨文珍" w:date="2020-08-17T23:03:49Z">
        <w:r>
          <w:rPr>
            <w:rFonts w:ascii="仿宋" w:hAnsi="仿宋" w:eastAsia="仿宋"/>
            <w:sz w:val="32"/>
            <w:szCs w:val="32"/>
          </w:rPr>
          <w:t>i</w:t>
        </w:r>
      </w:ins>
      <w:ins w:id="827" w:author="杨文珍" w:date="2020-08-17T23:14:31Z">
        <w:r>
          <w:rPr>
            <w:rFonts w:hint="eastAsia" w:ascii="仿宋" w:hAnsi="仿宋" w:eastAsia="仿宋"/>
            <w:sz w:val="32"/>
            <w:szCs w:val="32"/>
            <w:lang w:val="en-US" w:eastAsia="zh-CN"/>
          </w:rPr>
          <w:t xml:space="preserve"> </w:t>
        </w:r>
      </w:ins>
      <w:ins w:id="828" w:author="杨文珍" w:date="2020-08-17T23:03:49Z">
        <w:r>
          <w:rPr>
            <w:rFonts w:ascii="仿宋" w:hAnsi="仿宋" w:eastAsia="仿宋"/>
            <w:sz w:val="32"/>
            <w:szCs w:val="32"/>
          </w:rPr>
          <w:t>j</w:t>
        </w:r>
      </w:ins>
      <w:ins w:id="829" w:author="杨文珍" w:date="2020-08-17T23:03:49Z">
        <w:r>
          <w:rPr>
            <w:rFonts w:hint="eastAsia" w:ascii="仿宋" w:hAnsi="仿宋" w:eastAsia="仿宋"/>
            <w:sz w:val="32"/>
            <w:szCs w:val="32"/>
          </w:rPr>
          <w:t>ī</w:t>
        </w:r>
      </w:ins>
      <w:ins w:id="830" w:author="杨文珍" w:date="2020-08-17T23:03:49Z">
        <w:r>
          <w:rPr>
            <w:rFonts w:ascii="仿宋" w:hAnsi="仿宋" w:eastAsia="仿宋"/>
            <w:sz w:val="32"/>
            <w:szCs w:val="32"/>
          </w:rPr>
          <w:t>ng</w:t>
        </w:r>
      </w:ins>
      <w:ins w:id="831" w:author="杨文珍" w:date="2020-08-17T23:03:49Z">
        <w:r>
          <w:rPr>
            <w:rFonts w:hint="eastAsia" w:ascii="仿宋" w:hAnsi="仿宋" w:eastAsia="仿宋"/>
            <w:sz w:val="32"/>
            <w:szCs w:val="32"/>
          </w:rPr>
          <w:t xml:space="preserve">, wǒ ài </w:t>
        </w:r>
      </w:ins>
      <w:ins w:id="832" w:author="杨文珍" w:date="2020-08-17T23:03:49Z">
        <w:r>
          <w:rPr>
            <w:rFonts w:hint="eastAsia" w:ascii="仿宋" w:hAnsi="仿宋" w:eastAsia="仿宋"/>
            <w:sz w:val="32"/>
            <w:szCs w:val="32"/>
            <w:lang w:val="en-US" w:eastAsia="zh-CN"/>
          </w:rPr>
          <w:t>t</w:t>
        </w:r>
      </w:ins>
      <w:ins w:id="833" w:author="杨文珍" w:date="2020-08-17T23:03:49Z">
        <w:r>
          <w:rPr>
            <w:rFonts w:ascii="仿宋" w:hAnsi="仿宋" w:eastAsia="仿宋"/>
            <w:sz w:val="32"/>
            <w:szCs w:val="32"/>
          </w:rPr>
          <w:t>i</w:t>
        </w:r>
      </w:ins>
      <w:ins w:id="834" w:author="杨文珍" w:date="2020-08-17T23:03:49Z">
        <w:r>
          <w:rPr>
            <w:rFonts w:hint="eastAsia" w:ascii="仿宋" w:hAnsi="仿宋" w:eastAsia="仿宋"/>
            <w:sz w:val="32"/>
            <w:szCs w:val="32"/>
          </w:rPr>
          <w:t>ā</w:t>
        </w:r>
      </w:ins>
      <w:ins w:id="835" w:author="杨文珍" w:date="2020-08-17T23:03:49Z">
        <w:r>
          <w:rPr>
            <w:rFonts w:ascii="仿宋" w:hAnsi="仿宋" w:eastAsia="仿宋"/>
            <w:sz w:val="32"/>
            <w:szCs w:val="32"/>
          </w:rPr>
          <w:t>n</w:t>
        </w:r>
      </w:ins>
      <w:ins w:id="836" w:author="杨文珍" w:date="2020-08-17T23:14:36Z">
        <w:r>
          <w:rPr>
            <w:rFonts w:hint="eastAsia" w:ascii="仿宋" w:hAnsi="仿宋" w:eastAsia="仿宋"/>
            <w:sz w:val="32"/>
            <w:szCs w:val="32"/>
            <w:lang w:val="en-US" w:eastAsia="zh-CN"/>
          </w:rPr>
          <w:t xml:space="preserve"> </w:t>
        </w:r>
      </w:ins>
      <w:ins w:id="837" w:author="杨文珍" w:date="2020-08-17T23:03:49Z">
        <w:r>
          <w:rPr>
            <w:rFonts w:hint="eastAsia" w:ascii="仿宋" w:hAnsi="仿宋" w:eastAsia="仿宋"/>
            <w:sz w:val="32"/>
            <w:szCs w:val="32"/>
          </w:rPr>
          <w:t>ā</w:t>
        </w:r>
      </w:ins>
      <w:ins w:id="838" w:author="杨文珍" w:date="2020-08-17T23:03:49Z">
        <w:r>
          <w:rPr>
            <w:rFonts w:ascii="仿宋" w:hAnsi="仿宋" w:eastAsia="仿宋"/>
            <w:sz w:val="32"/>
            <w:szCs w:val="32"/>
          </w:rPr>
          <w:t>n</w:t>
        </w:r>
      </w:ins>
      <w:ins w:id="839" w:author="杨文珍" w:date="2020-08-17T23:14:37Z">
        <w:r>
          <w:rPr>
            <w:rFonts w:hint="eastAsia" w:ascii="仿宋" w:hAnsi="仿宋" w:eastAsia="仿宋"/>
            <w:sz w:val="32"/>
            <w:szCs w:val="32"/>
            <w:lang w:val="en-US" w:eastAsia="zh-CN"/>
          </w:rPr>
          <w:t xml:space="preserve"> </w:t>
        </w:r>
      </w:ins>
      <w:ins w:id="840" w:author="杨文珍" w:date="2020-08-17T23:03:49Z">
        <w:r>
          <w:rPr>
            <w:rFonts w:ascii="仿宋" w:hAnsi="仿宋" w:eastAsia="仿宋"/>
            <w:sz w:val="32"/>
            <w:szCs w:val="32"/>
          </w:rPr>
          <w:t>m</w:t>
        </w:r>
      </w:ins>
      <w:ins w:id="841" w:author="杨文珍" w:date="2020-08-17T23:03:49Z">
        <w:r>
          <w:rPr>
            <w:rFonts w:hint="eastAsia" w:ascii="仿宋" w:hAnsi="仿宋" w:eastAsia="仿宋"/>
            <w:sz w:val="32"/>
            <w:szCs w:val="32"/>
          </w:rPr>
          <w:t>é</w:t>
        </w:r>
      </w:ins>
      <w:ins w:id="842" w:author="杨文珍" w:date="2020-08-17T23:03:49Z">
        <w:r>
          <w:rPr>
            <w:rFonts w:ascii="仿宋" w:hAnsi="仿宋" w:eastAsia="仿宋"/>
            <w:sz w:val="32"/>
            <w:szCs w:val="32"/>
          </w:rPr>
          <w:t>n</w:t>
        </w:r>
      </w:ins>
      <w:ins w:id="843" w:author="杨文珍" w:date="2020-08-17T23:03:49Z">
        <w:r>
          <w:rPr>
            <w:rFonts w:hint="eastAsia" w:ascii="仿宋" w:hAnsi="仿宋" w:eastAsia="仿宋"/>
            <w:sz w:val="32"/>
            <w:szCs w:val="32"/>
          </w:rPr>
          <w:t>。</w:t>
        </w:r>
      </w:ins>
    </w:p>
    <w:p>
      <w:pPr>
        <w:jc w:val="center"/>
        <w:rPr>
          <w:ins w:id="844" w:author="杨文珍" w:date="2020-08-17T23:03:49Z"/>
          <w:rFonts w:ascii="仿宋" w:hAnsi="仿宋" w:eastAsia="仿宋"/>
          <w:color w:val="auto"/>
          <w:sz w:val="32"/>
          <w:szCs w:val="32"/>
        </w:rPr>
      </w:pPr>
      <w:ins w:id="845" w:author="杨文珍" w:date="2020-08-17T23:03:49Z">
        <w:r>
          <w:rPr>
            <w:rFonts w:hint="eastAsia" w:ascii="仿宋" w:hAnsi="仿宋" w:eastAsia="仿宋"/>
            <w:color w:val="auto"/>
            <w:sz w:val="32"/>
            <w:szCs w:val="32"/>
          </w:rPr>
          <w:t>我</w:t>
        </w:r>
      </w:ins>
      <w:ins w:id="846" w:author="杨文珍" w:date="2020-08-18T09:25:28Z">
        <w:r>
          <w:rPr>
            <w:rFonts w:hint="eastAsia" w:ascii="仿宋" w:hAnsi="仿宋" w:eastAsia="仿宋"/>
            <w:color w:val="auto"/>
            <w:sz w:val="32"/>
            <w:szCs w:val="32"/>
            <w:lang w:val="en-US" w:eastAsia="zh-CN"/>
          </w:rPr>
          <w:t xml:space="preserve"> </w:t>
        </w:r>
      </w:ins>
      <w:ins w:id="847" w:author="杨文珍" w:date="2020-08-17T23:03:49Z">
        <w:r>
          <w:rPr>
            <w:rFonts w:hint="eastAsia" w:ascii="仿宋" w:hAnsi="仿宋" w:eastAsia="仿宋"/>
            <w:color w:val="auto"/>
            <w:sz w:val="32"/>
            <w:szCs w:val="32"/>
          </w:rPr>
          <w:t>爱</w:t>
        </w:r>
      </w:ins>
      <w:ins w:id="848" w:author="杨文珍" w:date="2020-08-18T09:25:29Z">
        <w:r>
          <w:rPr>
            <w:rFonts w:hint="eastAsia" w:ascii="仿宋" w:hAnsi="仿宋" w:eastAsia="仿宋"/>
            <w:color w:val="auto"/>
            <w:sz w:val="32"/>
            <w:szCs w:val="32"/>
            <w:lang w:val="en-US" w:eastAsia="zh-CN"/>
          </w:rPr>
          <w:t xml:space="preserve"> </w:t>
        </w:r>
      </w:ins>
      <w:ins w:id="849" w:author="杨文珍" w:date="2020-08-17T23:03:49Z">
        <w:r>
          <w:rPr>
            <w:rFonts w:hint="eastAsia" w:ascii="仿宋" w:hAnsi="仿宋" w:eastAsia="仿宋"/>
            <w:color w:val="auto"/>
            <w:sz w:val="32"/>
            <w:szCs w:val="32"/>
          </w:rPr>
          <w:t>北京，我</w:t>
        </w:r>
      </w:ins>
      <w:ins w:id="850" w:author="杨文珍" w:date="2020-08-18T09:25:31Z">
        <w:r>
          <w:rPr>
            <w:rFonts w:hint="eastAsia" w:ascii="仿宋" w:hAnsi="仿宋" w:eastAsia="仿宋"/>
            <w:color w:val="auto"/>
            <w:sz w:val="32"/>
            <w:szCs w:val="32"/>
            <w:lang w:val="en-US" w:eastAsia="zh-CN"/>
          </w:rPr>
          <w:t xml:space="preserve"> </w:t>
        </w:r>
      </w:ins>
      <w:ins w:id="851" w:author="杨文珍" w:date="2020-08-17T23:03:49Z">
        <w:r>
          <w:rPr>
            <w:rFonts w:hint="eastAsia" w:ascii="仿宋" w:hAnsi="仿宋" w:eastAsia="仿宋"/>
            <w:color w:val="auto"/>
            <w:sz w:val="32"/>
            <w:szCs w:val="32"/>
          </w:rPr>
          <w:t>爱</w:t>
        </w:r>
      </w:ins>
      <w:ins w:id="852" w:author="杨文珍" w:date="2020-08-18T09:25:32Z">
        <w:r>
          <w:rPr>
            <w:rFonts w:hint="eastAsia" w:ascii="仿宋" w:hAnsi="仿宋" w:eastAsia="仿宋"/>
            <w:color w:val="auto"/>
            <w:sz w:val="32"/>
            <w:szCs w:val="32"/>
            <w:lang w:val="en-US" w:eastAsia="zh-CN"/>
          </w:rPr>
          <w:t xml:space="preserve"> </w:t>
        </w:r>
      </w:ins>
      <w:ins w:id="853" w:author="杨文珍" w:date="2020-08-17T23:03:49Z">
        <w:r>
          <w:rPr>
            <w:rFonts w:hint="eastAsia" w:ascii="仿宋" w:hAnsi="仿宋" w:eastAsia="仿宋"/>
            <w:color w:val="auto"/>
            <w:sz w:val="32"/>
            <w:szCs w:val="32"/>
          </w:rPr>
          <w:t>天安门。</w:t>
        </w:r>
      </w:ins>
    </w:p>
    <w:p>
      <w:pPr>
        <w:jc w:val="left"/>
        <w:rPr>
          <w:ins w:id="854" w:author="杨文珍" w:date="2020-08-17T23:47:22Z"/>
        </w:rPr>
      </w:pPr>
      <w:ins w:id="855" w:author="杨文珍" w:date="2020-08-17T23:03:49Z">
        <w:r>
          <w:rPr>
            <w:rFonts w:hint="eastAsia" w:ascii="仿宋" w:hAnsi="仿宋" w:eastAsia="仿宋"/>
            <w:sz w:val="32"/>
            <w:szCs w:val="32"/>
          </w:rPr>
          <w:drawing>
            <wp:inline distT="0" distB="0" distL="114300" distR="114300">
              <wp:extent cx="390525" cy="704850"/>
              <wp:effectExtent l="0" t="0" r="9525" b="0"/>
              <wp:docPr id="58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57" w:author="杨文珍" w:date="2020-08-17T23:03:49Z">
        <w:r>
          <w:rPr>
            <w:rFonts w:hint="eastAsia" w:ascii="仿宋" w:hAnsi="仿宋" w:eastAsia="仿宋"/>
            <w:sz w:val="32"/>
            <w:szCs w:val="32"/>
          </w:rPr>
          <w:drawing>
            <wp:inline distT="0" distB="0" distL="114300" distR="114300">
              <wp:extent cx="390525" cy="704850"/>
              <wp:effectExtent l="0" t="0" r="9525" b="0"/>
              <wp:docPr id="58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59" w:author="杨文珍" w:date="2020-08-17T23:03:49Z">
        <w:r>
          <w:rPr/>
          <w:drawing>
            <wp:inline distT="0" distB="0" distL="114300" distR="114300">
              <wp:extent cx="378460" cy="714375"/>
              <wp:effectExtent l="0" t="0" r="2540" b="9525"/>
              <wp:docPr id="5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 name="图片 4"/>
                      <pic:cNvPicPr>
                        <a:picLocks noChangeAspect="1"/>
                      </pic:cNvPicPr>
                    </pic:nvPicPr>
                    <pic:blipFill>
                      <a:blip r:embed="rId48"/>
                      <a:stretch>
                        <a:fillRect/>
                      </a:stretch>
                    </pic:blipFill>
                    <pic:spPr>
                      <a:xfrm>
                        <a:off x="0" y="0"/>
                        <a:ext cx="378460" cy="714375"/>
                      </a:xfrm>
                      <a:prstGeom prst="rect">
                        <a:avLst/>
                      </a:prstGeom>
                      <a:noFill/>
                      <a:ln>
                        <a:noFill/>
                      </a:ln>
                    </pic:spPr>
                  </pic:pic>
                </a:graphicData>
              </a:graphic>
            </wp:inline>
          </w:drawing>
        </w:r>
      </w:ins>
      <w:ins w:id="861" w:author="杨文珍" w:date="2020-08-17T23:03:49Z">
        <w:r>
          <w:rPr/>
          <w:drawing>
            <wp:inline distT="0" distB="0" distL="114300" distR="114300">
              <wp:extent cx="426720" cy="741045"/>
              <wp:effectExtent l="0" t="0" r="11430" b="1905"/>
              <wp:docPr id="58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863" w:author="杨文珍" w:date="2020-08-17T23:03:49Z">
        <w:r>
          <w:rPr/>
          <w:drawing>
            <wp:inline distT="0" distB="0" distL="114300" distR="114300">
              <wp:extent cx="390525" cy="704850"/>
              <wp:effectExtent l="0" t="0" r="9525" b="0"/>
              <wp:docPr id="58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65" w:author="杨文珍" w:date="2020-08-17T23:03:49Z">
        <w:r>
          <w:rPr/>
          <w:drawing>
            <wp:inline distT="0" distB="0" distL="114300" distR="114300">
              <wp:extent cx="370205" cy="742950"/>
              <wp:effectExtent l="0" t="0" r="10795" b="0"/>
              <wp:docPr id="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 name="图片 1"/>
                      <pic:cNvPicPr>
                        <a:picLocks noChangeAspect="1"/>
                      </pic:cNvPicPr>
                    </pic:nvPicPr>
                    <pic:blipFill>
                      <a:blip r:embed="rId37"/>
                      <a:stretch>
                        <a:fillRect/>
                      </a:stretch>
                    </pic:blipFill>
                    <pic:spPr>
                      <a:xfrm>
                        <a:off x="0" y="0"/>
                        <a:ext cx="370205" cy="742950"/>
                      </a:xfrm>
                      <a:prstGeom prst="rect">
                        <a:avLst/>
                      </a:prstGeom>
                      <a:noFill/>
                      <a:ln>
                        <a:noFill/>
                      </a:ln>
                    </pic:spPr>
                  </pic:pic>
                </a:graphicData>
              </a:graphic>
            </wp:inline>
          </w:drawing>
        </w:r>
      </w:ins>
      <w:ins w:id="867" w:author="杨文珍" w:date="2020-08-17T23:03:49Z">
        <w:r>
          <w:rPr/>
          <w:drawing>
            <wp:inline distT="0" distB="0" distL="114300" distR="114300">
              <wp:extent cx="375285" cy="734060"/>
              <wp:effectExtent l="0" t="0" r="5715" b="8890"/>
              <wp:docPr id="58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ins>
      <w:ins w:id="869" w:author="杨文珍" w:date="2020-08-17T23:03:49Z">
        <w:r>
          <w:rPr/>
          <w:drawing>
            <wp:inline distT="0" distB="0" distL="114300" distR="114300">
              <wp:extent cx="390525" cy="704850"/>
              <wp:effectExtent l="0" t="0" r="9525" b="0"/>
              <wp:docPr id="58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71" w:author="杨文珍" w:date="2020-08-17T23:03:49Z">
        <w:r>
          <w:rPr/>
          <w:drawing>
            <wp:inline distT="0" distB="0" distL="114300" distR="114300">
              <wp:extent cx="421005" cy="706120"/>
              <wp:effectExtent l="0" t="0" r="17145" b="17780"/>
              <wp:docPr id="5878" name="图片 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 name="图片 587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ins>
      <w:ins w:id="873" w:author="杨文珍" w:date="2020-08-17T23:03:49Z">
        <w:r>
          <w:rPr/>
          <w:drawing>
            <wp:inline distT="0" distB="0" distL="114300" distR="114300">
              <wp:extent cx="419100" cy="742950"/>
              <wp:effectExtent l="0" t="0" r="0" b="0"/>
              <wp:docPr id="58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ins>
      <w:ins w:id="875" w:author="杨文珍" w:date="2020-08-17T23:03:49Z">
        <w:r>
          <w:rPr/>
          <w:drawing>
            <wp:inline distT="0" distB="0" distL="114300" distR="114300">
              <wp:extent cx="426720" cy="741045"/>
              <wp:effectExtent l="0" t="0" r="11430" b="1905"/>
              <wp:docPr id="58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p>
    <w:p>
      <w:pPr>
        <w:jc w:val="left"/>
        <w:rPr>
          <w:ins w:id="877" w:author="杨文珍" w:date="2020-08-17T23:15:56Z"/>
        </w:rPr>
      </w:pPr>
      <w:ins w:id="878" w:author="杨文珍" w:date="2020-08-17T23:47:47Z">
        <w:r>
          <w:rPr/>
          <w:drawing>
            <wp:inline distT="0" distB="0" distL="114300" distR="114300">
              <wp:extent cx="390525" cy="714375"/>
              <wp:effectExtent l="0" t="0" r="9525" b="9525"/>
              <wp:docPr id="5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ins w:id="880" w:author="杨文珍" w:date="2020-08-17T23:03:49Z">
        <w:r>
          <w:rPr/>
          <w:drawing>
            <wp:inline distT="0" distB="0" distL="114300" distR="114300">
              <wp:extent cx="381000" cy="704850"/>
              <wp:effectExtent l="0" t="0" r="0" b="0"/>
              <wp:docPr id="58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 name="图片 2"/>
                      <pic:cNvPicPr>
                        <a:picLocks noChangeAspect="1"/>
                      </pic:cNvPicPr>
                    </pic:nvPicPr>
                    <pic:blipFill>
                      <a:blip r:embed="rId59"/>
                      <a:stretch>
                        <a:fillRect/>
                      </a:stretch>
                    </pic:blipFill>
                    <pic:spPr>
                      <a:xfrm>
                        <a:off x="0" y="0"/>
                        <a:ext cx="381000" cy="704850"/>
                      </a:xfrm>
                      <a:prstGeom prst="rect">
                        <a:avLst/>
                      </a:prstGeom>
                      <a:noFill/>
                      <a:ln>
                        <a:noFill/>
                      </a:ln>
                    </pic:spPr>
                  </pic:pic>
                </a:graphicData>
              </a:graphic>
            </wp:inline>
          </w:drawing>
        </w:r>
      </w:ins>
      <w:ins w:id="882" w:author="杨文珍" w:date="2020-08-17T23:03:49Z">
        <w:r>
          <w:rPr/>
          <w:drawing>
            <wp:inline distT="0" distB="0" distL="114300" distR="114300">
              <wp:extent cx="378460" cy="714375"/>
              <wp:effectExtent l="0" t="0" r="2540" b="9525"/>
              <wp:docPr id="58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 name="图片 4"/>
                      <pic:cNvPicPr>
                        <a:picLocks noChangeAspect="1"/>
                      </pic:cNvPicPr>
                    </pic:nvPicPr>
                    <pic:blipFill>
                      <a:blip r:embed="rId61"/>
                      <a:stretch>
                        <a:fillRect/>
                      </a:stretch>
                    </pic:blipFill>
                    <pic:spPr>
                      <a:xfrm>
                        <a:off x="0" y="0"/>
                        <a:ext cx="378460" cy="714375"/>
                      </a:xfrm>
                      <a:prstGeom prst="rect">
                        <a:avLst/>
                      </a:prstGeom>
                      <a:noFill/>
                      <a:ln>
                        <a:noFill/>
                      </a:ln>
                    </pic:spPr>
                  </pic:pic>
                </a:graphicData>
              </a:graphic>
            </wp:inline>
          </w:drawing>
        </w:r>
      </w:ins>
      <w:ins w:id="884" w:author="杨文珍" w:date="2020-08-17T23:03:49Z">
        <w:r>
          <w:rPr/>
          <w:drawing>
            <wp:inline distT="0" distB="0" distL="114300" distR="114300">
              <wp:extent cx="413385" cy="721995"/>
              <wp:effectExtent l="0" t="0" r="5715" b="1905"/>
              <wp:docPr id="5887" name="图片 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 name="图片 588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886" w:author="杨文珍" w:date="2020-08-17T23:03:49Z">
        <w:r>
          <w:rPr/>
          <w:drawing>
            <wp:inline distT="0" distB="0" distL="114300" distR="114300">
              <wp:extent cx="371475" cy="714375"/>
              <wp:effectExtent l="0" t="0" r="9525" b="9525"/>
              <wp:docPr id="58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888" w:author="杨文珍" w:date="2020-08-17T23:03:49Z">
        <w:r>
          <w:rPr/>
          <w:drawing>
            <wp:inline distT="0" distB="0" distL="114300" distR="114300">
              <wp:extent cx="390525" cy="704850"/>
              <wp:effectExtent l="0" t="0" r="9525" b="0"/>
              <wp:docPr id="58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90" w:author="杨文珍" w:date="2020-08-17T23:03:49Z">
        <w:r>
          <w:rPr/>
          <w:drawing>
            <wp:inline distT="0" distB="0" distL="114300" distR="114300">
              <wp:extent cx="400050" cy="714375"/>
              <wp:effectExtent l="0" t="0" r="0" b="9525"/>
              <wp:docPr id="58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ins>
      <w:ins w:id="892" w:author="杨文珍" w:date="2020-08-17T23:03:49Z">
        <w:r>
          <w:rPr/>
          <w:drawing>
            <wp:inline distT="0" distB="0" distL="114300" distR="114300">
              <wp:extent cx="426720" cy="741045"/>
              <wp:effectExtent l="0" t="0" r="11430" b="1905"/>
              <wp:docPr id="58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ns w:id="894" w:author="杨文珍" w:date="2020-08-17T23:03:49Z">
        <w:r>
          <w:rPr/>
          <w:drawing>
            <wp:inline distT="0" distB="0" distL="114300" distR="114300">
              <wp:extent cx="390525" cy="704850"/>
              <wp:effectExtent l="0" t="0" r="9525" b="0"/>
              <wp:docPr id="58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896" w:author="杨文珍" w:date="2020-08-17T23:03:49Z">
        <w:r>
          <w:rPr/>
          <w:drawing>
            <wp:inline distT="0" distB="0" distL="114300" distR="114300">
              <wp:extent cx="390525" cy="742950"/>
              <wp:effectExtent l="0" t="0" r="9525" b="0"/>
              <wp:docPr id="5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ins>
      <w:ins w:id="898" w:author="杨文珍" w:date="2020-08-17T23:03:49Z">
        <w:r>
          <w:rPr/>
          <w:drawing>
            <wp:inline distT="0" distB="0" distL="114300" distR="114300">
              <wp:extent cx="375285" cy="734060"/>
              <wp:effectExtent l="0" t="0" r="5715" b="8890"/>
              <wp:docPr id="5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ins>
      <w:ins w:id="900" w:author="杨文珍" w:date="2020-08-17T23:03:49Z">
        <w:r>
          <w:rPr/>
          <w:drawing>
            <wp:inline distT="0" distB="0" distL="114300" distR="114300">
              <wp:extent cx="390525" cy="704850"/>
              <wp:effectExtent l="0" t="0" r="9525" b="0"/>
              <wp:docPr id="58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left"/>
        <w:rPr>
          <w:ins w:id="902" w:author="杨文珍" w:date="2020-08-17T23:03:49Z"/>
          <w:rFonts w:ascii="仿宋" w:hAnsi="仿宋" w:eastAsia="仿宋"/>
          <w:sz w:val="32"/>
          <w:szCs w:val="32"/>
        </w:rPr>
      </w:pPr>
      <w:ins w:id="903" w:author="杨文珍" w:date="2020-08-17T23:03:49Z">
        <w:r>
          <w:rPr>
            <w:rFonts w:hint="eastAsia"/>
          </w:rPr>
          <w:drawing>
            <wp:inline distT="0" distB="0" distL="114300" distR="114300">
              <wp:extent cx="387350" cy="715645"/>
              <wp:effectExtent l="0" t="0" r="12700" b="8255"/>
              <wp:docPr id="58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ins>
      <w:ins w:id="905" w:author="杨文珍" w:date="2020-08-17T23:03:49Z">
        <w:r>
          <w:rPr>
            <w:rFonts w:hint="eastAsia"/>
          </w:rPr>
          <w:drawing>
            <wp:inline distT="0" distB="0" distL="114300" distR="114300">
              <wp:extent cx="400050" cy="704850"/>
              <wp:effectExtent l="0" t="0" r="0" b="0"/>
              <wp:docPr id="5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ins>
      <w:ins w:id="907" w:author="杨文珍" w:date="2020-08-17T23:03:49Z">
        <w:r>
          <w:rPr>
            <w:rFonts w:hint="eastAsia"/>
          </w:rPr>
          <w:drawing>
            <wp:inline distT="0" distB="0" distL="114300" distR="114300">
              <wp:extent cx="413385" cy="721995"/>
              <wp:effectExtent l="0" t="0" r="5715" b="1905"/>
              <wp:docPr id="5898" name="图片 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 name="图片 589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909" w:author="杨文珍" w:date="2020-08-17T23:03:49Z">
        <w:r>
          <w:rPr/>
          <w:drawing>
            <wp:inline distT="0" distB="0" distL="114300" distR="114300">
              <wp:extent cx="390525" cy="723900"/>
              <wp:effectExtent l="0" t="0" r="9525" b="0"/>
              <wp:docPr id="5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ins>
      <w:ins w:id="911" w:author="杨文珍" w:date="2020-08-17T23:03:49Z">
        <w:r>
          <w:rPr/>
          <w:drawing>
            <wp:inline distT="0" distB="0" distL="114300" distR="114300">
              <wp:extent cx="413385" cy="721995"/>
              <wp:effectExtent l="0" t="0" r="5715" b="1905"/>
              <wp:docPr id="5905" name="图片 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 name="图片 59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ins>
      <w:ins w:id="913" w:author="杨文珍" w:date="2020-08-17T23:03:49Z">
        <w:r>
          <w:rPr>
            <w:rFonts w:hint="eastAsia"/>
          </w:rPr>
          <w:drawing>
            <wp:inline distT="0" distB="0" distL="114300" distR="114300">
              <wp:extent cx="411480" cy="701040"/>
              <wp:effectExtent l="0" t="0" r="7620" b="3810"/>
              <wp:docPr id="5906" name="图片 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 name="图片 5906"/>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ins>
      <w:ins w:id="915" w:author="杨文珍" w:date="2020-08-17T23:03:49Z">
        <w:r>
          <w:rPr/>
          <w:drawing>
            <wp:inline distT="0" distB="0" distL="114300" distR="114300">
              <wp:extent cx="400050" cy="704850"/>
              <wp:effectExtent l="0" t="0" r="0" b="0"/>
              <wp:docPr id="5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ins>
      <w:ins w:id="917" w:author="杨文珍" w:date="2020-08-17T23:03:49Z">
        <w:r>
          <w:rPr/>
          <w:drawing>
            <wp:inline distT="0" distB="0" distL="114300" distR="114300">
              <wp:extent cx="419100" cy="688340"/>
              <wp:effectExtent l="0" t="0" r="0" b="16510"/>
              <wp:docPr id="59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ins w:id="919" w:author="杨文珍" w:date="2020-08-17T23:03:49Z">
        <w:r>
          <w:rPr/>
          <w:drawing>
            <wp:inline distT="0" distB="0" distL="114300" distR="114300">
              <wp:extent cx="371475" cy="714375"/>
              <wp:effectExtent l="0" t="0" r="9525" b="9525"/>
              <wp:docPr id="59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ins>
      <w:ins w:id="921" w:author="杨文珍" w:date="2020-08-17T23:03:49Z">
        <w:r>
          <w:rPr/>
          <w:drawing>
            <wp:inline distT="0" distB="0" distL="114300" distR="114300">
              <wp:extent cx="409575" cy="723900"/>
              <wp:effectExtent l="0" t="0" r="9525" b="0"/>
              <wp:docPr id="59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ins>
      <w:ins w:id="923" w:author="杨文珍" w:date="2020-08-17T23:03:49Z">
        <w:r>
          <w:rPr>
            <w:rFonts w:hint="eastAsia" w:ascii="仿宋" w:hAnsi="仿宋" w:eastAsia="仿宋"/>
            <w:sz w:val="32"/>
            <w:szCs w:val="32"/>
          </w:rPr>
          <w:drawing>
            <wp:inline distT="0" distB="0" distL="114300" distR="114300">
              <wp:extent cx="390525" cy="704850"/>
              <wp:effectExtent l="0" t="0" r="9525" b="0"/>
              <wp:docPr id="59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p>
    <w:p>
      <w:pPr>
        <w:jc w:val="center"/>
        <w:rPr>
          <w:rFonts w:ascii="仿宋" w:hAnsi="仿宋" w:eastAsia="仿宋"/>
          <w:sz w:val="32"/>
          <w:szCs w:val="32"/>
        </w:rPr>
      </w:pPr>
      <w:r>
        <w:rPr>
          <w:rFonts w:hint="eastAsia" w:ascii="仿宋" w:hAnsi="仿宋" w:eastAsia="仿宋"/>
          <w:sz w:val="32"/>
          <w:szCs w:val="32"/>
        </w:rPr>
        <w:t>wǒ  ài  jiāxiāng,  wǒ  ài  qīnrén。</w:t>
      </w:r>
    </w:p>
    <w:p>
      <w:pPr>
        <w:jc w:val="center"/>
        <w:rPr>
          <w:rFonts w:ascii="仿宋" w:hAnsi="仿宋" w:eastAsia="仿宋"/>
          <w:color w:val="auto"/>
          <w:sz w:val="32"/>
          <w:szCs w:val="32"/>
        </w:rPr>
      </w:pPr>
      <w:r>
        <w:rPr>
          <w:rFonts w:hint="eastAsia" w:ascii="仿宋" w:hAnsi="仿宋" w:eastAsia="仿宋"/>
          <w:color w:val="auto"/>
          <w:sz w:val="32"/>
          <w:szCs w:val="32"/>
        </w:rPr>
        <w:t>我</w:t>
      </w:r>
      <w:ins w:id="925" w:author="杨文珍" w:date="2020-08-18T09:25:35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爱</w:t>
      </w:r>
      <w:ins w:id="926" w:author="杨文珍" w:date="2020-08-18T09:25:35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家乡，我</w:t>
      </w:r>
      <w:ins w:id="927" w:author="杨文珍" w:date="2020-08-18T09:25:36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爱</w:t>
      </w:r>
      <w:ins w:id="928" w:author="杨文珍" w:date="2020-08-18T09:25:37Z">
        <w:r>
          <w:rPr>
            <w:rFonts w:hint="eastAsia" w:ascii="仿宋" w:hAnsi="仿宋" w:eastAsia="仿宋"/>
            <w:color w:val="auto"/>
            <w:sz w:val="32"/>
            <w:szCs w:val="32"/>
            <w:lang w:val="en-US" w:eastAsia="zh-CN"/>
          </w:rPr>
          <w:t xml:space="preserve"> </w:t>
        </w:r>
      </w:ins>
      <w:r>
        <w:rPr>
          <w:rFonts w:hint="eastAsia" w:ascii="仿宋" w:hAnsi="仿宋" w:eastAsia="仿宋"/>
          <w:color w:val="auto"/>
          <w:sz w:val="32"/>
          <w:szCs w:val="32"/>
        </w:rPr>
        <w:t>亲人。</w:t>
      </w:r>
    </w:p>
    <w:p>
      <w:pPr>
        <w:jc w:val="left"/>
        <w:rPr>
          <w:ins w:id="929" w:author="杨文珍" w:date="2020-08-17T23:48:50Z"/>
          <w:rFonts w:hint="eastAsia"/>
        </w:rPr>
      </w:pPr>
      <w:r>
        <w:rPr>
          <w:rFonts w:hint="eastAsia" w:ascii="仿宋" w:hAnsi="仿宋" w:eastAsia="仿宋"/>
          <w:sz w:val="32"/>
          <w:szCs w:val="32"/>
        </w:rPr>
        <w:drawing>
          <wp:inline distT="0" distB="0" distL="114300" distR="114300">
            <wp:extent cx="390525" cy="704850"/>
            <wp:effectExtent l="0" t="0" r="9525" b="0"/>
            <wp:docPr id="53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7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47"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 name="图片 47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p>
    <w:p>
      <w:pPr>
        <w:jc w:val="left"/>
        <w:rPr>
          <w:ins w:id="930" w:author="杨文珍" w:date="2020-08-17T23:19:35Z"/>
        </w:rPr>
      </w:pPr>
      <w:ins w:id="931" w:author="杨文珍" w:date="2020-08-17T23:48:55Z">
        <w:r>
          <w:rPr/>
          <w:drawing>
            <wp:inline distT="0" distB="0" distL="114300" distR="114300">
              <wp:extent cx="390525" cy="714375"/>
              <wp:effectExtent l="0" t="0" r="9525" b="9525"/>
              <wp:docPr id="59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10210" cy="723900"/>
            <wp:effectExtent l="0" t="0" r="8890" b="0"/>
            <wp:docPr id="47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388620" cy="704850"/>
            <wp:effectExtent l="0" t="0" r="11430" b="0"/>
            <wp:docPr id="47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 name="图片 2"/>
                    <pic:cNvPicPr>
                      <a:picLocks noChangeAspect="1"/>
                    </pic:cNvPicPr>
                  </pic:nvPicPr>
                  <pic:blipFill>
                    <a:blip r:embed="rId59"/>
                    <a:stretch>
                      <a:fillRect/>
                    </a:stretch>
                  </pic:blipFill>
                  <pic:spPr>
                    <a:xfrm>
                      <a:off x="0" y="0"/>
                      <a:ext cx="388620" cy="704850"/>
                    </a:xfrm>
                    <a:prstGeom prst="rect">
                      <a:avLst/>
                    </a:prstGeom>
                    <a:noFill/>
                    <a:ln>
                      <a:noFill/>
                    </a:ln>
                  </pic:spPr>
                </pic:pic>
              </a:graphicData>
            </a:graphic>
          </wp:inline>
        </w:drawing>
      </w:r>
      <w:r>
        <w:rPr>
          <w:rFonts w:hint="eastAsia"/>
        </w:rPr>
        <w:drawing>
          <wp:inline distT="0" distB="0" distL="114300" distR="114300">
            <wp:extent cx="382270" cy="721995"/>
            <wp:effectExtent l="0" t="0" r="17780" b="1905"/>
            <wp:docPr id="4750"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 name="图片 4750"/>
                    <pic:cNvPicPr>
                      <a:picLocks noChangeAspect="1"/>
                    </pic:cNvPicPr>
                  </pic:nvPicPr>
                  <pic:blipFill>
                    <a:blip r:embed="rId10"/>
                    <a:stretch>
                      <a:fillRect/>
                    </a:stretch>
                  </pic:blipFill>
                  <pic:spPr>
                    <a:xfrm>
                      <a:off x="0" y="0"/>
                      <a:ext cx="382270" cy="721995"/>
                    </a:xfrm>
                    <a:prstGeom prst="rect">
                      <a:avLst/>
                    </a:prstGeom>
                    <a:noFill/>
                    <a:ln>
                      <a:noFill/>
                    </a:ln>
                  </pic:spPr>
                </pic:pic>
              </a:graphicData>
            </a:graphic>
          </wp:inline>
        </w:drawing>
      </w:r>
      <w:r>
        <w:drawing>
          <wp:inline distT="0" distB="0" distL="114300" distR="114300">
            <wp:extent cx="371475" cy="714375"/>
            <wp:effectExtent l="0" t="0" r="9525" b="9525"/>
            <wp:docPr id="47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390525" cy="704850"/>
            <wp:effectExtent l="0" t="0" r="9525" b="0"/>
            <wp:docPr id="47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7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4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42950"/>
            <wp:effectExtent l="0" t="0" r="9525" b="0"/>
            <wp:docPr id="4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47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7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left"/>
        <w:rPr>
          <w:rFonts w:hint="eastAsia" w:ascii="仿宋" w:hAnsi="仿宋" w:eastAsia="仿宋"/>
          <w:sz w:val="32"/>
          <w:szCs w:val="32"/>
        </w:rPr>
      </w:pPr>
      <w:r>
        <w:rPr>
          <w:rFonts w:hint="eastAsia"/>
        </w:rPr>
        <w:drawing>
          <wp:inline distT="0" distB="0" distL="114300" distR="114300">
            <wp:extent cx="403225" cy="714375"/>
            <wp:effectExtent l="0" t="0" r="15875" b="9525"/>
            <wp:docPr id="47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762"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 name="图片 47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68300" cy="714375"/>
            <wp:effectExtent l="0" t="0" r="12700" b="9525"/>
            <wp:docPr id="47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 name="图片 4"/>
                    <pic:cNvPicPr>
                      <a:picLocks noChangeAspect="1"/>
                    </pic:cNvPicPr>
                  </pic:nvPicPr>
                  <pic:blipFill>
                    <a:blip r:embed="rId33"/>
                    <a:stretch>
                      <a:fillRect/>
                    </a:stretch>
                  </pic:blipFill>
                  <pic:spPr>
                    <a:xfrm>
                      <a:off x="0" y="0"/>
                      <a:ext cx="368300" cy="714375"/>
                    </a:xfrm>
                    <a:prstGeom prst="rect">
                      <a:avLst/>
                    </a:prstGeom>
                    <a:noFill/>
                    <a:ln>
                      <a:noFill/>
                    </a:ln>
                  </pic:spPr>
                </pic:pic>
              </a:graphicData>
            </a:graphic>
          </wp:inline>
        </w:drawing>
      </w:r>
      <w:r>
        <w:drawing>
          <wp:inline distT="0" distB="0" distL="114300" distR="114300">
            <wp:extent cx="384175" cy="704850"/>
            <wp:effectExtent l="0" t="0" r="15875" b="0"/>
            <wp:docPr id="47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 name="图片 3"/>
                    <pic:cNvPicPr>
                      <a:picLocks noChangeAspect="1"/>
                    </pic:cNvPicPr>
                  </pic:nvPicPr>
                  <pic:blipFill>
                    <a:blip r:embed="rId53"/>
                    <a:stretch>
                      <a:fillRect/>
                    </a:stretch>
                  </pic:blipFill>
                  <pic:spPr>
                    <a:xfrm>
                      <a:off x="0" y="0"/>
                      <a:ext cx="3841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7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14375"/>
            <wp:effectExtent l="0" t="0" r="9525" b="9525"/>
            <wp:docPr id="47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drawing>
          <wp:inline distT="0" distB="0" distL="114300" distR="114300">
            <wp:extent cx="409575" cy="723900"/>
            <wp:effectExtent l="0" t="0" r="9525" b="0"/>
            <wp:docPr id="47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47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114" w:name="_Toc19709"/>
      <w:bookmarkStart w:id="115" w:name="_Toc19965"/>
      <w:r>
        <w:rPr>
          <w:rFonts w:hint="eastAsia"/>
          <w:sz w:val="44"/>
          <w:szCs w:val="44"/>
          <w:lang w:val="en-US" w:eastAsia="zh-CN"/>
        </w:rPr>
        <w:t xml:space="preserve">第十四课 韵母 </w:t>
      </w:r>
      <w:r>
        <w:rPr>
          <w:rFonts w:hint="eastAsia" w:ascii="黑体" w:hAnsi="黑体" w:cstheme="minorBidi"/>
          <w:sz w:val="44"/>
          <w:szCs w:val="44"/>
          <w:lang w:val="en-US" w:eastAsia="zh-CN"/>
        </w:rPr>
        <w:t>uan、uang、un、ong（ueng）</w:t>
      </w:r>
      <w:bookmarkEnd w:id="114"/>
      <w:bookmarkEnd w:id="115"/>
    </w:p>
    <w:p>
      <w:pPr>
        <w:pStyle w:val="3"/>
        <w:bidi w:val="0"/>
        <w:ind w:left="0" w:leftChars="0" w:firstLine="0" w:firstLineChars="0"/>
        <w:rPr>
          <w:rFonts w:hint="default"/>
          <w:lang w:val="en-US" w:eastAsia="zh-CN"/>
        </w:rPr>
      </w:pPr>
      <w:bookmarkStart w:id="116" w:name="_Toc18966"/>
      <w:bookmarkStart w:id="117" w:name="_Toc17112"/>
      <w:r>
        <w:rPr>
          <w:rFonts w:hint="eastAsia"/>
          <w:lang w:val="en-US" w:eastAsia="zh-CN"/>
        </w:rPr>
        <w:t>一 字母</w:t>
      </w:r>
      <w:r>
        <w:rPr>
          <w:rFonts w:hint="default" w:ascii="Times New Roman" w:hAnsi="Times New Roman" w:cs="Times New Roman"/>
          <w:lang w:val="en-US" w:eastAsia="zh-CN"/>
        </w:rPr>
        <w:t xml:space="preserve"> uan、uang、un、ong（ueng）</w:t>
      </w:r>
      <w:bookmarkEnd w:id="116"/>
      <w:bookmarkEnd w:id="117"/>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w:t>
      </w:r>
    </w:p>
    <w:p>
      <w:pPr>
        <w:jc w:val="center"/>
      </w:pPr>
      <w:r>
        <w:drawing>
          <wp:inline distT="0" distB="0" distL="114300" distR="114300">
            <wp:extent cx="390525" cy="704850"/>
            <wp:effectExtent l="0" t="0" r="9525" b="0"/>
            <wp:docPr id="2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2 3 5 6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uang</w:t>
      </w:r>
    </w:p>
    <w:p>
      <w:pPr>
        <w:jc w:val="center"/>
        <w:rPr>
          <w:rFonts w:hint="eastAsia" w:ascii="仿宋" w:hAnsi="仿宋" w:eastAsia="仿宋"/>
          <w:sz w:val="32"/>
          <w:szCs w:val="32"/>
        </w:rPr>
      </w:pPr>
      <w:r>
        <w:drawing>
          <wp:inline distT="0" distB="0" distL="114300" distR="114300">
            <wp:extent cx="400050" cy="695325"/>
            <wp:effectExtent l="0" t="0" r="0" b="9525"/>
            <wp:docPr id="2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un</w:t>
      </w:r>
    </w:p>
    <w:p>
      <w:pPr>
        <w:jc w:val="center"/>
        <w:rPr>
          <w:rFonts w:hint="eastAsia" w:ascii="仿宋" w:hAnsi="仿宋" w:eastAsia="仿宋"/>
          <w:sz w:val="32"/>
          <w:szCs w:val="32"/>
        </w:rPr>
      </w:pPr>
      <w:r>
        <w:drawing>
          <wp:inline distT="0" distB="0" distL="114300" distR="114300">
            <wp:extent cx="400050" cy="695325"/>
            <wp:effectExtent l="0" t="0" r="0" b="9525"/>
            <wp:docPr id="2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2 5 6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ong</w:t>
      </w:r>
      <w:r>
        <w:rPr>
          <w:rFonts w:hint="eastAsia" w:ascii="仿宋" w:hAnsi="仿宋" w:eastAsia="仿宋"/>
          <w:sz w:val="32"/>
          <w:szCs w:val="32"/>
          <w:lang w:val="en-US" w:eastAsia="zh-CN"/>
        </w:rPr>
        <w:t xml:space="preserve"> （</w:t>
      </w:r>
      <w:r>
        <w:rPr>
          <w:rFonts w:hint="eastAsia" w:ascii="仿宋" w:hAnsi="仿宋" w:eastAsia="仿宋"/>
          <w:sz w:val="32"/>
          <w:szCs w:val="32"/>
        </w:rPr>
        <w:t>ueng</w:t>
      </w:r>
      <w:r>
        <w:rPr>
          <w:rFonts w:hint="eastAsia" w:ascii="仿宋" w:hAnsi="仿宋" w:eastAsia="仿宋"/>
          <w:sz w:val="32"/>
          <w:szCs w:val="32"/>
          <w:lang w:val="en-US" w:eastAsia="zh-CN"/>
        </w:rPr>
        <w:t>）</w:t>
      </w:r>
    </w:p>
    <w:p>
      <w:pPr>
        <w:jc w:val="center"/>
        <w:rPr>
          <w:ins w:id="933" w:author="杨文珍" w:date="2020-08-17T21:54:39Z"/>
        </w:rPr>
      </w:pPr>
      <w:r>
        <w:drawing>
          <wp:inline distT="0" distB="0" distL="114300" distR="114300">
            <wp:extent cx="381000" cy="695325"/>
            <wp:effectExtent l="0" t="0" r="0" b="9525"/>
            <wp:docPr id="28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p>
    <w:p>
      <w:pPr>
        <w:jc w:val="center"/>
        <w:rPr>
          <w:ins w:id="934" w:author="杨文珍" w:date="2020-08-17T21:55:15Z"/>
          <w:rFonts w:hint="eastAsia" w:ascii="仿宋" w:hAnsi="仿宋" w:eastAsia="仿宋" w:cstheme="minorBidi"/>
          <w:sz w:val="32"/>
          <w:szCs w:val="32"/>
          <w:lang w:val="en-US" w:eastAsia="zh-CN"/>
        </w:rPr>
      </w:pPr>
      <w:ins w:id="935" w:author="杨文珍" w:date="2020-08-17T21:54:48Z">
        <w:r>
          <w:rPr>
            <w:rFonts w:hint="eastAsia" w:ascii="仿宋" w:hAnsi="仿宋" w:eastAsia="仿宋"/>
            <w:sz w:val="32"/>
            <w:szCs w:val="32"/>
          </w:rPr>
          <w:t>语音：</w:t>
        </w:r>
      </w:ins>
      <w:ins w:id="936" w:author="杨文珍" w:date="2020-08-17T21:54:57Z">
        <w:r>
          <w:rPr>
            <w:rFonts w:hint="eastAsia" w:ascii="仿宋" w:hAnsi="仿宋" w:eastAsia="仿宋"/>
            <w:sz w:val="32"/>
            <w:szCs w:val="32"/>
            <w:lang w:val="en-US" w:eastAsia="zh-CN"/>
          </w:rPr>
          <w:t>韵</w:t>
        </w:r>
      </w:ins>
      <w:ins w:id="937" w:author="杨文珍" w:date="2020-08-17T21:54:57Z">
        <w:r>
          <w:rPr>
            <w:rFonts w:hint="default" w:ascii="仿宋" w:hAnsi="仿宋" w:eastAsia="仿宋"/>
            <w:sz w:val="32"/>
            <w:szCs w:val="32"/>
          </w:rPr>
          <w:t>母</w:t>
        </w:r>
      </w:ins>
      <w:ins w:id="938" w:author="杨文珍" w:date="2020-08-17T21:55:06Z">
        <w:r>
          <w:rPr>
            <w:rFonts w:hint="eastAsia" w:ascii="仿宋" w:hAnsi="仿宋" w:eastAsia="仿宋" w:cstheme="minorBidi"/>
            <w:sz w:val="32"/>
            <w:szCs w:val="32"/>
            <w:lang w:val="en-US" w:eastAsia="zh-CN"/>
          </w:rPr>
          <w:t>uan、uang、un、ong（ueng）</w:t>
        </w:r>
      </w:ins>
    </w:p>
    <w:p>
      <w:pPr>
        <w:jc w:val="center"/>
        <w:rPr>
          <w:rFonts w:hint="eastAsia" w:ascii="仿宋" w:hAnsi="仿宋" w:eastAsia="仿宋"/>
          <w:sz w:val="32"/>
          <w:szCs w:val="32"/>
        </w:rPr>
      </w:pPr>
      <w:ins w:id="939" w:author="杨文珍" w:date="2020-08-17T21:55:19Z">
        <w:r>
          <w:rPr/>
          <w:drawing>
            <wp:inline distT="0" distB="0" distL="114300" distR="114300">
              <wp:extent cx="390525" cy="704850"/>
              <wp:effectExtent l="0" t="0" r="9525" b="0"/>
              <wp:docPr id="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ins>
      <w:ins w:id="941" w:author="杨文珍" w:date="2020-08-17T21:55:45Z">
        <w:r>
          <w:rPr/>
          <w:drawing>
            <wp:inline distT="0" distB="0" distL="114300" distR="114300">
              <wp:extent cx="390525" cy="704850"/>
              <wp:effectExtent l="0" t="0" r="9525" b="0"/>
              <wp:docPr id="5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43" w:author="杨文珍" w:date="2020-08-17T21:55:26Z">
        <w:r>
          <w:rPr/>
          <w:drawing>
            <wp:inline distT="0" distB="0" distL="114300" distR="114300">
              <wp:extent cx="400050" cy="695325"/>
              <wp:effectExtent l="0" t="0" r="0" b="9525"/>
              <wp:docPr id="57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ins>
      <w:ins w:id="945" w:author="杨文珍" w:date="2020-08-17T21:55:46Z">
        <w:r>
          <w:rPr/>
          <w:drawing>
            <wp:inline distT="0" distB="0" distL="114300" distR="114300">
              <wp:extent cx="390525" cy="704850"/>
              <wp:effectExtent l="0" t="0" r="9525" b="0"/>
              <wp:docPr id="57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47" w:author="杨文珍" w:date="2020-08-17T21:55:33Z">
        <w:r>
          <w:rPr/>
          <w:drawing>
            <wp:inline distT="0" distB="0" distL="114300" distR="114300">
              <wp:extent cx="400050" cy="695325"/>
              <wp:effectExtent l="0" t="0" r="0" b="9525"/>
              <wp:docPr id="57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ins>
      <w:ins w:id="949" w:author="杨文珍" w:date="2020-08-17T21:55:47Z">
        <w:r>
          <w:rPr/>
          <w:drawing>
            <wp:inline distT="0" distB="0" distL="114300" distR="114300">
              <wp:extent cx="390525" cy="704850"/>
              <wp:effectExtent l="0" t="0" r="9525" b="0"/>
              <wp:docPr id="57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51" w:author="杨文珍" w:date="2020-08-17T21:55:36Z">
        <w:r>
          <w:rPr/>
          <w:drawing>
            <wp:inline distT="0" distB="0" distL="114300" distR="114300">
              <wp:extent cx="381000" cy="695325"/>
              <wp:effectExtent l="0" t="0" r="0" b="9525"/>
              <wp:docPr id="57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118" w:name="_Toc14525"/>
      <w:bookmarkStart w:id="119" w:name="_Toc32068"/>
      <w:r>
        <w:rPr>
          <w:rFonts w:hint="eastAsia"/>
          <w:lang w:val="en-US" w:eastAsia="zh-CN"/>
        </w:rPr>
        <w:t>二 音节</w:t>
      </w:r>
      <w:bookmarkEnd w:id="118"/>
      <w:bookmarkEnd w:id="119"/>
    </w:p>
    <w:p>
      <w:pPr>
        <w:jc w:val="center"/>
        <w:rPr>
          <w:rFonts w:ascii="仿宋" w:hAnsi="仿宋" w:eastAsia="仿宋"/>
          <w:sz w:val="32"/>
          <w:szCs w:val="32"/>
        </w:rPr>
      </w:pPr>
      <w:r>
        <w:rPr>
          <w:rFonts w:hint="eastAsia" w:ascii="仿宋" w:hAnsi="仿宋" w:eastAsia="仿宋"/>
          <w:sz w:val="32"/>
          <w:szCs w:val="32"/>
        </w:rPr>
        <w:t>uān   uán   uǎn   uàn</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2951" name="图片 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 name="图片 295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2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29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29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29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4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3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uāng   uáng   uǎng   uàng</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14" name="图片 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 name="图片 431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ūn    ún    ǔn    ùn</w:t>
      </w:r>
    </w:p>
    <w:p>
      <w:pPr>
        <w:ind w:left="2415" w:leftChars="50" w:hanging="2310" w:hangingChars="1100"/>
        <w:jc w:val="center"/>
        <w:rPr>
          <w:rFonts w:hint="eastAsia" w:ascii="仿宋" w:hAnsi="仿宋" w:eastAsia="仿宋"/>
          <w:sz w:val="32"/>
          <w:szCs w:val="32"/>
        </w:rPr>
      </w:pPr>
      <w:r>
        <w:drawing>
          <wp:inline distT="0" distB="0" distL="114300" distR="114300">
            <wp:extent cx="400050" cy="695325"/>
            <wp:effectExtent l="0" t="0" r="0" b="9525"/>
            <wp:docPr id="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343" name="图片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 name="图片 43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3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3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695325"/>
            <wp:effectExtent l="0" t="0" r="0" b="9525"/>
            <wp:docPr id="45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3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3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uēng  uéng   uěng  uèng</w:t>
      </w:r>
    </w:p>
    <w:p>
      <w:pPr>
        <w:ind w:left="2415" w:leftChars="50" w:hanging="2310" w:hangingChars="1100"/>
        <w:jc w:val="center"/>
        <w:rPr>
          <w:rFonts w:hint="eastAsia" w:ascii="仿宋" w:hAnsi="仿宋" w:eastAsia="仿宋"/>
          <w:sz w:val="32"/>
          <w:szCs w:val="32"/>
        </w:rPr>
      </w:pPr>
      <w:r>
        <w:drawing>
          <wp:inline distT="0" distB="0" distL="114300" distR="114300">
            <wp:extent cx="381000" cy="695325"/>
            <wp:effectExtent l="0" t="0" r="0" b="9525"/>
            <wp:docPr id="45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4434" name="图片 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 name="图片 44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44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44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4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695325"/>
            <wp:effectExtent l="0" t="0" r="0" b="9525"/>
            <wp:docPr id="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4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duān   duǎn   duàn</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7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605" name="图片 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 name="图片 46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6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35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04850"/>
            <wp:effectExtent l="0" t="0" r="9525" b="0"/>
            <wp:docPr id="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6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6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tuān   tuán   tuǎn   tuàn</w:t>
      </w:r>
    </w:p>
    <w:p>
      <w:pPr>
        <w:jc w:val="both"/>
        <w:rPr>
          <w:rFonts w:hint="eastAsia"/>
        </w:rPr>
      </w:pPr>
      <w:r>
        <w:rPr>
          <w:rFonts w:hint="eastAsia"/>
        </w:rPr>
        <w:drawing>
          <wp:inline distT="0" distB="0" distL="114300" distR="114300">
            <wp:extent cx="387350" cy="715645"/>
            <wp:effectExtent l="0" t="0" r="12700" b="8255"/>
            <wp:docPr id="25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667"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 name="图片 466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6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31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6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7670" cy="693420"/>
            <wp:effectExtent l="0" t="0" r="11430" b="11430"/>
            <wp:docPr id="2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7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luán   luǎn   luàn</w:t>
      </w:r>
    </w:p>
    <w:p>
      <w:pPr>
        <w:ind w:left="2415" w:leftChars="50" w:hanging="2310" w:hangingChars="1100"/>
        <w:jc w:val="center"/>
        <w:rPr>
          <w:rFonts w:hint="eastAsia" w:ascii="仿宋" w:hAnsi="仿宋" w:eastAsia="仿宋"/>
          <w:sz w:val="32"/>
          <w:szCs w:val="32"/>
        </w:rPr>
      </w:pPr>
      <w:r>
        <w:drawing>
          <wp:inline distT="0" distB="0" distL="114300" distR="114300">
            <wp:extent cx="417830" cy="727075"/>
            <wp:effectExtent l="0" t="0" r="1270" b="15875"/>
            <wp:docPr id="25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09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7830" cy="727075"/>
            <wp:effectExtent l="0" t="0" r="1270" b="15875"/>
            <wp:docPr id="3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390525" cy="704850"/>
            <wp:effectExtent l="0" t="0" r="9525" b="0"/>
            <wp:docPr id="4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   guǎn   guàn</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2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2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 name="图片 48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04850"/>
            <wp:effectExtent l="0" t="0" r="9525" b="0"/>
            <wp:docPr id="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   kuǎn</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26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35"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 name="图片 483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23900"/>
            <wp:effectExtent l="0" t="0" r="0" b="0"/>
            <wp:docPr id="3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   huán   huǎn   huàn</w:t>
      </w:r>
    </w:p>
    <w:p>
      <w:pPr>
        <w:jc w:val="both"/>
        <w:rPr>
          <w:rFonts w:hint="eastAsia"/>
        </w:rPr>
      </w:pPr>
      <w:r>
        <w:rPr>
          <w:rFonts w:hint="eastAsia"/>
        </w:rPr>
        <w:drawing>
          <wp:inline distT="0" distB="0" distL="114300" distR="114300">
            <wp:extent cx="400050" cy="703580"/>
            <wp:effectExtent l="0" t="0" r="0" b="1270"/>
            <wp:docPr id="26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47"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 name="图片 484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3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   zhuǎn   zhuàn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2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59"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 name="图片 485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8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3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   chuán   chuǎn   chuàn</w:t>
      </w:r>
    </w:p>
    <w:p>
      <w:pPr>
        <w:jc w:val="both"/>
        <w:rPr>
          <w:rFonts w:hint="eastAsia"/>
        </w:rPr>
      </w:pPr>
      <w:r>
        <w:rPr>
          <w:rFonts w:hint="eastAsia"/>
        </w:rPr>
        <w:drawing>
          <wp:inline distT="0" distB="0" distL="114300" distR="114300">
            <wp:extent cx="409575" cy="704850"/>
            <wp:effectExtent l="0" t="0" r="9525" b="0"/>
            <wp:docPr id="2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71" name="图片 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 name="图片 48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7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   shuàn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26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883"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 name="图片 48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3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04850"/>
            <wp:effectExtent l="0" t="0" r="9525" b="0"/>
            <wp:docPr id="4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8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ruán   ruǎn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2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8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30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4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zuān   zuǎn   zuàn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07" name="图片 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 name="图片 49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2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3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390525" cy="704850"/>
            <wp:effectExtent l="0" t="0" r="9525" b="0"/>
            <wp:docPr id="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cuān   cuán   cuàn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04850"/>
            <wp:effectExtent l="0" t="0" r="0" b="0"/>
            <wp:docPr id="2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19" name="图片 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 name="图片 49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29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suān    suàn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26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31" name="图片 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图片 49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2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90525" cy="704850"/>
            <wp:effectExtent l="0" t="0" r="9525" b="0"/>
            <wp:docPr id="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49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guāng   guǎng   guàng</w:t>
      </w:r>
    </w:p>
    <w:p>
      <w:pPr>
        <w:ind w:left="2415" w:leftChars="50" w:hanging="2310" w:hangingChars="1100"/>
        <w:jc w:val="center"/>
        <w:rPr>
          <w:rFonts w:hint="eastAsia" w:ascii="仿宋" w:hAnsi="仿宋" w:eastAsia="仿宋"/>
          <w:sz w:val="32"/>
          <w:szCs w:val="32"/>
        </w:rPr>
      </w:pPr>
      <w:r>
        <w:drawing>
          <wp:inline distT="0" distB="0" distL="114300" distR="114300">
            <wp:extent cx="411480" cy="720725"/>
            <wp:effectExtent l="0" t="0" r="7620" b="3175"/>
            <wp:docPr id="4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3517" name="图片 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 name="图片 35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35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36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3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1480" cy="720725"/>
            <wp:effectExtent l="0" t="0" r="7620" b="3175"/>
            <wp:docPr id="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38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38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39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kuāng   kuáng   kuǎng   kuàng</w:t>
      </w:r>
    </w:p>
    <w:p>
      <w:pPr>
        <w:jc w:val="both"/>
        <w:rPr>
          <w:rFonts w:hint="eastAsia"/>
        </w:rPr>
      </w:pPr>
      <w:r>
        <w:rPr>
          <w:rFonts w:hint="eastAsia"/>
        </w:rPr>
        <w:drawing>
          <wp:inline distT="0" distB="0" distL="114300" distR="114300">
            <wp:extent cx="400050" cy="723900"/>
            <wp:effectExtent l="0" t="0" r="0" b="0"/>
            <wp:docPr id="48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3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3936" name="图片 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 name="图片 393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2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2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huāng   huáng   huǎng   huàng</w:t>
      </w:r>
    </w:p>
    <w:p>
      <w:pPr>
        <w:jc w:val="both"/>
        <w:rPr>
          <w:rFonts w:hint="eastAsia"/>
        </w:rPr>
      </w:pPr>
      <w:r>
        <w:rPr>
          <w:rFonts w:hint="eastAsia"/>
        </w:rPr>
        <w:drawing>
          <wp:inline distT="0" distB="0" distL="114300" distR="114300">
            <wp:extent cx="400050" cy="703580"/>
            <wp:effectExtent l="0" t="0" r="0" b="1270"/>
            <wp:docPr id="4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264" name="图片 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 name="图片 426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3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6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7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49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7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7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7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zhuāng   zhuǎng   zhuàng</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4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7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763"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 name="图片 476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7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4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8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8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8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chuāng   chuáng   chuǎng   chuàng</w:t>
      </w:r>
    </w:p>
    <w:p>
      <w:pPr>
        <w:jc w:val="both"/>
        <w:rPr>
          <w:rFonts w:hint="eastAsia"/>
        </w:rPr>
      </w:pPr>
      <w:r>
        <w:rPr>
          <w:rFonts w:hint="eastAsia"/>
        </w:rPr>
        <w:drawing>
          <wp:inline distT="0" distB="0" distL="114300" distR="114300">
            <wp:extent cx="409575" cy="704850"/>
            <wp:effectExtent l="0" t="0" r="9525" b="0"/>
            <wp:docPr id="49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808"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 name="图片 48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8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48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4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48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shuāng    shuǎng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4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844"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 name="图片 484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49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88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zhūn    zhǔn</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45" name="图片 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 name="图片 49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5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5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chūn    chún    chǔn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9575" cy="704850"/>
            <wp:effectExtent l="0" t="0" r="9525" b="0"/>
            <wp:docPr id="50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57" name="图片 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 name="图片 49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0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49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shǔn    shùn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23900"/>
            <wp:effectExtent l="0" t="0" r="0" b="0"/>
            <wp:docPr id="50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0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49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rún    rùn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50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49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0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49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49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zūn    zǔn    zùn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3225" cy="704850"/>
            <wp:effectExtent l="0" t="0" r="15875" b="0"/>
            <wp:docPr id="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4993" name="图片 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 name="图片 49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49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4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3225" cy="704850"/>
            <wp:effectExtent l="0" t="0" r="15875" b="0"/>
            <wp:docPr id="5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695325"/>
            <wp:effectExtent l="0" t="0" r="0" b="9525"/>
            <wp:docPr id="5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75285" cy="734060"/>
            <wp:effectExtent l="0" t="0" r="5715" b="8890"/>
            <wp:docPr id="500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cūn    cún    cǔn    cùn</w:t>
      </w:r>
    </w:p>
    <w:p>
      <w:pPr>
        <w:jc w:val="both"/>
        <w:rPr>
          <w:rFonts w:hint="eastAsia"/>
        </w:rPr>
      </w:pPr>
      <w:r>
        <w:rPr>
          <w:rFonts w:hint="eastAsia"/>
        </w:rPr>
        <w:drawing>
          <wp:inline distT="0" distB="0" distL="114300" distR="114300">
            <wp:extent cx="400050" cy="704850"/>
            <wp:effectExtent l="0" t="0" r="0" b="0"/>
            <wp:docPr id="50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05" name="图片 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 name="图片 50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0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0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sūn    sǔn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2435" cy="704850"/>
            <wp:effectExtent l="0" t="0" r="5715" b="0"/>
            <wp:docPr id="5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017" name="图片 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 name="图片 501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0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5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26720" cy="741045"/>
            <wp:effectExtent l="0" t="0" r="11430" b="1905"/>
            <wp:docPr id="50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dōng    dǒng    dòng</w:t>
      </w:r>
    </w:p>
    <w:p>
      <w:pPr>
        <w:ind w:left="2415" w:leftChars="50" w:hanging="2310" w:hangingChars="1100"/>
        <w:jc w:val="center"/>
        <w:rPr>
          <w:rFonts w:hint="eastAsia" w:ascii="仿宋" w:hAnsi="仿宋" w:eastAsia="仿宋"/>
          <w:sz w:val="32"/>
          <w:szCs w:val="32"/>
        </w:rPr>
      </w:pPr>
      <w:r>
        <w:drawing>
          <wp:inline distT="0" distB="0" distL="114300" distR="114300">
            <wp:extent cx="424180" cy="718820"/>
            <wp:effectExtent l="0" t="0" r="13970" b="5080"/>
            <wp:docPr id="51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49" name="图片 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 name="图片 504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0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0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4180" cy="718820"/>
            <wp:effectExtent l="0" t="0" r="13970" b="5080"/>
            <wp:docPr id="5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0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tōng    tóng    tǒng    tòng</w:t>
      </w:r>
    </w:p>
    <w:p>
      <w:pPr>
        <w:jc w:val="both"/>
        <w:rPr>
          <w:rFonts w:hint="eastAsia"/>
        </w:rPr>
      </w:pPr>
      <w:r>
        <w:rPr>
          <w:rFonts w:hint="eastAsia"/>
        </w:rPr>
        <w:drawing>
          <wp:inline distT="0" distB="0" distL="114300" distR="114300">
            <wp:extent cx="423545" cy="715645"/>
            <wp:effectExtent l="0" t="0" r="14605" b="8255"/>
            <wp:docPr id="51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61" name="图片 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 name="图片 506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1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nóng      nòng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693420"/>
            <wp:effectExtent l="0" t="0" r="8890" b="11430"/>
            <wp:docPr id="5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0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0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693420"/>
            <wp:effectExtent l="0" t="0" r="8890" b="11430"/>
            <wp:docPr id="5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0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0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lōng    lóng    lǒng    lòng</w:t>
      </w:r>
    </w:p>
    <w:p>
      <w:pPr>
        <w:jc w:val="both"/>
        <w:rPr>
          <w:rFonts w:hint="eastAsia"/>
        </w:rPr>
      </w:pPr>
      <w:r>
        <w:rPr>
          <w:rFonts w:hint="eastAsia"/>
        </w:rPr>
        <w:drawing>
          <wp:inline distT="0" distB="0" distL="114300" distR="114300">
            <wp:extent cx="454025" cy="727075"/>
            <wp:effectExtent l="0" t="0" r="3175" b="15875"/>
            <wp:docPr id="517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085" name="图片 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 name="图片 50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0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0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54025" cy="727075"/>
            <wp:effectExtent l="0" t="0" r="3175" b="15875"/>
            <wp:docPr id="51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 name="图片 14"/>
                    <pic:cNvPicPr>
                      <a:picLocks noChangeAspect="1"/>
                    </pic:cNvPicPr>
                  </pic:nvPicPr>
                  <pic:blipFill>
                    <a:blip r:embed="rId18"/>
                    <a:stretch>
                      <a:fillRect/>
                    </a:stretch>
                  </pic:blipFill>
                  <pic:spPr>
                    <a:xfrm>
                      <a:off x="0" y="0"/>
                      <a:ext cx="454025" cy="72707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0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0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0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zhōng    zhǒng    zhòng</w:t>
      </w:r>
    </w:p>
    <w:p>
      <w:pPr>
        <w:ind w:left="2415" w:leftChars="50" w:hanging="2310" w:hangingChars="1100"/>
        <w:jc w:val="center"/>
        <w:rPr>
          <w:rFonts w:hint="eastAsia" w:ascii="仿宋" w:hAnsi="仿宋" w:eastAsia="仿宋"/>
          <w:sz w:val="32"/>
          <w:szCs w:val="32"/>
        </w:rPr>
      </w:pPr>
      <w:r>
        <w:drawing>
          <wp:inline distT="0" distB="0" distL="114300" distR="114300">
            <wp:extent cx="422275" cy="714375"/>
            <wp:effectExtent l="0" t="0" r="15875" b="9525"/>
            <wp:docPr id="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0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097" name="图片 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 name="图片 509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275" cy="714375"/>
            <wp:effectExtent l="0" t="0" r="15875" b="9525"/>
            <wp:docPr id="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5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chōng    chóng    chǒng    chòng</w:t>
      </w:r>
    </w:p>
    <w:p>
      <w:pPr>
        <w:jc w:val="both"/>
        <w:rPr>
          <w:rFonts w:hint="eastAsia"/>
        </w:rPr>
      </w:pPr>
      <w:r>
        <w:rPr>
          <w:rFonts w:hint="eastAsia"/>
        </w:rPr>
        <w:drawing>
          <wp:inline distT="0" distB="0" distL="114300" distR="114300">
            <wp:extent cx="438150" cy="704850"/>
            <wp:effectExtent l="0" t="0" r="0" b="0"/>
            <wp:docPr id="5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09" name="图片 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 name="图片 510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8150" cy="704850"/>
            <wp:effectExtent l="0" t="0" r="0" b="0"/>
            <wp:docPr id="5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 name="图片 2"/>
                    <pic:cNvPicPr>
                      <a:picLocks noChangeAspect="1"/>
                    </pic:cNvPicPr>
                  </pic:nvPicPr>
                  <pic:blipFill>
                    <a:blip r:embed="rId31"/>
                    <a:stretch>
                      <a:fillRect/>
                    </a:stretch>
                  </pic:blipFill>
                  <pic:spPr>
                    <a:xfrm>
                      <a:off x="0" y="0"/>
                      <a:ext cx="438150"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róng    rǒng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36880" cy="714375"/>
            <wp:effectExtent l="0" t="0" r="1270" b="9525"/>
            <wp:docPr id="51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5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51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zōng     zǒng    zòng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4815" cy="704850"/>
            <wp:effectExtent l="0" t="0" r="13335" b="0"/>
            <wp:docPr id="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33" name="图片 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 name="图片 513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815" cy="704850"/>
            <wp:effectExtent l="0" t="0" r="13335" b="0"/>
            <wp:docPr id="5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51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5285" cy="734060"/>
            <wp:effectExtent l="0" t="0" r="5715" b="8890"/>
            <wp:docPr id="51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cōng     cóng</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29260" cy="704850"/>
            <wp:effectExtent l="0" t="0" r="8890" b="0"/>
            <wp:docPr id="51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145" name="图片 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 name="图片 514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1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5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9100" cy="688340"/>
            <wp:effectExtent l="0" t="0" r="0" b="16510"/>
            <wp:docPr id="51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1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sōng    sóng    sǒng    sòng</w:t>
      </w:r>
    </w:p>
    <w:p>
      <w:pPr>
        <w:jc w:val="both"/>
        <w:rPr>
          <w:rFonts w:hint="eastAsia"/>
        </w:rPr>
      </w:pPr>
      <w:r>
        <w:rPr>
          <w:rFonts w:hint="eastAsia"/>
        </w:rPr>
        <w:drawing>
          <wp:inline distT="0" distB="0" distL="114300" distR="114300">
            <wp:extent cx="432435" cy="704850"/>
            <wp:effectExtent l="0" t="0" r="5715" b="0"/>
            <wp:docPr id="5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57" name="图片 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 name="图片 51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51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1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1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20" w:name="_Toc30878"/>
      <w:bookmarkStart w:id="121" w:name="_Toc30837"/>
      <w:r>
        <w:rPr>
          <w:rFonts w:hint="eastAsia"/>
          <w:lang w:val="en-US" w:eastAsia="zh-CN"/>
        </w:rPr>
        <w:t>三 词语</w:t>
      </w:r>
      <w:bookmarkEnd w:id="120"/>
      <w:bookmarkEnd w:id="121"/>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rPr>
        <w:t>chūn</w:t>
      </w:r>
      <w:ins w:id="953" w:author="杨文珍" w:date="2020-08-18T08:57:34Z">
        <w:r>
          <w:rPr>
            <w:rFonts w:hint="default" w:ascii="仿宋" w:hAnsi="仿宋" w:eastAsia="仿宋"/>
            <w:sz w:val="32"/>
            <w:szCs w:val="32"/>
            <w:lang w:val="en-US"/>
          </w:rPr>
          <w:t xml:space="preserve"> </w:t>
        </w:r>
      </w:ins>
      <w:r>
        <w:rPr>
          <w:rFonts w:hint="eastAsia" w:ascii="仿宋" w:hAnsi="仿宋" w:eastAsia="仿宋"/>
          <w:sz w:val="32"/>
          <w:szCs w:val="32"/>
        </w:rPr>
        <w:t>tiān</w:t>
      </w:r>
      <w:ins w:id="954" w:author="杨文珍" w:date="2020-08-18T08:59:00Z">
        <w:r>
          <w:rPr>
            <w:rFonts w:hint="eastAsia" w:ascii="仿宋" w:hAnsi="仿宋" w:eastAsia="仿宋"/>
            <w:sz w:val="32"/>
            <w:szCs w:val="32"/>
          </w:rPr>
          <w:t xml:space="preserve">  </w:t>
        </w:r>
      </w:ins>
      <w:r>
        <w:rPr>
          <w:rFonts w:hint="eastAsia" w:ascii="仿宋" w:hAnsi="仿宋" w:eastAsia="仿宋"/>
          <w:sz w:val="32"/>
          <w:szCs w:val="32"/>
        </w:rPr>
        <w:t>春天</w:t>
      </w:r>
    </w:p>
    <w:p>
      <w:pPr>
        <w:jc w:val="center"/>
        <w:rPr>
          <w:rFonts w:hint="eastAsia" w:ascii="仿宋" w:hAnsi="仿宋" w:eastAsia="仿宋"/>
          <w:sz w:val="32"/>
          <w:szCs w:val="32"/>
        </w:rPr>
      </w:pPr>
      <w:r>
        <w:rPr>
          <w:rFonts w:hint="eastAsia"/>
        </w:rPr>
        <w:drawing>
          <wp:inline distT="0" distB="0" distL="114300" distR="114300">
            <wp:extent cx="409575" cy="704850"/>
            <wp:effectExtent l="0" t="0" r="9525" b="0"/>
            <wp:docPr id="51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52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01" name="图片 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 name="图片 520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05" name="图片 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 name="图片 520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w:t>
      </w:r>
      <w:ins w:id="955" w:author="杨文珍" w:date="2020-08-18T08:57:37Z">
        <w:r>
          <w:rPr>
            <w:rFonts w:hint="default" w:ascii="仿宋" w:hAnsi="仿宋" w:eastAsia="仿宋"/>
            <w:sz w:val="32"/>
            <w:szCs w:val="32"/>
            <w:lang w:val="en-US"/>
          </w:rPr>
          <w:t xml:space="preserve"> </w:t>
        </w:r>
      </w:ins>
      <w:r>
        <w:rPr>
          <w:rFonts w:hint="eastAsia" w:ascii="仿宋" w:hAnsi="仿宋" w:eastAsia="仿宋"/>
          <w:sz w:val="32"/>
          <w:szCs w:val="32"/>
        </w:rPr>
        <w:t>guāng</w:t>
      </w:r>
      <w:ins w:id="956" w:author="杨文珍" w:date="2020-08-18T08:58:59Z">
        <w:r>
          <w:rPr>
            <w:rFonts w:hint="eastAsia" w:ascii="仿宋" w:hAnsi="仿宋" w:eastAsia="仿宋"/>
            <w:sz w:val="32"/>
            <w:szCs w:val="32"/>
          </w:rPr>
          <w:t xml:space="preserve">  </w:t>
        </w:r>
      </w:ins>
      <w:r>
        <w:rPr>
          <w:rFonts w:hint="eastAsia" w:ascii="仿宋" w:hAnsi="仿宋" w:eastAsia="仿宋"/>
          <w:sz w:val="32"/>
          <w:szCs w:val="32"/>
        </w:rPr>
        <w:t>阳光</w:t>
      </w:r>
    </w:p>
    <w:p>
      <w:pPr>
        <w:jc w:val="center"/>
        <w:rPr>
          <w:rFonts w:hint="eastAsia" w:ascii="仿宋" w:hAnsi="仿宋" w:eastAsia="仿宋"/>
          <w:sz w:val="32"/>
          <w:szCs w:val="32"/>
        </w:rPr>
      </w:pPr>
      <w:r>
        <w:drawing>
          <wp:inline distT="0" distB="0" distL="114300" distR="114300">
            <wp:extent cx="409575" cy="704850"/>
            <wp:effectExtent l="0" t="0" r="9525" b="0"/>
            <wp:docPr id="5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ins w:id="957" w:author="杨文珍" w:date="2020-08-17T22:32:00Z">
        <w:r>
          <w:rPr>
            <w:rFonts w:hint="eastAsia"/>
          </w:rPr>
          <w:drawing>
            <wp:inline distT="0" distB="0" distL="114300" distR="114300">
              <wp:extent cx="419100" cy="688340"/>
              <wp:effectExtent l="0" t="0" r="0" b="16510"/>
              <wp:docPr id="58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ins>
      <w:r>
        <w:drawing>
          <wp:inline distT="0" distB="0" distL="114300" distR="114300">
            <wp:extent cx="411480" cy="720725"/>
            <wp:effectExtent l="0" t="0" r="7620" b="3175"/>
            <wp:docPr id="5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5" name="图片 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 name="图片 521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wēn</w:t>
      </w:r>
      <w:ins w:id="959" w:author="杨文珍" w:date="2020-08-18T08:57:41Z">
        <w:r>
          <w:rPr>
            <w:rFonts w:hint="default" w:ascii="仿宋" w:hAnsi="仿宋" w:eastAsia="仿宋"/>
            <w:sz w:val="32"/>
            <w:szCs w:val="32"/>
            <w:lang w:val="en-US"/>
          </w:rPr>
          <w:t xml:space="preserve"> </w:t>
        </w:r>
      </w:ins>
      <w:r>
        <w:rPr>
          <w:rFonts w:hint="eastAsia" w:ascii="仿宋" w:hAnsi="仿宋" w:eastAsia="仿宋"/>
          <w:sz w:val="32"/>
          <w:szCs w:val="32"/>
        </w:rPr>
        <w:t>nuǎn</w:t>
      </w:r>
      <w:ins w:id="960" w:author="杨文珍" w:date="2020-08-18T08:58:57Z">
        <w:r>
          <w:rPr>
            <w:rFonts w:hint="eastAsia" w:ascii="仿宋" w:hAnsi="仿宋" w:eastAsia="仿宋"/>
            <w:sz w:val="32"/>
            <w:szCs w:val="32"/>
          </w:rPr>
          <w:t xml:space="preserve">  </w:t>
        </w:r>
      </w:ins>
      <w:r>
        <w:rPr>
          <w:rFonts w:hint="eastAsia" w:ascii="仿宋" w:hAnsi="仿宋" w:eastAsia="仿宋"/>
          <w:sz w:val="32"/>
          <w:szCs w:val="32"/>
        </w:rPr>
        <w:t>温暖</w:t>
      </w:r>
    </w:p>
    <w:p>
      <w:pPr>
        <w:jc w:val="center"/>
        <w:rPr>
          <w:rFonts w:hint="eastAsia" w:ascii="仿宋" w:hAnsi="仿宋" w:eastAsia="仿宋"/>
          <w:sz w:val="32"/>
          <w:szCs w:val="32"/>
        </w:rPr>
      </w:pPr>
      <w:r>
        <w:drawing>
          <wp:inline distT="0" distB="0" distL="114300" distR="114300">
            <wp:extent cx="400050" cy="695325"/>
            <wp:effectExtent l="0" t="0" r="0" b="9525"/>
            <wp:docPr id="5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218" name="图片 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 name="图片 521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390525" cy="704850"/>
            <wp:effectExtent l="0" t="0" r="9525" b="0"/>
            <wp:docPr id="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 name="图片 1"/>
                    <pic:cNvPicPr>
                      <a:picLocks noChangeAspect="1"/>
                    </pic:cNvPicPr>
                  </pic:nvPicPr>
                  <pic:blipFill>
                    <a:blip r:embed="rId62"/>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2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2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huáng</w:t>
      </w:r>
      <w:ins w:id="961" w:author="杨文珍" w:date="2020-08-18T08:57:45Z">
        <w:r>
          <w:rPr>
            <w:rFonts w:hint="default" w:ascii="仿宋" w:hAnsi="仿宋" w:eastAsia="仿宋"/>
            <w:sz w:val="32"/>
            <w:szCs w:val="32"/>
            <w:lang w:val="en-US"/>
          </w:rPr>
          <w:t xml:space="preserve"> </w:t>
        </w:r>
      </w:ins>
      <w:r>
        <w:rPr>
          <w:rFonts w:hint="eastAsia" w:ascii="仿宋" w:hAnsi="仿宋" w:eastAsia="仿宋"/>
          <w:sz w:val="32"/>
          <w:szCs w:val="32"/>
        </w:rPr>
        <w:t>lí</w:t>
      </w:r>
      <w:ins w:id="962" w:author="杨文珍" w:date="2020-08-18T08:58:54Z">
        <w:r>
          <w:rPr>
            <w:rFonts w:hint="eastAsia" w:ascii="仿宋" w:hAnsi="仿宋" w:eastAsia="仿宋"/>
            <w:sz w:val="32"/>
            <w:szCs w:val="32"/>
          </w:rPr>
          <w:t xml:space="preserve">  </w:t>
        </w:r>
      </w:ins>
      <w:r>
        <w:rPr>
          <w:rFonts w:hint="eastAsia" w:ascii="仿宋" w:hAnsi="仿宋" w:eastAsia="仿宋"/>
          <w:sz w:val="32"/>
          <w:szCs w:val="32"/>
        </w:rPr>
        <w:t>黄鹂</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2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52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17830" cy="727075"/>
            <wp:effectExtent l="0" t="0" r="1270" b="15875"/>
            <wp:docPr id="52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2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2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kǒng</w:t>
      </w:r>
      <w:ins w:id="963" w:author="杨文珍" w:date="2020-08-18T08:57:51Z">
        <w:r>
          <w:rPr>
            <w:rFonts w:hint="default" w:ascii="仿宋" w:hAnsi="仿宋" w:eastAsia="仿宋"/>
            <w:sz w:val="32"/>
            <w:szCs w:val="32"/>
            <w:lang w:val="en-US"/>
          </w:rPr>
          <w:t xml:space="preserve"> </w:t>
        </w:r>
      </w:ins>
      <w:r>
        <w:rPr>
          <w:rFonts w:hint="eastAsia" w:ascii="仿宋" w:hAnsi="仿宋" w:eastAsia="仿宋"/>
          <w:sz w:val="32"/>
          <w:szCs w:val="32"/>
        </w:rPr>
        <w:t>què</w:t>
      </w:r>
      <w:ins w:id="964" w:author="杨文珍" w:date="2020-08-18T08:58:51Z">
        <w:r>
          <w:rPr>
            <w:rFonts w:hint="eastAsia" w:ascii="仿宋" w:hAnsi="仿宋" w:eastAsia="仿宋"/>
            <w:sz w:val="32"/>
            <w:szCs w:val="32"/>
          </w:rPr>
          <w:t xml:space="preserve">  </w:t>
        </w:r>
      </w:ins>
      <w:r>
        <w:rPr>
          <w:rFonts w:hint="eastAsia" w:ascii="仿宋" w:hAnsi="仿宋" w:eastAsia="仿宋"/>
          <w:sz w:val="32"/>
          <w:szCs w:val="32"/>
        </w:rPr>
        <w:t>孔雀</w:t>
      </w:r>
    </w:p>
    <w:p>
      <w:pPr>
        <w:jc w:val="center"/>
        <w:rPr>
          <w:rFonts w:hint="eastAsia" w:ascii="仿宋" w:hAnsi="仿宋" w:eastAsia="仿宋"/>
          <w:sz w:val="32"/>
          <w:szCs w:val="32"/>
        </w:rPr>
      </w:pPr>
      <w:r>
        <w:rPr>
          <w:rFonts w:hint="eastAsia"/>
        </w:rPr>
        <w:drawing>
          <wp:inline distT="0" distB="0" distL="114300" distR="114300">
            <wp:extent cx="400050" cy="723900"/>
            <wp:effectExtent l="0" t="0" r="0" b="0"/>
            <wp:docPr id="52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81000" cy="695325"/>
            <wp:effectExtent l="0" t="0" r="0" b="9525"/>
            <wp:docPr id="52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26720" cy="741045"/>
            <wp:effectExtent l="0" t="0" r="11430" b="1905"/>
            <wp:docPr id="52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5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390525" cy="723900"/>
            <wp:effectExtent l="0" t="0" r="9525" b="0"/>
            <wp:docPr id="5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 name="图片 5"/>
                    <pic:cNvPicPr>
                      <a:picLocks noChangeAspect="1"/>
                    </pic:cNvPicPr>
                  </pic:nvPicPr>
                  <pic:blipFill>
                    <a:blip r:embed="rId49"/>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5285" cy="734060"/>
            <wp:effectExtent l="0" t="0" r="5715" b="8890"/>
            <wp:docPr id="52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bái</w:t>
      </w:r>
      <w:ins w:id="965" w:author="杨文珍" w:date="2020-08-18T08:57:55Z">
        <w:r>
          <w:rPr>
            <w:rFonts w:hint="default" w:ascii="仿宋" w:hAnsi="仿宋" w:eastAsia="仿宋"/>
            <w:sz w:val="32"/>
            <w:szCs w:val="32"/>
            <w:lang w:val="en-US"/>
          </w:rPr>
          <w:t xml:space="preserve"> </w:t>
        </w:r>
      </w:ins>
      <w:r>
        <w:rPr>
          <w:rFonts w:hint="eastAsia" w:ascii="仿宋" w:hAnsi="仿宋" w:eastAsia="仿宋"/>
          <w:sz w:val="32"/>
          <w:szCs w:val="32"/>
        </w:rPr>
        <w:t>tóu</w:t>
      </w:r>
      <w:ins w:id="966" w:author="杨文珍" w:date="2020-08-18T08:57:58Z">
        <w:r>
          <w:rPr>
            <w:rFonts w:hint="default" w:ascii="仿宋" w:hAnsi="仿宋" w:eastAsia="仿宋"/>
            <w:sz w:val="32"/>
            <w:szCs w:val="32"/>
            <w:lang w:val="en-US"/>
          </w:rPr>
          <w:t xml:space="preserve"> </w:t>
        </w:r>
      </w:ins>
      <w:r>
        <w:rPr>
          <w:rFonts w:hint="eastAsia" w:ascii="仿宋" w:hAnsi="仿宋" w:eastAsia="仿宋"/>
          <w:sz w:val="32"/>
          <w:szCs w:val="32"/>
        </w:rPr>
        <w:t>wēng</w:t>
      </w:r>
      <w:ins w:id="967" w:author="杨文珍" w:date="2020-08-18T08:58:49Z">
        <w:r>
          <w:rPr>
            <w:rFonts w:hint="eastAsia" w:ascii="仿宋" w:hAnsi="仿宋" w:eastAsia="仿宋"/>
            <w:sz w:val="32"/>
            <w:szCs w:val="32"/>
          </w:rPr>
          <w:t xml:space="preserve">  </w:t>
        </w:r>
      </w:ins>
      <w:r>
        <w:rPr>
          <w:rFonts w:hint="eastAsia" w:ascii="仿宋" w:hAnsi="仿宋" w:eastAsia="仿宋"/>
          <w:sz w:val="32"/>
          <w:szCs w:val="32"/>
        </w:rPr>
        <w:t>白头翁</w:t>
      </w:r>
    </w:p>
    <w:p>
      <w:pPr>
        <w:jc w:val="center"/>
        <w:rPr>
          <w:ins w:id="968" w:author="杨文珍" w:date="2020-08-17T23:04:38Z"/>
        </w:rPr>
      </w:pPr>
      <w:r>
        <w:drawing>
          <wp:inline distT="0" distB="0" distL="114300" distR="114300">
            <wp:extent cx="421005" cy="706120"/>
            <wp:effectExtent l="0" t="0" r="17145" b="17780"/>
            <wp:docPr id="5256" name="图片 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 name="图片 5256"/>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42950"/>
            <wp:effectExtent l="0" t="0" r="9525" b="0"/>
            <wp:docPr id="5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9100" cy="688340"/>
            <wp:effectExtent l="0" t="0" r="0" b="16510"/>
            <wp:docPr id="52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23545" cy="715645"/>
            <wp:effectExtent l="0" t="0" r="14605" b="8255"/>
            <wp:docPr id="52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drawing>
          <wp:inline distT="0" distB="0" distL="114300" distR="114300">
            <wp:extent cx="400050" cy="714375"/>
            <wp:effectExtent l="0" t="0" r="0" b="9525"/>
            <wp:docPr id="52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2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81000" cy="695325"/>
            <wp:effectExtent l="0" t="0" r="0" b="9525"/>
            <wp:docPr id="52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5266" name="图片 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 name="图片 52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969" w:author="杨文珍" w:date="2020-08-17T23:04:38Z"/>
          <w:rFonts w:hint="eastAsia"/>
          <w:lang w:val="en-US" w:eastAsia="zh-CN"/>
        </w:rPr>
      </w:pPr>
      <w:ins w:id="970" w:author="杨文珍" w:date="2020-08-17T23:04:38Z">
        <w:bookmarkStart w:id="122" w:name="_Toc26422"/>
        <w:r>
          <w:rPr>
            <w:rFonts w:hint="eastAsia"/>
            <w:lang w:val="en-US" w:eastAsia="zh-CN"/>
          </w:rPr>
          <w:t>四 句子</w:t>
        </w:r>
        <w:bookmarkEnd w:id="122"/>
      </w:ins>
    </w:p>
    <w:p>
      <w:pPr>
        <w:jc w:val="center"/>
        <w:rPr>
          <w:ins w:id="971" w:author="杨文珍" w:date="2020-08-17T23:20:39Z"/>
          <w:rFonts w:hint="eastAsia" w:ascii="仿宋" w:hAnsi="仿宋" w:eastAsia="仿宋"/>
          <w:color w:val="auto"/>
          <w:sz w:val="32"/>
          <w:szCs w:val="32"/>
          <w:lang w:eastAsia="zh-CN"/>
        </w:rPr>
      </w:pPr>
      <w:r>
        <w:rPr>
          <w:rFonts w:hint="eastAsia" w:ascii="仿宋" w:hAnsi="仿宋" w:eastAsia="仿宋"/>
          <w:color w:val="auto"/>
          <w:sz w:val="32"/>
          <w:szCs w:val="32"/>
        </w:rPr>
        <w:t>xiǎo</w:t>
      </w:r>
      <w:ins w:id="972" w:author="杨文珍" w:date="2020-08-18T08:58:04Z">
        <w:r>
          <w:rPr>
            <w:rFonts w:hint="default" w:ascii="仿宋" w:hAnsi="仿宋" w:eastAsia="仿宋"/>
            <w:color w:val="auto"/>
            <w:sz w:val="32"/>
            <w:szCs w:val="32"/>
            <w:lang w:val="en-US"/>
          </w:rPr>
          <w:t xml:space="preserve"> </w:t>
        </w:r>
      </w:ins>
      <w:r>
        <w:rPr>
          <w:rFonts w:hint="eastAsia" w:ascii="仿宋" w:hAnsi="仿宋" w:eastAsia="仿宋"/>
          <w:color w:val="auto"/>
          <w:sz w:val="32"/>
          <w:szCs w:val="32"/>
        </w:rPr>
        <w:t>mì</w:t>
      </w:r>
      <w:ins w:id="973" w:author="杨文珍" w:date="2020-08-18T08:58:07Z">
        <w:r>
          <w:rPr>
            <w:rFonts w:hint="default" w:ascii="仿宋" w:hAnsi="仿宋" w:eastAsia="仿宋"/>
            <w:color w:val="auto"/>
            <w:sz w:val="32"/>
            <w:szCs w:val="32"/>
            <w:lang w:val="en-US"/>
          </w:rPr>
          <w:t xml:space="preserve"> </w:t>
        </w:r>
      </w:ins>
      <w:r>
        <w:rPr>
          <w:rFonts w:hint="eastAsia" w:ascii="仿宋" w:hAnsi="仿宋" w:eastAsia="仿宋"/>
          <w:color w:val="auto"/>
          <w:sz w:val="32"/>
          <w:szCs w:val="32"/>
        </w:rPr>
        <w:t>fēng</w:t>
      </w:r>
    </w:p>
    <w:p>
      <w:pPr>
        <w:jc w:val="center"/>
        <w:rPr>
          <w:ins w:id="974" w:author="杨文珍" w:date="2020-08-17T23:20:25Z"/>
          <w:rFonts w:hint="eastAsia" w:ascii="仿宋" w:hAnsi="仿宋" w:eastAsia="仿宋"/>
          <w:color w:val="auto"/>
          <w:sz w:val="32"/>
          <w:szCs w:val="32"/>
        </w:rPr>
      </w:pPr>
      <w:r>
        <w:rPr>
          <w:rFonts w:hint="eastAsia" w:ascii="仿宋" w:hAnsi="仿宋" w:eastAsia="仿宋"/>
          <w:color w:val="auto"/>
          <w:sz w:val="32"/>
          <w:szCs w:val="32"/>
        </w:rPr>
        <w:t>小蜜蜂，</w:t>
      </w:r>
    </w:p>
    <w:p>
      <w:pPr>
        <w:jc w:val="both"/>
        <w:rPr>
          <w:ins w:id="975" w:author="杨文珍" w:date="2020-08-17T23:20:32Z"/>
          <w:rFonts w:hint="eastAsia"/>
        </w:rPr>
      </w:pPr>
      <w:ins w:id="976" w:author="杨文珍" w:date="2020-08-17T23:22:29Z">
        <w:r>
          <w:rPr>
            <w:rFonts w:hint="eastAsia" w:ascii="仿宋" w:hAnsi="仿宋" w:eastAsia="仿宋"/>
            <w:sz w:val="32"/>
            <w:szCs w:val="32"/>
          </w:rPr>
          <w:drawing>
            <wp:inline distT="0" distB="0" distL="114300" distR="114300">
              <wp:extent cx="390525" cy="704850"/>
              <wp:effectExtent l="0" t="0" r="9525" b="0"/>
              <wp:docPr id="5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978" w:author="杨文珍" w:date="2020-08-17T23:22:29Z">
        <w:r>
          <w:rPr>
            <w:rFonts w:hint="eastAsia" w:ascii="仿宋" w:hAnsi="仿宋" w:eastAsia="仿宋"/>
            <w:sz w:val="32"/>
            <w:szCs w:val="32"/>
          </w:rPr>
          <w:drawing>
            <wp:inline distT="0" distB="0" distL="114300" distR="114300">
              <wp:extent cx="390525" cy="704850"/>
              <wp:effectExtent l="0" t="0" r="9525" b="0"/>
              <wp:docPr id="59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r>
        <w:rPr>
          <w:rFonts w:hint="eastAsia"/>
        </w:rPr>
        <w:drawing>
          <wp:inline distT="0" distB="0" distL="114300" distR="114300">
            <wp:extent cx="381000" cy="723900"/>
            <wp:effectExtent l="0" t="0" r="0" b="0"/>
            <wp:docPr id="52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ins w:id="980" w:author="杨文珍" w:date="2020-08-17T23:44:48Z">
        <w:r>
          <w:rPr>
            <w:rFonts w:hint="eastAsia" w:ascii="仿宋" w:hAnsi="仿宋" w:eastAsia="仿宋"/>
            <w:sz w:val="32"/>
            <w:szCs w:val="32"/>
          </w:rPr>
          <w:drawing>
            <wp:inline distT="0" distB="0" distL="114300" distR="114300">
              <wp:extent cx="390525" cy="704850"/>
              <wp:effectExtent l="0" t="0" r="9525" b="0"/>
              <wp:docPr id="59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r>
        <w:rPr>
          <w:rFonts w:hint="eastAsia"/>
        </w:rPr>
        <w:drawing>
          <wp:inline distT="0" distB="0" distL="114300" distR="114300">
            <wp:extent cx="382270" cy="671830"/>
            <wp:effectExtent l="0" t="0" r="17780" b="13970"/>
            <wp:docPr id="5272" name="图片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 name="图片 5272"/>
                    <pic:cNvPicPr>
                      <a:picLocks noChangeAspect="1"/>
                    </pic:cNvPicPr>
                  </pic:nvPicPr>
                  <pic:blipFill>
                    <a:blip r:embed="rId7"/>
                    <a:stretch>
                      <a:fillRect/>
                    </a:stretch>
                  </pic:blipFill>
                  <pic:spPr>
                    <a:xfrm>
                      <a:off x="0" y="0"/>
                      <a:ext cx="382270" cy="67183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2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276" name="图片 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 name="图片 5276"/>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2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78" name="图片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 name="图片 527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p>
    <w:p>
      <w:pPr>
        <w:jc w:val="center"/>
        <w:rPr>
          <w:ins w:id="982" w:author="杨文珍" w:date="2020-08-17T23:21:00Z"/>
          <w:rFonts w:hint="eastAsia" w:ascii="仿宋" w:hAnsi="仿宋" w:eastAsia="仿宋"/>
          <w:color w:val="auto"/>
          <w:sz w:val="32"/>
          <w:szCs w:val="32"/>
        </w:rPr>
      </w:pPr>
      <w:ins w:id="983" w:author="杨文珍" w:date="2020-08-17T23:39:03Z">
        <w:r>
          <w:rPr>
            <w:rFonts w:hint="eastAsia" w:ascii="仿宋" w:hAnsi="仿宋" w:eastAsia="仿宋"/>
            <w:color w:val="auto"/>
            <w:sz w:val="32"/>
            <w:szCs w:val="32"/>
            <w:lang w:val="en-US" w:eastAsia="zh-CN"/>
          </w:rPr>
          <w:t>w</w:t>
        </w:r>
      </w:ins>
      <w:ins w:id="984" w:author="杨文珍" w:date="2020-08-17T23:20:34Z">
        <w:r>
          <w:rPr>
            <w:rFonts w:hint="eastAsia" w:ascii="仿宋" w:hAnsi="仿宋" w:eastAsia="仿宋"/>
            <w:color w:val="auto"/>
            <w:sz w:val="32"/>
            <w:szCs w:val="32"/>
          </w:rPr>
          <w:t>ēng</w:t>
        </w:r>
      </w:ins>
      <w:ins w:id="985" w:author="杨文珍" w:date="2020-08-18T08:58:15Z">
        <w:r>
          <w:rPr>
            <w:rFonts w:hint="default" w:ascii="仿宋" w:hAnsi="仿宋" w:eastAsia="仿宋"/>
            <w:color w:val="auto"/>
            <w:sz w:val="32"/>
            <w:szCs w:val="32"/>
            <w:lang w:val="en-US"/>
          </w:rPr>
          <w:t xml:space="preserve"> </w:t>
        </w:r>
      </w:ins>
      <w:ins w:id="986" w:author="杨文珍" w:date="2020-08-17T23:20:34Z">
        <w:r>
          <w:rPr>
            <w:rFonts w:hint="eastAsia" w:ascii="仿宋" w:hAnsi="仿宋" w:eastAsia="仿宋"/>
            <w:color w:val="auto"/>
            <w:sz w:val="32"/>
            <w:szCs w:val="32"/>
          </w:rPr>
          <w:t>wēng</w:t>
        </w:r>
      </w:ins>
      <w:ins w:id="987" w:author="杨文珍" w:date="2020-08-18T08:58:18Z">
        <w:r>
          <w:rPr>
            <w:rFonts w:hint="default" w:ascii="仿宋" w:hAnsi="仿宋" w:eastAsia="仿宋"/>
            <w:color w:val="auto"/>
            <w:sz w:val="32"/>
            <w:szCs w:val="32"/>
            <w:lang w:val="en-US"/>
          </w:rPr>
          <w:t xml:space="preserve"> </w:t>
        </w:r>
      </w:ins>
      <w:ins w:id="988" w:author="杨文珍" w:date="2020-08-17T23:20:34Z">
        <w:r>
          <w:rPr>
            <w:rFonts w:hint="eastAsia" w:ascii="仿宋" w:hAnsi="仿宋" w:eastAsia="仿宋"/>
            <w:color w:val="auto"/>
            <w:sz w:val="32"/>
            <w:szCs w:val="32"/>
          </w:rPr>
          <w:t>wēng</w:t>
        </w:r>
      </w:ins>
    </w:p>
    <w:p>
      <w:pPr>
        <w:jc w:val="center"/>
        <w:rPr>
          <w:ins w:id="989" w:author="杨文珍" w:date="2020-08-17T23:20:34Z"/>
          <w:rFonts w:ascii="仿宋" w:hAnsi="仿宋" w:eastAsia="仿宋"/>
          <w:color w:val="auto"/>
          <w:sz w:val="32"/>
          <w:szCs w:val="32"/>
        </w:rPr>
      </w:pPr>
      <w:ins w:id="990" w:author="杨文珍" w:date="2020-08-17T23:20:34Z">
        <w:r>
          <w:rPr>
            <w:rFonts w:hint="eastAsia" w:ascii="仿宋" w:hAnsi="仿宋" w:eastAsia="仿宋"/>
            <w:color w:val="auto"/>
            <w:sz w:val="32"/>
            <w:szCs w:val="32"/>
          </w:rPr>
          <w:t>嗡嗡嗡。</w:t>
        </w:r>
      </w:ins>
    </w:p>
    <w:p>
      <w:pPr>
        <w:jc w:val="both"/>
        <w:rPr>
          <w:rFonts w:hint="eastAsia"/>
        </w:rPr>
      </w:pPr>
      <w:r>
        <w:rPr>
          <w:rFonts w:hint="eastAsia"/>
        </w:rPr>
        <w:drawing>
          <wp:inline distT="0" distB="0" distL="114300" distR="114300">
            <wp:extent cx="381000" cy="695325"/>
            <wp:effectExtent l="0" t="0" r="0" b="9525"/>
            <wp:docPr id="5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3" name="图片 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 name="图片 528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6" name="图片 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 name="图片 528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2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88" name="图片 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 name="图片 528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2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2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ins w:id="991" w:author="杨文珍" w:date="2020-08-17T23:22:58Z"/>
          <w:rFonts w:hint="eastAsia" w:ascii="仿宋" w:hAnsi="仿宋" w:eastAsia="仿宋"/>
          <w:sz w:val="32"/>
          <w:szCs w:val="32"/>
        </w:rPr>
      </w:pPr>
      <w:r>
        <w:rPr>
          <w:rFonts w:hint="eastAsia" w:ascii="仿宋" w:hAnsi="仿宋" w:eastAsia="仿宋"/>
          <w:sz w:val="32"/>
          <w:szCs w:val="32"/>
        </w:rPr>
        <w:t>fēi</w:t>
      </w:r>
      <w:ins w:id="992" w:author="杨文珍" w:date="2020-08-18T08:58:21Z">
        <w:r>
          <w:rPr>
            <w:rFonts w:hint="default" w:ascii="仿宋" w:hAnsi="仿宋" w:eastAsia="仿宋"/>
            <w:sz w:val="32"/>
            <w:szCs w:val="32"/>
            <w:lang w:val="en-US"/>
          </w:rPr>
          <w:t xml:space="preserve"> </w:t>
        </w:r>
      </w:ins>
      <w:r>
        <w:rPr>
          <w:rFonts w:hint="eastAsia" w:ascii="仿宋" w:hAnsi="仿宋" w:eastAsia="仿宋"/>
          <w:sz w:val="32"/>
          <w:szCs w:val="32"/>
        </w:rPr>
        <w:t>dào  xī</w:t>
      </w:r>
    </w:p>
    <w:p>
      <w:pPr>
        <w:jc w:val="center"/>
        <w:rPr>
          <w:rFonts w:ascii="仿宋" w:hAnsi="仿宋" w:eastAsia="仿宋"/>
          <w:sz w:val="32"/>
          <w:szCs w:val="32"/>
        </w:rPr>
      </w:pPr>
      <w:r>
        <w:rPr>
          <w:rFonts w:hint="eastAsia" w:ascii="仿宋" w:hAnsi="仿宋" w:eastAsia="仿宋"/>
          <w:sz w:val="32"/>
          <w:szCs w:val="32"/>
        </w:rPr>
        <w:t>飞到</w:t>
      </w:r>
      <w:ins w:id="993" w:author="杨文珍" w:date="2020-08-18T08:58:40Z">
        <w:r>
          <w:rPr>
            <w:rFonts w:hint="eastAsia" w:ascii="仿宋" w:hAnsi="仿宋" w:eastAsia="仿宋"/>
            <w:sz w:val="32"/>
            <w:szCs w:val="32"/>
          </w:rPr>
          <w:t xml:space="preserve">  </w:t>
        </w:r>
      </w:ins>
      <w:r>
        <w:rPr>
          <w:rFonts w:hint="eastAsia" w:ascii="仿宋" w:hAnsi="仿宋" w:eastAsia="仿宋"/>
          <w:sz w:val="32"/>
          <w:szCs w:val="32"/>
        </w:rPr>
        <w:t>西，</w:t>
      </w:r>
    </w:p>
    <w:p>
      <w:pPr>
        <w:jc w:val="both"/>
        <w:rPr>
          <w:ins w:id="994" w:author="杨文珍" w:date="2020-08-17T23:22:50Z"/>
          <w:rFonts w:hint="eastAsia"/>
        </w:rPr>
      </w:pPr>
      <w:r>
        <w:rPr>
          <w:rFonts w:hint="eastAsia"/>
        </w:rPr>
        <w:drawing>
          <wp:inline distT="0" distB="0" distL="114300" distR="114300">
            <wp:extent cx="398145" cy="667385"/>
            <wp:effectExtent l="0" t="0" r="1905" b="18415"/>
            <wp:docPr id="5292" name="图片 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 name="图片 529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5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94" name="图片 5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 name="图片 529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2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9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lang w:val="en-US" w:eastAsia="zh-CN"/>
        </w:rPr>
        <w:drawing>
          <wp:inline distT="0" distB="0" distL="114300" distR="114300">
            <wp:extent cx="407035" cy="723900"/>
            <wp:effectExtent l="0" t="0" r="12065" b="0"/>
            <wp:docPr id="53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 name="图片 6"/>
                    <pic:cNvPicPr>
                      <a:picLocks noChangeAspect="1"/>
                    </pic:cNvPicPr>
                  </pic:nvPicPr>
                  <pic:blipFill>
                    <a:blip r:embed="rId29"/>
                    <a:stretch>
                      <a:fillRect/>
                    </a:stretch>
                  </pic:blipFill>
                  <pic:spPr>
                    <a:xfrm>
                      <a:off x="0" y="0"/>
                      <a:ext cx="407035" cy="723900"/>
                    </a:xfrm>
                    <a:prstGeom prst="rect">
                      <a:avLst/>
                    </a:prstGeom>
                    <a:noFill/>
                    <a:ln>
                      <a:noFill/>
                    </a:ln>
                  </pic:spPr>
                </pic:pic>
              </a:graphicData>
            </a:graphic>
          </wp:inline>
        </w:drawing>
      </w:r>
      <w:r>
        <w:rPr>
          <w:rFonts w:hint="eastAsia"/>
          <w:lang w:val="en-US" w:eastAsia="zh-CN"/>
        </w:rPr>
        <w:drawing>
          <wp:inline distT="0" distB="0" distL="114300" distR="114300">
            <wp:extent cx="409575" cy="704850"/>
            <wp:effectExtent l="0" t="0" r="9525" b="0"/>
            <wp:docPr id="53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lang w:val="en-US" w:eastAsia="zh-CN"/>
        </w:rPr>
        <w:drawing>
          <wp:inline distT="0" distB="0" distL="114300" distR="114300">
            <wp:extent cx="413385" cy="721995"/>
            <wp:effectExtent l="0" t="0" r="5715" b="1905"/>
            <wp:docPr id="5303" name="图片 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 name="图片 530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ins w:id="995" w:author="杨文珍" w:date="2020-08-17T23:23:43Z"/>
          <w:rFonts w:hint="eastAsia" w:ascii="仿宋" w:hAnsi="仿宋" w:eastAsia="仿宋"/>
          <w:sz w:val="32"/>
          <w:szCs w:val="32"/>
        </w:rPr>
      </w:pPr>
      <w:ins w:id="996" w:author="杨文珍" w:date="2020-08-17T23:22:55Z">
        <w:r>
          <w:rPr>
            <w:rFonts w:hint="eastAsia" w:ascii="仿宋" w:hAnsi="仿宋" w:eastAsia="仿宋"/>
            <w:sz w:val="32"/>
            <w:szCs w:val="32"/>
          </w:rPr>
          <w:t>fēi</w:t>
        </w:r>
      </w:ins>
      <w:ins w:id="997" w:author="杨文珍" w:date="2020-08-18T08:58:27Z">
        <w:r>
          <w:rPr>
            <w:rFonts w:hint="default" w:ascii="仿宋" w:hAnsi="仿宋" w:eastAsia="仿宋"/>
            <w:sz w:val="32"/>
            <w:szCs w:val="32"/>
            <w:lang w:val="en-US"/>
          </w:rPr>
          <w:t xml:space="preserve"> </w:t>
        </w:r>
      </w:ins>
      <w:ins w:id="998" w:author="杨文珍" w:date="2020-08-17T23:22:55Z">
        <w:r>
          <w:rPr>
            <w:rFonts w:hint="eastAsia" w:ascii="仿宋" w:hAnsi="仿宋" w:eastAsia="仿宋"/>
            <w:sz w:val="32"/>
            <w:szCs w:val="32"/>
          </w:rPr>
          <w:t>dào  dōng</w:t>
        </w:r>
      </w:ins>
    </w:p>
    <w:p>
      <w:pPr>
        <w:jc w:val="center"/>
        <w:rPr>
          <w:ins w:id="999" w:author="杨文珍" w:date="2020-08-17T23:22:52Z"/>
          <w:rFonts w:hint="eastAsia"/>
        </w:rPr>
      </w:pPr>
      <w:ins w:id="1000" w:author="杨文珍" w:date="2020-08-17T23:22:55Z">
        <w:r>
          <w:rPr>
            <w:rFonts w:hint="eastAsia" w:ascii="仿宋" w:hAnsi="仿宋" w:eastAsia="仿宋"/>
            <w:sz w:val="32"/>
            <w:szCs w:val="32"/>
          </w:rPr>
          <w:t>飞到</w:t>
        </w:r>
      </w:ins>
      <w:ins w:id="1001" w:author="杨文珍" w:date="2020-08-18T08:58:37Z">
        <w:r>
          <w:rPr>
            <w:rFonts w:hint="eastAsia" w:ascii="仿宋" w:hAnsi="仿宋" w:eastAsia="仿宋"/>
            <w:sz w:val="32"/>
            <w:szCs w:val="32"/>
          </w:rPr>
          <w:t xml:space="preserve">  </w:t>
        </w:r>
      </w:ins>
      <w:ins w:id="1002" w:author="杨文珍" w:date="2020-08-17T23:22:55Z">
        <w:r>
          <w:rPr>
            <w:rFonts w:hint="eastAsia" w:ascii="仿宋" w:hAnsi="仿宋" w:eastAsia="仿宋"/>
            <w:sz w:val="32"/>
            <w:szCs w:val="32"/>
          </w:rPr>
          <w:t>东。</w:t>
        </w:r>
      </w:ins>
    </w:p>
    <w:p>
      <w:pPr>
        <w:jc w:val="both"/>
        <w:rPr>
          <w:rFonts w:hint="eastAsia"/>
        </w:rPr>
      </w:pPr>
      <w:r>
        <w:rPr>
          <w:rFonts w:hint="eastAsia"/>
        </w:rPr>
        <w:drawing>
          <wp:inline distT="0" distB="0" distL="114300" distR="114300">
            <wp:extent cx="367030" cy="667385"/>
            <wp:effectExtent l="0" t="0" r="13970" b="18415"/>
            <wp:docPr id="5306" name="图片 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 name="图片 5306"/>
                    <pic:cNvPicPr>
                      <a:picLocks noChangeAspect="1"/>
                    </pic:cNvPicPr>
                  </pic:nvPicPr>
                  <pic:blipFill>
                    <a:blip r:embed="rId8"/>
                    <a:stretch>
                      <a:fillRect/>
                    </a:stretch>
                  </pic:blipFill>
                  <pic:spPr>
                    <a:xfrm>
                      <a:off x="0" y="0"/>
                      <a:ext cx="367030" cy="667385"/>
                    </a:xfrm>
                    <a:prstGeom prst="rect">
                      <a:avLst/>
                    </a:prstGeom>
                    <a:noFill/>
                    <a:ln>
                      <a:noFill/>
                    </a:ln>
                  </pic:spPr>
                </pic:pic>
              </a:graphicData>
            </a:graphic>
          </wp:inline>
        </w:drawing>
      </w:r>
      <w:r>
        <w:rPr>
          <w:rFonts w:hint="eastAsia"/>
        </w:rPr>
        <w:drawing>
          <wp:inline distT="0" distB="0" distL="114300" distR="114300">
            <wp:extent cx="398145" cy="742950"/>
            <wp:effectExtent l="0" t="0" r="1905" b="0"/>
            <wp:docPr id="53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 name="图片 3"/>
                    <pic:cNvPicPr>
                      <a:picLocks noChangeAspect="1"/>
                    </pic:cNvPicPr>
                  </pic:nvPicPr>
                  <pic:blipFill>
                    <a:blip r:embed="rId39"/>
                    <a:stretch>
                      <a:fillRect/>
                    </a:stretch>
                  </pic:blipFill>
                  <pic:spPr>
                    <a:xfrm>
                      <a:off x="0" y="0"/>
                      <a:ext cx="398145" cy="7429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08" name="图片 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 name="图片 53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3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24180" cy="718820"/>
            <wp:effectExtent l="0" t="0" r="13970" b="5080"/>
            <wp:docPr id="5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20" name="图片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 name="图片 532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rPr>
          <w:rFonts w:hint="eastAsia" w:ascii="仿宋" w:hAnsi="仿宋" w:eastAsia="仿宋"/>
          <w:sz w:val="32"/>
          <w:szCs w:val="32"/>
        </w:rPr>
      </w:pPr>
      <w:r>
        <w:rPr>
          <w:rFonts w:hint="eastAsia" w:ascii="仿宋" w:hAnsi="仿宋" w:eastAsia="仿宋"/>
          <w:sz w:val="32"/>
          <w:szCs w:val="32"/>
        </w:rPr>
        <w:br w:type="page"/>
      </w:r>
    </w:p>
    <w:p>
      <w:pPr>
        <w:pStyle w:val="2"/>
        <w:bidi w:val="0"/>
        <w:rPr>
          <w:rFonts w:hint="eastAsia"/>
          <w:sz w:val="44"/>
          <w:szCs w:val="44"/>
          <w:lang w:val="en-US" w:eastAsia="zh-CN"/>
        </w:rPr>
      </w:pPr>
      <w:bookmarkStart w:id="123" w:name="_Toc7276"/>
      <w:bookmarkStart w:id="124" w:name="_Toc6887"/>
      <w:r>
        <w:rPr>
          <w:rFonts w:hint="eastAsia"/>
          <w:sz w:val="44"/>
          <w:szCs w:val="44"/>
          <w:lang w:val="en-US" w:eastAsia="zh-CN"/>
        </w:rPr>
        <w:t>第十五课 韵母</w:t>
      </w:r>
      <w:r>
        <w:rPr>
          <w:rFonts w:hint="eastAsia" w:ascii="黑体" w:hAnsi="黑体" w:cstheme="minorBidi"/>
          <w:sz w:val="44"/>
          <w:szCs w:val="44"/>
          <w:lang w:val="en-US" w:eastAsia="zh-CN"/>
        </w:rPr>
        <w:t xml:space="preserve"> üan、ün、iong</w:t>
      </w:r>
      <w:bookmarkEnd w:id="123"/>
      <w:bookmarkEnd w:id="124"/>
    </w:p>
    <w:p>
      <w:pPr>
        <w:pStyle w:val="3"/>
        <w:bidi w:val="0"/>
        <w:ind w:left="0" w:leftChars="0" w:firstLine="0" w:firstLineChars="0"/>
        <w:rPr>
          <w:rFonts w:hint="eastAsia"/>
          <w:lang w:val="en-US" w:eastAsia="zh-CN"/>
        </w:rPr>
      </w:pPr>
      <w:bookmarkStart w:id="125" w:name="_Toc12768"/>
      <w:bookmarkStart w:id="126" w:name="_Toc23844"/>
      <w:r>
        <w:rPr>
          <w:rFonts w:hint="eastAsia"/>
          <w:lang w:val="en-US" w:eastAsia="zh-CN"/>
        </w:rPr>
        <w:t xml:space="preserve">一 字母 </w:t>
      </w:r>
      <w:r>
        <w:rPr>
          <w:rFonts w:hint="default" w:ascii="Times New Roman" w:hAnsi="Times New Roman" w:cs="Times New Roman"/>
          <w:lang w:val="en-US" w:eastAsia="zh-CN"/>
        </w:rPr>
        <w:t>üan、ün、iong</w:t>
      </w:r>
      <w:bookmarkEnd w:id="125"/>
      <w:bookmarkEnd w:id="126"/>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1 2 3 4 6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üan</w:t>
      </w:r>
    </w:p>
    <w:p>
      <w:pPr>
        <w:jc w:val="center"/>
        <w:rPr>
          <w:rFonts w:hint="eastAsia" w:ascii="仿宋" w:hAnsi="仿宋" w:eastAsia="仿宋"/>
          <w:sz w:val="32"/>
          <w:szCs w:val="32"/>
        </w:rPr>
      </w:pPr>
      <w:r>
        <w:drawing>
          <wp:inline distT="0" distB="0" distL="114300" distR="114300">
            <wp:extent cx="400050" cy="704850"/>
            <wp:effectExtent l="0" t="0" r="0" b="0"/>
            <wp:docPr id="3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ün</w:t>
      </w:r>
    </w:p>
    <w:p>
      <w:pPr>
        <w:jc w:val="center"/>
        <w:rPr>
          <w:rFonts w:hint="eastAsia" w:ascii="仿宋" w:hAnsi="仿宋" w:eastAsia="仿宋"/>
          <w:sz w:val="32"/>
          <w:szCs w:val="32"/>
        </w:rPr>
      </w:pPr>
      <w:r>
        <w:drawing>
          <wp:inline distT="0" distB="0" distL="114300" distR="114300">
            <wp:extent cx="390525" cy="714375"/>
            <wp:effectExtent l="0" t="0" r="9525" b="9525"/>
            <wp:docPr id="35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1 4 5 6</w:t>
      </w:r>
      <w:r>
        <w:rPr>
          <w:rFonts w:hint="default" w:ascii="仿宋" w:hAnsi="仿宋" w:eastAsia="仿宋"/>
          <w:sz w:val="32"/>
          <w:szCs w:val="32"/>
        </w:rPr>
        <w:t xml:space="preserve">点  </w:t>
      </w:r>
      <w:r>
        <w:rPr>
          <w:rFonts w:hint="eastAsia" w:ascii="仿宋" w:hAnsi="仿宋" w:eastAsia="仿宋"/>
          <w:sz w:val="32"/>
          <w:szCs w:val="32"/>
          <w:lang w:val="en-US" w:eastAsia="zh-CN"/>
        </w:rPr>
        <w:t>韵</w:t>
      </w:r>
      <w:r>
        <w:rPr>
          <w:rFonts w:hint="default" w:ascii="仿宋" w:hAnsi="仿宋" w:eastAsia="仿宋"/>
          <w:sz w:val="32"/>
          <w:szCs w:val="32"/>
        </w:rPr>
        <w:t>母</w:t>
      </w:r>
      <w:r>
        <w:rPr>
          <w:rFonts w:hint="eastAsia" w:ascii="仿宋" w:hAnsi="仿宋" w:eastAsia="仿宋"/>
          <w:sz w:val="32"/>
          <w:szCs w:val="32"/>
          <w:lang w:val="en-US" w:eastAsia="zh-CN"/>
        </w:rPr>
        <w:t xml:space="preserve"> </w:t>
      </w:r>
      <w:r>
        <w:rPr>
          <w:rFonts w:hint="eastAsia" w:ascii="仿宋" w:hAnsi="仿宋" w:eastAsia="仿宋"/>
          <w:sz w:val="32"/>
          <w:szCs w:val="32"/>
        </w:rPr>
        <w:t>iong</w:t>
      </w:r>
    </w:p>
    <w:p>
      <w:pPr>
        <w:jc w:val="center"/>
        <w:rPr>
          <w:ins w:id="1003" w:author="杨文珍" w:date="2020-08-17T21:56:20Z"/>
        </w:rPr>
      </w:pPr>
      <w:r>
        <w:drawing>
          <wp:inline distT="0" distB="0" distL="114300" distR="114300">
            <wp:extent cx="390525" cy="704850"/>
            <wp:effectExtent l="0" t="0" r="9525" b="0"/>
            <wp:docPr id="36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p>
    <w:p>
      <w:pPr>
        <w:jc w:val="center"/>
        <w:rPr>
          <w:ins w:id="1004" w:author="杨文珍" w:date="2020-08-17T21:56:52Z"/>
          <w:rFonts w:hint="eastAsia" w:ascii="仿宋" w:hAnsi="仿宋" w:eastAsia="仿宋" w:cstheme="minorBidi"/>
          <w:sz w:val="32"/>
          <w:szCs w:val="32"/>
          <w:lang w:val="en-US" w:eastAsia="zh-CN"/>
        </w:rPr>
      </w:pPr>
      <w:ins w:id="1005" w:author="杨文珍" w:date="2020-08-17T21:56:27Z">
        <w:r>
          <w:rPr>
            <w:rFonts w:hint="eastAsia" w:ascii="仿宋" w:hAnsi="仿宋" w:eastAsia="仿宋"/>
            <w:sz w:val="32"/>
            <w:szCs w:val="32"/>
          </w:rPr>
          <w:t>语音：</w:t>
        </w:r>
      </w:ins>
      <w:ins w:id="1006" w:author="杨文珍" w:date="2020-08-17T21:56:35Z">
        <w:r>
          <w:rPr>
            <w:rFonts w:hint="eastAsia" w:ascii="仿宋" w:hAnsi="仿宋" w:eastAsia="仿宋"/>
            <w:sz w:val="32"/>
            <w:szCs w:val="32"/>
            <w:lang w:val="en-US" w:eastAsia="zh-CN"/>
          </w:rPr>
          <w:t>韵</w:t>
        </w:r>
      </w:ins>
      <w:ins w:id="1007" w:author="杨文珍" w:date="2020-08-17T21:56:35Z">
        <w:r>
          <w:rPr>
            <w:rFonts w:hint="default" w:ascii="仿宋" w:hAnsi="仿宋" w:eastAsia="仿宋"/>
            <w:sz w:val="32"/>
            <w:szCs w:val="32"/>
          </w:rPr>
          <w:t>母</w:t>
        </w:r>
      </w:ins>
      <w:ins w:id="1008" w:author="杨文珍" w:date="2020-08-17T21:56:42Z">
        <w:r>
          <w:rPr>
            <w:rFonts w:hint="eastAsia" w:ascii="仿宋" w:hAnsi="仿宋" w:eastAsia="仿宋" w:cstheme="minorBidi"/>
            <w:sz w:val="32"/>
            <w:szCs w:val="32"/>
            <w:lang w:val="en-US" w:eastAsia="zh-CN"/>
          </w:rPr>
          <w:t>üan、ün、iong</w:t>
        </w:r>
      </w:ins>
    </w:p>
    <w:p>
      <w:pPr>
        <w:jc w:val="center"/>
        <w:rPr>
          <w:rFonts w:hint="eastAsia" w:ascii="仿宋" w:hAnsi="仿宋" w:eastAsia="仿宋"/>
          <w:sz w:val="32"/>
          <w:szCs w:val="32"/>
        </w:rPr>
      </w:pPr>
      <w:ins w:id="1009" w:author="杨文珍" w:date="2020-08-17T21:56:56Z">
        <w:r>
          <w:rPr/>
          <w:drawing>
            <wp:inline distT="0" distB="0" distL="114300" distR="114300">
              <wp:extent cx="400050" cy="704850"/>
              <wp:effectExtent l="0" t="0" r="0" b="0"/>
              <wp:docPr id="5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ins>
      <w:ins w:id="1011" w:author="杨文珍" w:date="2020-08-17T21:57:09Z">
        <w:r>
          <w:rPr/>
          <w:drawing>
            <wp:inline distT="0" distB="0" distL="114300" distR="114300">
              <wp:extent cx="390525" cy="704850"/>
              <wp:effectExtent l="0" t="0" r="9525" b="0"/>
              <wp:docPr id="57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1013" w:author="杨文珍" w:date="2020-08-17T21:57:00Z">
        <w:r>
          <w:rPr/>
          <w:drawing>
            <wp:inline distT="0" distB="0" distL="114300" distR="114300">
              <wp:extent cx="390525" cy="714375"/>
              <wp:effectExtent l="0" t="0" r="9525" b="9525"/>
              <wp:docPr id="5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ins>
      <w:ins w:id="1015" w:author="杨文珍" w:date="2020-08-17T21:57:10Z">
        <w:r>
          <w:rPr/>
          <w:drawing>
            <wp:inline distT="0" distB="0" distL="114300" distR="114300">
              <wp:extent cx="390525" cy="704850"/>
              <wp:effectExtent l="0" t="0" r="9525" b="0"/>
              <wp:docPr id="57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ins>
      <w:ins w:id="1017" w:author="杨文珍" w:date="2020-08-17T21:57:03Z">
        <w:r>
          <w:rPr/>
          <w:drawing>
            <wp:inline distT="0" distB="0" distL="114300" distR="114300">
              <wp:extent cx="390525" cy="704850"/>
              <wp:effectExtent l="0" t="0" r="9525" b="0"/>
              <wp:docPr id="5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ins>
    </w:p>
    <w:p>
      <w:pPr>
        <w:pStyle w:val="3"/>
        <w:bidi w:val="0"/>
        <w:ind w:left="0" w:leftChars="0" w:firstLine="0" w:firstLineChars="0"/>
        <w:rPr>
          <w:rFonts w:hint="eastAsia"/>
          <w:lang w:val="en-US" w:eastAsia="zh-CN"/>
        </w:rPr>
      </w:pPr>
      <w:bookmarkStart w:id="127" w:name="_Toc11612"/>
      <w:bookmarkStart w:id="128" w:name="_Toc9968"/>
      <w:r>
        <w:rPr>
          <w:rFonts w:hint="eastAsia"/>
          <w:lang w:val="en-US" w:eastAsia="zh-CN"/>
        </w:rPr>
        <w:t>二 音节</w:t>
      </w:r>
      <w:bookmarkEnd w:id="127"/>
      <w:bookmarkEnd w:id="128"/>
    </w:p>
    <w:p>
      <w:pPr>
        <w:jc w:val="center"/>
        <w:rPr>
          <w:rFonts w:hint="eastAsia" w:ascii="仿宋" w:hAnsi="仿宋" w:eastAsia="仿宋"/>
          <w:sz w:val="32"/>
          <w:szCs w:val="32"/>
        </w:rPr>
      </w:pPr>
      <w:r>
        <w:rPr>
          <w:rFonts w:hint="eastAsia" w:ascii="仿宋" w:hAnsi="仿宋" w:eastAsia="仿宋"/>
          <w:sz w:val="32"/>
          <w:szCs w:val="32"/>
        </w:rPr>
        <w:t>üān   üán   üǎn    üàn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4782"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 name="图片 478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8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48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8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48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8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49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ǖn   ǘn   ǚn   ǜn</w:t>
      </w:r>
    </w:p>
    <w:p>
      <w:pPr>
        <w:ind w:left="2415" w:leftChars="50" w:hanging="2310" w:hangingChars="1100"/>
        <w:jc w:val="center"/>
        <w:rPr>
          <w:rFonts w:hint="eastAsia" w:ascii="仿宋" w:hAnsi="仿宋" w:eastAsia="仿宋"/>
          <w:sz w:val="32"/>
          <w:szCs w:val="32"/>
        </w:rPr>
      </w:pPr>
      <w:r>
        <w:drawing>
          <wp:inline distT="0" distB="0" distL="114300" distR="114300">
            <wp:extent cx="390525" cy="714375"/>
            <wp:effectExtent l="0" t="0" r="9525" b="9525"/>
            <wp:docPr id="50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4954" name="图片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图片 49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496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49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5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49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49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iōng   ióng   iǒng   iòng</w:t>
      </w:r>
    </w:p>
    <w:p>
      <w:pPr>
        <w:ind w:left="2415" w:leftChars="50" w:hanging="2310" w:hangingChars="1100"/>
        <w:jc w:val="center"/>
        <w:rPr>
          <w:rFonts w:hint="eastAsia" w:ascii="仿宋" w:hAnsi="仿宋" w:eastAsia="仿宋"/>
          <w:sz w:val="32"/>
          <w:szCs w:val="32"/>
        </w:rPr>
      </w:pPr>
      <w:r>
        <w:drawing>
          <wp:inline distT="0" distB="0" distL="114300" distR="114300">
            <wp:extent cx="390525" cy="704850"/>
            <wp:effectExtent l="0" t="0" r="9525" b="0"/>
            <wp:docPr id="50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4981" name="图片 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 name="图片 498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4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49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49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4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04850"/>
            <wp:effectExtent l="0" t="0" r="9525" b="0"/>
            <wp:docPr id="50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0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0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juān     juǎn    juàn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5080" name="图片 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 name="图片 50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1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5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1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quān   quán   quǎn    quàn</w:t>
      </w:r>
    </w:p>
    <w:p>
      <w:pPr>
        <w:jc w:val="both"/>
        <w:rPr>
          <w:rFonts w:hint="eastAsia"/>
        </w:rPr>
      </w:pPr>
      <w:r>
        <w:rPr>
          <w:rFonts w:hint="eastAsia"/>
        </w:rPr>
        <w:drawing>
          <wp:inline distT="0" distB="0" distL="114300" distR="114300">
            <wp:extent cx="388620" cy="714375"/>
            <wp:effectExtent l="0" t="0" r="11430" b="9525"/>
            <wp:docPr id="5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 name="图片 5"/>
                    <pic:cNvPicPr>
                      <a:picLocks noChangeAspect="1"/>
                    </pic:cNvPicPr>
                  </pic:nvPicPr>
                  <pic:blipFill>
                    <a:blip r:embed="rId28"/>
                    <a:stretch>
                      <a:fillRect/>
                    </a:stretch>
                  </pic:blipFill>
                  <pic:spPr>
                    <a:xfrm>
                      <a:off x="0" y="0"/>
                      <a:ext cx="38862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137" name="图片 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 name="图片 513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1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52425" cy="714375"/>
            <wp:effectExtent l="0" t="0" r="9525" b="9525"/>
            <wp:docPr id="5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1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14375"/>
            <wp:effectExtent l="0" t="0" r="0" b="9525"/>
            <wp:docPr id="53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 name="图片 5"/>
                    <pic:cNvPicPr>
                      <a:picLocks noChangeAspect="1"/>
                    </pic:cNvPicPr>
                  </pic:nvPicPr>
                  <pic:blipFill>
                    <a:blip r:embed="rId28"/>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xuān   xuán   xuǎn    xuàn</w:t>
      </w:r>
    </w:p>
    <w:p>
      <w:pPr>
        <w:jc w:val="both"/>
        <w:rPr>
          <w:rFonts w:hint="eastAsia"/>
        </w:rPr>
      </w:pPr>
      <w:r>
        <w:rPr>
          <w:rFonts w:hint="eastAsia"/>
        </w:rPr>
        <w:drawing>
          <wp:inline distT="0" distB="0" distL="114300" distR="114300">
            <wp:extent cx="381000" cy="723900"/>
            <wp:effectExtent l="0" t="0" r="0" b="0"/>
            <wp:docPr id="53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14655" cy="704850"/>
            <wp:effectExtent l="0" t="0" r="4445" b="0"/>
            <wp:docPr id="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 name="图片 1"/>
                    <pic:cNvPicPr>
                      <a:picLocks noChangeAspect="1"/>
                    </pic:cNvPicPr>
                  </pic:nvPicPr>
                  <pic:blipFill>
                    <a:blip r:embed="rId66"/>
                    <a:stretch>
                      <a:fillRect/>
                    </a:stretch>
                  </pic:blipFill>
                  <pic:spPr>
                    <a:xfrm>
                      <a:off x="0" y="0"/>
                      <a:ext cx="41465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223" name="图片 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 name="图片 522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9895" cy="704850"/>
            <wp:effectExtent l="0" t="0" r="8255" b="0"/>
            <wp:docPr id="5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 name="图片 1"/>
                    <pic:cNvPicPr>
                      <a:picLocks noChangeAspect="1"/>
                    </pic:cNvPicPr>
                  </pic:nvPicPr>
                  <pic:blipFill>
                    <a:blip r:embed="rId66"/>
                    <a:stretch>
                      <a:fillRect/>
                    </a:stretch>
                  </pic:blipFill>
                  <pic:spPr>
                    <a:xfrm>
                      <a:off x="0" y="0"/>
                      <a:ext cx="42989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2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22275" cy="704850"/>
            <wp:effectExtent l="0" t="0" r="15875" b="0"/>
            <wp:docPr id="5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 name="图片 1"/>
                    <pic:cNvPicPr>
                      <a:picLocks noChangeAspect="1"/>
                    </pic:cNvPicPr>
                  </pic:nvPicPr>
                  <pic:blipFill>
                    <a:blip r:embed="rId66"/>
                    <a:stretch>
                      <a:fillRect/>
                    </a:stretch>
                  </pic:blipFill>
                  <pic:spPr>
                    <a:xfrm>
                      <a:off x="0" y="0"/>
                      <a:ext cx="422275" cy="70485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2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1000" cy="723900"/>
            <wp:effectExtent l="0" t="0" r="0" b="0"/>
            <wp:docPr id="53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2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jūn   jùn</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43" name="图片 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 name="图片 52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14375"/>
            <wp:effectExtent l="0" t="0" r="9525" b="9525"/>
            <wp:docPr id="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2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qūn   qún</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284" name="图片 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 name="图片 528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52425" cy="714375"/>
            <wp:effectExtent l="0" t="0" r="9525" b="9525"/>
            <wp:docPr id="53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2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xūn   xún   xùn</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3385" cy="721995"/>
            <wp:effectExtent l="0" t="0" r="5715" b="1905"/>
            <wp:docPr id="5326" name="图片 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 name="图片 53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3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jiōng   jiǒng</w:t>
      </w:r>
    </w:p>
    <w:p>
      <w:pPr>
        <w:ind w:left="2415" w:leftChars="50" w:hanging="2310" w:hangingChars="1100"/>
        <w:jc w:val="center"/>
        <w:rPr>
          <w:rFonts w:hint="eastAsia" w:ascii="仿宋" w:hAnsi="仿宋" w:eastAsia="仿宋"/>
          <w:sz w:val="32"/>
          <w:szCs w:val="32"/>
        </w:rPr>
      </w:pPr>
      <w:r>
        <w:drawing>
          <wp:inline distT="0" distB="0" distL="114300" distR="114300">
            <wp:extent cx="400050" cy="704850"/>
            <wp:effectExtent l="0" t="0" r="0" b="0"/>
            <wp:docPr id="53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38" name="图片 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 name="图片 53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5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3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3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qióng</w:t>
      </w:r>
    </w:p>
    <w:p>
      <w:pPr>
        <w:ind w:left="2415" w:leftChars="50" w:hanging="2310" w:hangingChars="1100"/>
        <w:jc w:val="center"/>
        <w:rPr>
          <w:rFonts w:hint="eastAsia" w:ascii="仿宋" w:hAnsi="仿宋" w:eastAsia="仿宋"/>
          <w:sz w:val="32"/>
          <w:szCs w:val="32"/>
        </w:rPr>
      </w:pPr>
      <w:r>
        <w:drawing>
          <wp:inline distT="0" distB="0" distL="114300" distR="114300">
            <wp:extent cx="352425" cy="714375"/>
            <wp:effectExtent l="0" t="0" r="9525" b="9525"/>
            <wp:docPr id="53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04850"/>
            <wp:effectExtent l="0" t="0" r="9525" b="0"/>
            <wp:docPr id="5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rPr>
        <w:t>xiōng   xióng    xiòng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53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3385" cy="721995"/>
            <wp:effectExtent l="0" t="0" r="5715" b="1905"/>
            <wp:docPr id="5362" name="图片 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 name="图片 536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3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19100" cy="688340"/>
            <wp:effectExtent l="0" t="0" r="0" b="16510"/>
            <wp:docPr id="53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3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81000" cy="723900"/>
            <wp:effectExtent l="0" t="0" r="0" b="0"/>
            <wp:docPr id="53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53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75285" cy="734060"/>
            <wp:effectExtent l="0" t="0" r="5715" b="8890"/>
            <wp:docPr id="537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3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29" w:name="_Toc3084"/>
      <w:bookmarkStart w:id="130" w:name="_Toc24245"/>
      <w:r>
        <w:rPr>
          <w:rFonts w:hint="eastAsia"/>
          <w:lang w:val="en-US" w:eastAsia="zh-CN"/>
        </w:rPr>
        <w:t>三 词语</w:t>
      </w:r>
      <w:bookmarkEnd w:id="129"/>
      <w:bookmarkEnd w:id="130"/>
    </w:p>
    <w:p>
      <w:pPr>
        <w:jc w:val="center"/>
        <w:rPr>
          <w:rFonts w:hint="eastAsia" w:ascii="仿宋" w:hAnsi="仿宋" w:eastAsia="仿宋"/>
          <w:sz w:val="32"/>
          <w:szCs w:val="32"/>
        </w:rPr>
      </w:pPr>
      <w:r>
        <w:rPr>
          <w:rFonts w:hint="eastAsia" w:ascii="仿宋" w:hAnsi="仿宋" w:eastAsia="仿宋"/>
          <w:sz w:val="32"/>
          <w:szCs w:val="32"/>
        </w:rPr>
        <w:t>gōng</w:t>
      </w:r>
      <w:ins w:id="1019" w:author="杨文珍" w:date="2020-08-18T08:59:32Z">
        <w:r>
          <w:rPr>
            <w:rFonts w:hint="default" w:ascii="仿宋" w:hAnsi="仿宋" w:eastAsia="仿宋"/>
            <w:sz w:val="32"/>
            <w:szCs w:val="32"/>
            <w:lang w:val="en-US"/>
          </w:rPr>
          <w:t xml:space="preserve"> </w:t>
        </w:r>
      </w:ins>
      <w:r>
        <w:rPr>
          <w:rFonts w:hint="eastAsia" w:ascii="仿宋" w:hAnsi="仿宋" w:eastAsia="仿宋"/>
          <w:sz w:val="32"/>
          <w:szCs w:val="32"/>
        </w:rPr>
        <w:t>yuán</w:t>
      </w:r>
      <w:ins w:id="1020" w:author="杨文珍" w:date="2020-08-18T09:01:39Z">
        <w:r>
          <w:rPr>
            <w:rFonts w:hint="default" w:ascii="仿宋" w:hAnsi="仿宋" w:eastAsia="仿宋"/>
            <w:sz w:val="32"/>
            <w:szCs w:val="32"/>
            <w:lang w:val="en-US"/>
          </w:rPr>
          <w:t xml:space="preserve">  </w:t>
        </w:r>
      </w:ins>
      <w:r>
        <w:rPr>
          <w:rFonts w:hint="eastAsia" w:ascii="仿宋" w:hAnsi="仿宋" w:eastAsia="仿宋"/>
          <w:sz w:val="32"/>
          <w:szCs w:val="32"/>
        </w:rPr>
        <w:t>公园</w:t>
      </w:r>
    </w:p>
    <w:p>
      <w:pPr>
        <w:jc w:val="center"/>
        <w:rPr>
          <w:rFonts w:hint="eastAsia"/>
        </w:rPr>
      </w:pPr>
      <w:r>
        <w:drawing>
          <wp:inline distT="0" distB="0" distL="114300" distR="114300">
            <wp:extent cx="411480" cy="720725"/>
            <wp:effectExtent l="0" t="0" r="7620" b="3175"/>
            <wp:docPr id="5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3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99" name="图片 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 name="图片 539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04850"/>
            <wp:effectExtent l="0" t="0" r="0" b="0"/>
            <wp:docPr id="54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0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cǎo</w:t>
      </w:r>
      <w:ins w:id="1021" w:author="杨文珍" w:date="2020-08-18T08:59:34Z">
        <w:r>
          <w:rPr>
            <w:rFonts w:hint="default" w:ascii="仿宋" w:hAnsi="仿宋" w:eastAsia="仿宋"/>
            <w:sz w:val="32"/>
            <w:szCs w:val="32"/>
            <w:lang w:val="en-US"/>
          </w:rPr>
          <w:t xml:space="preserve"> </w:t>
        </w:r>
      </w:ins>
      <w:r>
        <w:rPr>
          <w:rFonts w:hint="eastAsia" w:ascii="仿宋" w:hAnsi="仿宋" w:eastAsia="仿宋"/>
          <w:sz w:val="32"/>
          <w:szCs w:val="32"/>
        </w:rPr>
        <w:t>yuán</w:t>
      </w:r>
      <w:ins w:id="1022" w:author="杨文珍" w:date="2020-08-18T09:01:37Z">
        <w:r>
          <w:rPr>
            <w:rFonts w:hint="default" w:ascii="仿宋" w:hAnsi="仿宋" w:eastAsia="仿宋"/>
            <w:sz w:val="32"/>
            <w:szCs w:val="32"/>
            <w:lang w:val="en-US"/>
          </w:rPr>
          <w:t xml:space="preserve">  </w:t>
        </w:r>
      </w:ins>
      <w:r>
        <w:rPr>
          <w:rFonts w:hint="eastAsia" w:ascii="仿宋" w:hAnsi="仿宋" w:eastAsia="仿宋"/>
          <w:sz w:val="32"/>
          <w:szCs w:val="32"/>
        </w:rPr>
        <w:t>草原</w:t>
      </w:r>
    </w:p>
    <w:p>
      <w:pPr>
        <w:jc w:val="center"/>
        <w:rPr>
          <w:rFonts w:hint="eastAsia" w:ascii="仿宋" w:hAnsi="仿宋" w:eastAsia="仿宋"/>
          <w:sz w:val="32"/>
          <w:szCs w:val="32"/>
        </w:rPr>
      </w:pPr>
      <w:r>
        <w:rPr>
          <w:rFonts w:hint="eastAsia"/>
        </w:rPr>
        <w:drawing>
          <wp:inline distT="0" distB="0" distL="114300" distR="114300">
            <wp:extent cx="403225" cy="704850"/>
            <wp:effectExtent l="0" t="0" r="15875" b="0"/>
            <wp:docPr id="5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6720" cy="741045"/>
            <wp:effectExtent l="0" t="0" r="11430" b="1905"/>
            <wp:docPr id="54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04850"/>
            <wp:effectExtent l="0" t="0" r="0" b="0"/>
            <wp:docPr id="5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4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yáng</w:t>
      </w:r>
      <w:ins w:id="1023" w:author="杨文珍" w:date="2020-08-18T08:59:38Z">
        <w:r>
          <w:rPr>
            <w:rFonts w:hint="default" w:ascii="仿宋" w:hAnsi="仿宋" w:eastAsia="仿宋"/>
            <w:sz w:val="32"/>
            <w:szCs w:val="32"/>
            <w:lang w:val="en-US"/>
          </w:rPr>
          <w:t xml:space="preserve"> </w:t>
        </w:r>
      </w:ins>
      <w:r>
        <w:rPr>
          <w:rFonts w:hint="eastAsia" w:ascii="仿宋" w:hAnsi="仿宋" w:eastAsia="仿宋"/>
          <w:sz w:val="32"/>
          <w:szCs w:val="32"/>
        </w:rPr>
        <w:t>qún</w:t>
      </w:r>
      <w:ins w:id="1024" w:author="杨文珍" w:date="2020-08-18T09:01:35Z">
        <w:r>
          <w:rPr>
            <w:rFonts w:hint="default" w:ascii="仿宋" w:hAnsi="仿宋" w:eastAsia="仿宋"/>
            <w:sz w:val="32"/>
            <w:szCs w:val="32"/>
            <w:lang w:val="en-US"/>
          </w:rPr>
          <w:t xml:space="preserve">  </w:t>
        </w:r>
      </w:ins>
      <w:r>
        <w:rPr>
          <w:rFonts w:hint="eastAsia" w:ascii="仿宋" w:hAnsi="仿宋" w:eastAsia="仿宋"/>
          <w:sz w:val="32"/>
          <w:szCs w:val="32"/>
        </w:rPr>
        <w:t>羊群</w:t>
      </w:r>
    </w:p>
    <w:p>
      <w:pPr>
        <w:jc w:val="center"/>
        <w:rPr>
          <w:rFonts w:hint="eastAsia" w:ascii="仿宋" w:hAnsi="仿宋" w:eastAsia="仿宋"/>
          <w:sz w:val="32"/>
          <w:szCs w:val="32"/>
        </w:rPr>
      </w:pPr>
      <w:r>
        <w:drawing>
          <wp:inline distT="0" distB="0" distL="114300" distR="114300">
            <wp:extent cx="409575" cy="704850"/>
            <wp:effectExtent l="0" t="0" r="9525" b="0"/>
            <wp:docPr id="5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4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52425" cy="714375"/>
            <wp:effectExtent l="0" t="0" r="9525" b="9525"/>
            <wp:docPr id="54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54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9100" cy="688340"/>
            <wp:effectExtent l="0" t="0" r="0" b="16510"/>
            <wp:docPr id="54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tiào</w:t>
      </w:r>
      <w:ins w:id="1025" w:author="杨文珍" w:date="2020-08-18T08:59:43Z">
        <w:r>
          <w:rPr>
            <w:rFonts w:hint="default" w:ascii="仿宋" w:hAnsi="仿宋" w:eastAsia="仿宋"/>
            <w:sz w:val="32"/>
            <w:szCs w:val="32"/>
            <w:lang w:val="en-US"/>
          </w:rPr>
          <w:t xml:space="preserve"> </w:t>
        </w:r>
      </w:ins>
      <w:r>
        <w:rPr>
          <w:rFonts w:hint="eastAsia" w:ascii="仿宋" w:hAnsi="仿宋" w:eastAsia="仿宋"/>
          <w:sz w:val="32"/>
          <w:szCs w:val="32"/>
        </w:rPr>
        <w:t>yuǎn</w:t>
      </w:r>
      <w:ins w:id="1026" w:author="杨文珍" w:date="2020-08-18T09:01:33Z">
        <w:r>
          <w:rPr>
            <w:rFonts w:hint="default" w:ascii="仿宋" w:hAnsi="仿宋" w:eastAsia="仿宋"/>
            <w:sz w:val="32"/>
            <w:szCs w:val="32"/>
            <w:lang w:val="en-US"/>
          </w:rPr>
          <w:t xml:space="preserve">  </w:t>
        </w:r>
      </w:ins>
      <w:r>
        <w:rPr>
          <w:rFonts w:hint="eastAsia" w:ascii="仿宋" w:hAnsi="仿宋" w:eastAsia="仿宋"/>
          <w:sz w:val="32"/>
          <w:szCs w:val="32"/>
        </w:rPr>
        <w:t>跳远</w:t>
      </w:r>
    </w:p>
    <w:p>
      <w:pPr>
        <w:jc w:val="center"/>
        <w:rPr>
          <w:rFonts w:hint="eastAsia" w:ascii="仿宋" w:hAnsi="仿宋" w:eastAsia="仿宋"/>
          <w:sz w:val="32"/>
          <w:szCs w:val="32"/>
        </w:rPr>
      </w:pPr>
      <w:r>
        <w:rPr>
          <w:rFonts w:hint="eastAsia"/>
        </w:rPr>
        <w:drawing>
          <wp:inline distT="0" distB="0" distL="114300" distR="114300">
            <wp:extent cx="387350" cy="715645"/>
            <wp:effectExtent l="0" t="0" r="12700" b="8255"/>
            <wp:docPr id="54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4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yóu</w:t>
      </w:r>
      <w:ins w:id="1027" w:author="杨文珍" w:date="2020-08-18T08:59:46Z">
        <w:r>
          <w:rPr>
            <w:rFonts w:hint="default" w:ascii="仿宋" w:hAnsi="仿宋" w:eastAsia="仿宋"/>
            <w:sz w:val="32"/>
            <w:szCs w:val="32"/>
            <w:lang w:val="en-US"/>
          </w:rPr>
          <w:t xml:space="preserve"> </w:t>
        </w:r>
      </w:ins>
      <w:r>
        <w:rPr>
          <w:rFonts w:hint="eastAsia" w:ascii="仿宋" w:hAnsi="仿宋" w:eastAsia="仿宋"/>
          <w:sz w:val="32"/>
          <w:szCs w:val="32"/>
        </w:rPr>
        <w:t>yǒng</w:t>
      </w:r>
      <w:ins w:id="1028" w:author="杨文珍" w:date="2020-08-18T09:01:32Z">
        <w:r>
          <w:rPr>
            <w:rFonts w:hint="default" w:ascii="仿宋" w:hAnsi="仿宋" w:eastAsia="仿宋"/>
            <w:sz w:val="32"/>
            <w:szCs w:val="32"/>
            <w:lang w:val="en-US"/>
          </w:rPr>
          <w:t xml:space="preserve">  </w:t>
        </w:r>
      </w:ins>
      <w:r>
        <w:rPr>
          <w:rFonts w:hint="eastAsia" w:ascii="仿宋" w:hAnsi="仿宋" w:eastAsia="仿宋"/>
          <w:sz w:val="32"/>
          <w:szCs w:val="32"/>
        </w:rPr>
        <w:t>游泳</w:t>
      </w:r>
    </w:p>
    <w:p>
      <w:pPr>
        <w:jc w:val="center"/>
        <w:rPr>
          <w:rFonts w:hint="eastAsia" w:ascii="仿宋" w:hAnsi="仿宋" w:eastAsia="仿宋"/>
          <w:sz w:val="32"/>
          <w:szCs w:val="32"/>
        </w:rPr>
      </w:pPr>
      <w:r>
        <w:drawing>
          <wp:inline distT="0" distB="0" distL="114300" distR="114300">
            <wp:extent cx="400050" cy="714375"/>
            <wp:effectExtent l="0" t="0" r="0" b="9525"/>
            <wp:docPr id="54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4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6720" cy="741045"/>
            <wp:effectExtent l="0" t="0" r="11430" b="1905"/>
            <wp:docPr id="5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54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rPr>
        <w:t>xùn</w:t>
      </w:r>
      <w:ins w:id="1029" w:author="杨文珍" w:date="2020-08-18T08:59:49Z">
        <w:r>
          <w:rPr>
            <w:rFonts w:hint="default" w:ascii="仿宋" w:hAnsi="仿宋" w:eastAsia="仿宋"/>
            <w:sz w:val="32"/>
            <w:szCs w:val="32"/>
            <w:lang w:val="en-US"/>
          </w:rPr>
          <w:t xml:space="preserve"> </w:t>
        </w:r>
      </w:ins>
      <w:r>
        <w:rPr>
          <w:rFonts w:hint="eastAsia" w:ascii="仿宋" w:hAnsi="仿宋" w:eastAsia="仿宋"/>
          <w:sz w:val="32"/>
          <w:szCs w:val="32"/>
        </w:rPr>
        <w:t>liàn</w:t>
      </w:r>
      <w:ins w:id="1030" w:author="杨文珍" w:date="2020-08-18T09:01:29Z">
        <w:r>
          <w:rPr>
            <w:rFonts w:hint="default" w:ascii="仿宋" w:hAnsi="仿宋" w:eastAsia="仿宋"/>
            <w:sz w:val="32"/>
            <w:szCs w:val="32"/>
            <w:lang w:val="en-US"/>
          </w:rPr>
          <w:t xml:space="preserve">  </w:t>
        </w:r>
      </w:ins>
      <w:r>
        <w:rPr>
          <w:rFonts w:hint="eastAsia" w:ascii="仿宋" w:hAnsi="仿宋" w:eastAsia="仿宋"/>
          <w:sz w:val="32"/>
          <w:szCs w:val="32"/>
        </w:rPr>
        <w:t>训练</w:t>
      </w:r>
    </w:p>
    <w:p>
      <w:pPr>
        <w:jc w:val="center"/>
        <w:rPr>
          <w:ins w:id="1031" w:author="杨文珍" w:date="2020-08-17T23:04:55Z"/>
        </w:rPr>
      </w:pPr>
      <w:r>
        <w:drawing>
          <wp:inline distT="0" distB="0" distL="114300" distR="114300">
            <wp:extent cx="381000" cy="723900"/>
            <wp:effectExtent l="0" t="0" r="0" b="0"/>
            <wp:docPr id="54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54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17830" cy="727075"/>
            <wp:effectExtent l="0" t="0" r="1270" b="15875"/>
            <wp:docPr id="545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5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54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ins w:id="1032" w:author="杨文珍" w:date="2020-08-17T23:04:56Z"/>
          <w:rFonts w:hint="eastAsia"/>
          <w:lang w:val="en-US" w:eastAsia="zh-CN"/>
        </w:rPr>
      </w:pPr>
      <w:ins w:id="1033" w:author="杨文珍" w:date="2020-08-17T23:04:56Z">
        <w:bookmarkStart w:id="131" w:name="_Toc25560"/>
        <w:r>
          <w:rPr>
            <w:rFonts w:hint="eastAsia"/>
            <w:lang w:val="en-US" w:eastAsia="zh-CN"/>
          </w:rPr>
          <w:t>四 句子</w:t>
        </w:r>
        <w:bookmarkEnd w:id="131"/>
      </w:ins>
    </w:p>
    <w:p>
      <w:pPr>
        <w:jc w:val="center"/>
        <w:rPr>
          <w:rFonts w:hint="eastAsia" w:ascii="仿宋" w:hAnsi="仿宋" w:eastAsia="仿宋"/>
          <w:sz w:val="32"/>
          <w:szCs w:val="32"/>
        </w:rPr>
      </w:pPr>
      <w:r>
        <w:rPr>
          <w:rFonts w:hint="eastAsia" w:ascii="仿宋" w:hAnsi="仿宋" w:eastAsia="仿宋"/>
          <w:sz w:val="32"/>
          <w:szCs w:val="32"/>
        </w:rPr>
        <w:t>pǎo</w:t>
      </w:r>
      <w:ins w:id="1034" w:author="杨文珍" w:date="2020-08-18T08:59:57Z">
        <w:r>
          <w:rPr>
            <w:rFonts w:hint="default" w:ascii="仿宋" w:hAnsi="仿宋" w:eastAsia="仿宋"/>
            <w:sz w:val="32"/>
            <w:szCs w:val="32"/>
            <w:lang w:val="en-US"/>
          </w:rPr>
          <w:t xml:space="preserve"> </w:t>
        </w:r>
      </w:ins>
      <w:r>
        <w:rPr>
          <w:rFonts w:hint="eastAsia" w:ascii="仿宋" w:hAnsi="仿宋" w:eastAsia="仿宋"/>
          <w:sz w:val="32"/>
          <w:szCs w:val="32"/>
        </w:rPr>
        <w:t>bù  tiào</w:t>
      </w:r>
      <w:ins w:id="1035" w:author="杨文珍" w:date="2020-08-18T09:00:00Z">
        <w:r>
          <w:rPr>
            <w:rFonts w:hint="default" w:ascii="仿宋" w:hAnsi="仿宋" w:eastAsia="仿宋"/>
            <w:sz w:val="32"/>
            <w:szCs w:val="32"/>
            <w:lang w:val="en-US"/>
          </w:rPr>
          <w:t xml:space="preserve"> </w:t>
        </w:r>
      </w:ins>
      <w:r>
        <w:rPr>
          <w:rFonts w:hint="eastAsia" w:ascii="仿宋" w:hAnsi="仿宋" w:eastAsia="仿宋"/>
          <w:sz w:val="32"/>
          <w:szCs w:val="32"/>
        </w:rPr>
        <w:t>shéng  zuò  zǎo</w:t>
      </w:r>
      <w:ins w:id="1036" w:author="杨文珍" w:date="2020-08-18T09:00:02Z">
        <w:r>
          <w:rPr>
            <w:rFonts w:hint="default" w:ascii="仿宋" w:hAnsi="仿宋" w:eastAsia="仿宋"/>
            <w:sz w:val="32"/>
            <w:szCs w:val="32"/>
            <w:lang w:val="en-US"/>
          </w:rPr>
          <w:t xml:space="preserve"> </w:t>
        </w:r>
      </w:ins>
      <w:r>
        <w:rPr>
          <w:rFonts w:hint="eastAsia" w:ascii="仿宋" w:hAnsi="仿宋" w:eastAsia="仿宋"/>
          <w:sz w:val="32"/>
          <w:szCs w:val="32"/>
        </w:rPr>
        <w:t>cāo，</w:t>
      </w:r>
    </w:p>
    <w:p>
      <w:pPr>
        <w:jc w:val="center"/>
        <w:rPr>
          <w:rFonts w:hint="eastAsia" w:ascii="仿宋" w:hAnsi="仿宋" w:eastAsia="仿宋"/>
          <w:sz w:val="32"/>
          <w:szCs w:val="32"/>
        </w:rPr>
      </w:pPr>
      <w:r>
        <w:rPr>
          <w:rFonts w:hint="eastAsia" w:ascii="仿宋" w:hAnsi="仿宋" w:eastAsia="仿宋"/>
          <w:sz w:val="32"/>
          <w:szCs w:val="32"/>
        </w:rPr>
        <w:t>跑步</w:t>
      </w:r>
      <w:ins w:id="1037" w:author="杨文珍" w:date="2020-08-18T09:37:59Z">
        <w:r>
          <w:rPr>
            <w:rFonts w:hint="eastAsia" w:ascii="仿宋" w:hAnsi="仿宋" w:eastAsia="仿宋"/>
            <w:sz w:val="32"/>
            <w:szCs w:val="32"/>
            <w:lang w:val="en-US" w:eastAsia="zh-CN"/>
          </w:rPr>
          <w:t xml:space="preserve"> </w:t>
        </w:r>
      </w:ins>
      <w:r>
        <w:rPr>
          <w:rFonts w:hint="eastAsia" w:ascii="仿宋" w:hAnsi="仿宋" w:eastAsia="仿宋"/>
          <w:sz w:val="32"/>
          <w:szCs w:val="32"/>
        </w:rPr>
        <w:t>跳绳</w:t>
      </w:r>
      <w:ins w:id="1038" w:author="杨文珍" w:date="2020-08-18T09:38:01Z">
        <w:r>
          <w:rPr>
            <w:rFonts w:hint="eastAsia" w:ascii="仿宋" w:hAnsi="仿宋" w:eastAsia="仿宋"/>
            <w:sz w:val="32"/>
            <w:szCs w:val="32"/>
            <w:lang w:val="en-US" w:eastAsia="zh-CN"/>
          </w:rPr>
          <w:t xml:space="preserve"> </w:t>
        </w:r>
      </w:ins>
      <w:r>
        <w:rPr>
          <w:rFonts w:hint="eastAsia" w:ascii="仿宋" w:hAnsi="仿宋" w:eastAsia="仿宋"/>
          <w:sz w:val="32"/>
          <w:szCs w:val="32"/>
        </w:rPr>
        <w:t>做</w:t>
      </w:r>
      <w:ins w:id="1039" w:author="杨文珍" w:date="2020-08-18T09:38:02Z">
        <w:r>
          <w:rPr>
            <w:rFonts w:hint="eastAsia" w:ascii="仿宋" w:hAnsi="仿宋" w:eastAsia="仿宋"/>
            <w:sz w:val="32"/>
            <w:szCs w:val="32"/>
            <w:lang w:val="en-US" w:eastAsia="zh-CN"/>
          </w:rPr>
          <w:t xml:space="preserve"> </w:t>
        </w:r>
      </w:ins>
      <w:r>
        <w:rPr>
          <w:rFonts w:hint="eastAsia" w:ascii="仿宋" w:hAnsi="仿宋" w:eastAsia="仿宋"/>
          <w:sz w:val="32"/>
          <w:szCs w:val="32"/>
        </w:rPr>
        <w:t>早操，</w:t>
      </w:r>
    </w:p>
    <w:p>
      <w:pPr>
        <w:jc w:val="both"/>
        <w:rPr>
          <w:ins w:id="1040" w:author="杨文珍" w:date="2020-08-17T23:42:50Z"/>
          <w:rFonts w:hint="eastAsia"/>
        </w:rPr>
      </w:pPr>
      <w:r>
        <w:rPr>
          <w:rFonts w:hint="eastAsia"/>
        </w:rPr>
        <w:drawing>
          <wp:inline distT="0" distB="0" distL="114300" distR="114300">
            <wp:extent cx="390525" cy="704850"/>
            <wp:effectExtent l="0" t="0" r="9525" b="0"/>
            <wp:docPr id="5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462" name="图片 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 name="图片 5462"/>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lang w:val="en-US" w:eastAsia="zh-CN"/>
        </w:rPr>
        <w:drawing>
          <wp:inline distT="0" distB="0" distL="114300" distR="114300">
            <wp:extent cx="384175" cy="706120"/>
            <wp:effectExtent l="0" t="0" r="15875" b="17780"/>
            <wp:docPr id="5463" name="图片 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 name="图片 5463"/>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4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4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54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6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4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6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both"/>
        <w:rPr>
          <w:ins w:id="1041" w:author="杨文珍" w:date="2020-08-17T23:43:13Z"/>
          <w:rFonts w:hint="eastAsia"/>
        </w:rPr>
      </w:pPr>
      <w:ins w:id="1042" w:author="杨文珍" w:date="2020-08-17T23:42:59Z">
        <w:r>
          <w:rPr/>
          <w:drawing>
            <wp:inline distT="0" distB="0" distL="114300" distR="114300">
              <wp:extent cx="390525" cy="714375"/>
              <wp:effectExtent l="0" t="0" r="9525" b="9525"/>
              <wp:docPr id="5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00050" cy="723900"/>
            <wp:effectExtent l="0" t="0" r="0" b="0"/>
            <wp:docPr id="54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4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4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7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71475" cy="704850"/>
            <wp:effectExtent l="0" t="0" r="9525" b="0"/>
            <wp:docPr id="5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4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p>
    <w:p>
      <w:pPr>
        <w:jc w:val="both"/>
        <w:rPr>
          <w:rFonts w:hint="eastAsia"/>
        </w:rPr>
      </w:pPr>
      <w:ins w:id="1044" w:author="杨文珍" w:date="2020-08-17T23:43:20Z">
        <w:r>
          <w:rPr/>
          <w:drawing>
            <wp:inline distT="0" distB="0" distL="114300" distR="114300">
              <wp:extent cx="390525" cy="714375"/>
              <wp:effectExtent l="0" t="0" r="9525" b="9525"/>
              <wp:docPr id="5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03225" cy="704850"/>
            <wp:effectExtent l="0" t="0" r="15875" b="0"/>
            <wp:docPr id="5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 name="图片 2"/>
                    <pic:cNvPicPr>
                      <a:picLocks noChangeAspect="1"/>
                    </pic:cNvPicPr>
                  </pic:nvPicPr>
                  <pic:blipFill>
                    <a:blip r:embed="rId35"/>
                    <a:stretch>
                      <a:fillRect/>
                    </a:stretch>
                  </pic:blipFill>
                  <pic:spPr>
                    <a:xfrm>
                      <a:off x="0" y="0"/>
                      <a:ext cx="40322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54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5" name="图片 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 name="图片 548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ins w:id="1046" w:author="杨文珍" w:date="2020-08-18T09:00:13Z">
        <w:r>
          <w:rPr>
            <w:rFonts w:hint="eastAsia" w:ascii="仿宋" w:hAnsi="仿宋" w:eastAsia="仿宋"/>
            <w:sz w:val="32"/>
            <w:szCs w:val="32"/>
          </w:rPr>
          <w:t>tiān</w:t>
        </w:r>
      </w:ins>
      <w:ins w:id="1047" w:author="杨文珍" w:date="2020-08-18T09:00:07Z">
        <w:r>
          <w:rPr>
            <w:rFonts w:hint="default" w:ascii="仿宋" w:hAnsi="仿宋" w:eastAsia="仿宋"/>
            <w:sz w:val="32"/>
            <w:szCs w:val="32"/>
            <w:lang w:val="en-US"/>
          </w:rPr>
          <w:t xml:space="preserve"> </w:t>
        </w:r>
      </w:ins>
      <w:r>
        <w:rPr>
          <w:rFonts w:hint="eastAsia" w:ascii="仿宋" w:hAnsi="仿宋" w:eastAsia="仿宋"/>
          <w:sz w:val="32"/>
          <w:szCs w:val="32"/>
        </w:rPr>
        <w:t>tiān  yùn</w:t>
      </w:r>
      <w:ins w:id="1048" w:author="杨文珍" w:date="2020-08-18T09:00:17Z">
        <w:r>
          <w:rPr>
            <w:rFonts w:hint="default" w:ascii="仿宋" w:hAnsi="仿宋" w:eastAsia="仿宋"/>
            <w:sz w:val="32"/>
            <w:szCs w:val="32"/>
            <w:lang w:val="en-US"/>
          </w:rPr>
          <w:t xml:space="preserve"> </w:t>
        </w:r>
      </w:ins>
      <w:r>
        <w:rPr>
          <w:rFonts w:hint="eastAsia" w:ascii="仿宋" w:hAnsi="仿宋" w:eastAsia="仿宋"/>
          <w:sz w:val="32"/>
          <w:szCs w:val="32"/>
        </w:rPr>
        <w:t>dòng  shēn</w:t>
      </w:r>
      <w:ins w:id="1049" w:author="杨文珍" w:date="2020-08-18T09:00:18Z">
        <w:r>
          <w:rPr>
            <w:rFonts w:hint="default" w:ascii="仿宋" w:hAnsi="仿宋" w:eastAsia="仿宋"/>
            <w:sz w:val="32"/>
            <w:szCs w:val="32"/>
            <w:lang w:val="en-US"/>
          </w:rPr>
          <w:t xml:space="preserve"> </w:t>
        </w:r>
      </w:ins>
      <w:r>
        <w:rPr>
          <w:rFonts w:hint="eastAsia" w:ascii="仿宋" w:hAnsi="仿宋" w:eastAsia="仿宋"/>
          <w:sz w:val="32"/>
          <w:szCs w:val="32"/>
        </w:rPr>
        <w:t>tǐ  hǎo。</w:t>
      </w:r>
    </w:p>
    <w:p>
      <w:pPr>
        <w:jc w:val="center"/>
        <w:rPr>
          <w:rFonts w:hint="eastAsia" w:ascii="仿宋" w:hAnsi="仿宋" w:eastAsia="仿宋"/>
          <w:sz w:val="32"/>
          <w:szCs w:val="32"/>
        </w:rPr>
      </w:pPr>
      <w:r>
        <w:rPr>
          <w:rFonts w:hint="eastAsia" w:ascii="仿宋" w:hAnsi="仿宋" w:eastAsia="仿宋"/>
          <w:sz w:val="32"/>
          <w:szCs w:val="32"/>
        </w:rPr>
        <w:t>天天</w:t>
      </w:r>
      <w:ins w:id="1050" w:author="杨文珍" w:date="2020-08-18T09:38:06Z">
        <w:r>
          <w:rPr>
            <w:rFonts w:hint="eastAsia" w:ascii="仿宋" w:hAnsi="仿宋" w:eastAsia="仿宋"/>
            <w:sz w:val="32"/>
            <w:szCs w:val="32"/>
            <w:lang w:val="en-US" w:eastAsia="zh-CN"/>
          </w:rPr>
          <w:t xml:space="preserve"> </w:t>
        </w:r>
      </w:ins>
      <w:r>
        <w:rPr>
          <w:rFonts w:hint="eastAsia" w:ascii="仿宋" w:hAnsi="仿宋" w:eastAsia="仿宋"/>
          <w:sz w:val="32"/>
          <w:szCs w:val="32"/>
        </w:rPr>
        <w:t>运动</w:t>
      </w:r>
      <w:ins w:id="1051" w:author="杨文珍" w:date="2020-08-18T09:38:07Z">
        <w:r>
          <w:rPr>
            <w:rFonts w:hint="eastAsia" w:ascii="仿宋" w:hAnsi="仿宋" w:eastAsia="仿宋"/>
            <w:sz w:val="32"/>
            <w:szCs w:val="32"/>
            <w:lang w:val="en-US" w:eastAsia="zh-CN"/>
          </w:rPr>
          <w:t xml:space="preserve"> </w:t>
        </w:r>
      </w:ins>
      <w:r>
        <w:rPr>
          <w:rFonts w:hint="eastAsia" w:ascii="仿宋" w:hAnsi="仿宋" w:eastAsia="仿宋"/>
          <w:sz w:val="32"/>
          <w:szCs w:val="32"/>
        </w:rPr>
        <w:t>身体</w:t>
      </w:r>
      <w:ins w:id="1052" w:author="杨文珍" w:date="2020-08-18T09:38:09Z">
        <w:r>
          <w:rPr>
            <w:rFonts w:hint="eastAsia" w:ascii="仿宋" w:hAnsi="仿宋" w:eastAsia="仿宋"/>
            <w:sz w:val="32"/>
            <w:szCs w:val="32"/>
            <w:lang w:val="en-US" w:eastAsia="zh-CN"/>
          </w:rPr>
          <w:t xml:space="preserve"> </w:t>
        </w:r>
      </w:ins>
      <w:r>
        <w:rPr>
          <w:rFonts w:hint="eastAsia" w:ascii="仿宋" w:hAnsi="仿宋" w:eastAsia="仿宋"/>
          <w:sz w:val="32"/>
          <w:szCs w:val="32"/>
        </w:rPr>
        <w:t>好。</w:t>
      </w:r>
    </w:p>
    <w:p>
      <w:pPr>
        <w:jc w:val="both"/>
        <w:rPr>
          <w:ins w:id="1053" w:author="杨文珍" w:date="2020-08-17T23:41:17Z"/>
          <w:rFonts w:hint="eastAsia"/>
        </w:rPr>
      </w:pPr>
      <w:r>
        <w:rPr>
          <w:rFonts w:hint="eastAsia" w:ascii="仿宋" w:hAnsi="仿宋" w:eastAsia="仿宋"/>
          <w:sz w:val="32"/>
          <w:szCs w:val="32"/>
        </w:rPr>
        <w:drawing>
          <wp:inline distT="0" distB="0" distL="114300" distR="114300">
            <wp:extent cx="390525" cy="704850"/>
            <wp:effectExtent l="0" t="0" r="9525" b="0"/>
            <wp:docPr id="5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90525" cy="704850"/>
            <wp:effectExtent l="0" t="0" r="9525" b="0"/>
            <wp:docPr id="5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331" name="图片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 name="图片 533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4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89" name="图片 5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 name="图片 548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4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14375"/>
            <wp:effectExtent l="0" t="0" r="9525" b="9525"/>
            <wp:docPr id="5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54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p>
    <w:p>
      <w:pPr>
        <w:jc w:val="both"/>
        <w:rPr>
          <w:rFonts w:hint="eastAsia"/>
        </w:rPr>
      </w:pPr>
      <w:ins w:id="1054" w:author="杨文珍" w:date="2020-08-17T23:41:33Z">
        <w:r>
          <w:rPr/>
          <w:drawing>
            <wp:inline distT="0" distB="0" distL="114300" distR="114300">
              <wp:extent cx="390525" cy="714375"/>
              <wp:effectExtent l="0" t="0" r="9525" b="9525"/>
              <wp:docPr id="59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 name="图片 2"/>
                      <pic:cNvPicPr>
                        <a:picLocks noChangeAspect="1"/>
                      </pic:cNvPicPr>
                    </pic:nvPicPr>
                    <pic:blipFill>
                      <a:blip r:embed="rId55"/>
                      <a:stretch>
                        <a:fillRect/>
                      </a:stretch>
                    </pic:blipFill>
                    <pic:spPr>
                      <a:xfrm>
                        <a:off x="0" y="0"/>
                        <a:ext cx="390525" cy="714375"/>
                      </a:xfrm>
                      <a:prstGeom prst="rect">
                        <a:avLst/>
                      </a:prstGeom>
                      <a:noFill/>
                      <a:ln>
                        <a:noFill/>
                      </a:ln>
                    </pic:spPr>
                  </pic:pic>
                </a:graphicData>
              </a:graphic>
            </wp:inline>
          </w:drawing>
        </w:r>
      </w:ins>
      <w:r>
        <w:rPr>
          <w:rFonts w:hint="eastAsia"/>
        </w:rPr>
        <w:drawing>
          <wp:inline distT="0" distB="0" distL="114300" distR="114300">
            <wp:extent cx="424180" cy="718820"/>
            <wp:effectExtent l="0" t="0" r="13970" b="5080"/>
            <wp:docPr id="54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4495" cy="734060"/>
            <wp:effectExtent l="0" t="0" r="14605" b="8890"/>
            <wp:docPr id="55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 name="图片 10"/>
                    <pic:cNvPicPr>
                      <a:picLocks noChangeAspect="1"/>
                    </pic:cNvPicPr>
                  </pic:nvPicPr>
                  <pic:blipFill>
                    <a:blip r:embed="rId13"/>
                    <a:stretch>
                      <a:fillRect/>
                    </a:stretch>
                  </pic:blipFill>
                  <pic:spPr>
                    <a:xfrm>
                      <a:off x="0" y="0"/>
                      <a:ext cx="40449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5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504" name="图片 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 name="图片 55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5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55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55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3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3580"/>
            <wp:effectExtent l="0" t="0" r="0" b="1270"/>
            <wp:docPr id="55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11480" cy="723900"/>
            <wp:effectExtent l="0" t="0" r="7620" b="0"/>
            <wp:docPr id="55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 name="图片 2"/>
                    <pic:cNvPicPr>
                      <a:picLocks noChangeAspect="1"/>
                    </pic:cNvPicPr>
                  </pic:nvPicPr>
                  <pic:blipFill>
                    <a:blip r:embed="rId38"/>
                    <a:stretch>
                      <a:fillRect/>
                    </a:stretch>
                  </pic:blipFill>
                  <pic:spPr>
                    <a:xfrm>
                      <a:off x="0" y="0"/>
                      <a:ext cx="411480" cy="723900"/>
                    </a:xfrm>
                    <a:prstGeom prst="rect">
                      <a:avLst/>
                    </a:prstGeom>
                    <a:noFill/>
                    <a:ln>
                      <a:noFill/>
                    </a:ln>
                  </pic:spPr>
                </pic:pic>
              </a:graphicData>
            </a:graphic>
          </wp:inline>
        </w:drawing>
      </w:r>
      <w:r>
        <w:rPr>
          <w:rFonts w:hint="eastAsia"/>
        </w:rPr>
        <w:drawing>
          <wp:inline distT="0" distB="0" distL="114300" distR="114300">
            <wp:extent cx="426720" cy="741045"/>
            <wp:effectExtent l="0" t="0" r="11430" b="1905"/>
            <wp:docPr id="55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71475" cy="714375"/>
            <wp:effectExtent l="0" t="0" r="9525" b="9525"/>
            <wp:docPr id="5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 name="图片 5"/>
                    <pic:cNvPicPr>
                      <a:picLocks noChangeAspect="1"/>
                    </pic:cNvPicPr>
                  </pic:nvPicPr>
                  <pic:blipFill>
                    <a:blip r:embed="rId56"/>
                    <a:stretch>
                      <a:fillRect/>
                    </a:stretch>
                  </pic:blipFill>
                  <pic:spPr>
                    <a:xfrm>
                      <a:off x="0" y="0"/>
                      <a:ext cx="371475" cy="714375"/>
                    </a:xfrm>
                    <a:prstGeom prst="rect">
                      <a:avLst/>
                    </a:prstGeom>
                    <a:noFill/>
                    <a:ln>
                      <a:noFill/>
                    </a:ln>
                  </pic:spPr>
                </pic:pic>
              </a:graphicData>
            </a:graphic>
          </wp:inline>
        </w:drawing>
      </w:r>
      <w:r>
        <w:rPr>
          <w:rFonts w:hint="eastAsia"/>
        </w:rPr>
        <w:drawing>
          <wp:inline distT="0" distB="0" distL="114300" distR="114300">
            <wp:extent cx="409575" cy="723900"/>
            <wp:effectExtent l="0" t="0" r="9525" b="0"/>
            <wp:docPr id="55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 name="图片 6"/>
                    <pic:cNvPicPr>
                      <a:picLocks noChangeAspect="1"/>
                    </pic:cNvPicPr>
                  </pic:nvPicPr>
                  <pic:blipFill>
                    <a:blip r:embed="rId57"/>
                    <a:stretch>
                      <a:fillRect/>
                    </a:stretch>
                  </pic:blipFill>
                  <pic:spPr>
                    <a:xfrm>
                      <a:off x="0" y="0"/>
                      <a:ext cx="409575"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jc w:val="center"/>
        <w:rPr>
          <w:rFonts w:hint="eastAsia"/>
        </w:rPr>
      </w:pPr>
    </w:p>
    <w:p>
      <w:pPr>
        <w:rPr>
          <w:rFonts w:hint="eastAsia"/>
          <w:lang w:val="en-US" w:eastAsia="zh-CN"/>
        </w:rPr>
      </w:pPr>
      <w:r>
        <w:rPr>
          <w:rFonts w:hint="eastAsia"/>
          <w:lang w:val="en-US" w:eastAsia="zh-CN"/>
        </w:rPr>
        <w:br w:type="page"/>
      </w:r>
    </w:p>
    <w:p>
      <w:pPr>
        <w:pStyle w:val="2"/>
        <w:bidi w:val="0"/>
        <w:rPr>
          <w:rFonts w:hint="default" w:eastAsia="黑体"/>
          <w:sz w:val="44"/>
          <w:szCs w:val="44"/>
          <w:lang w:val="en-US" w:eastAsia="zh-CN"/>
        </w:rPr>
      </w:pPr>
      <w:bookmarkStart w:id="132" w:name="_Toc11906"/>
      <w:r>
        <w:rPr>
          <w:rFonts w:hint="eastAsia"/>
          <w:sz w:val="44"/>
          <w:szCs w:val="44"/>
          <w:lang w:val="en-US" w:eastAsia="zh-CN"/>
        </w:rPr>
        <w:br w:type="page"/>
      </w:r>
      <w:bookmarkStart w:id="133" w:name="_Toc19276"/>
      <w:r>
        <w:rPr>
          <w:rFonts w:hint="eastAsia"/>
          <w:sz w:val="44"/>
          <w:szCs w:val="44"/>
          <w:lang w:val="en-US" w:eastAsia="zh-CN"/>
        </w:rPr>
        <w:t>第 二 篇</w:t>
      </w:r>
      <w:bookmarkEnd w:id="133"/>
    </w:p>
    <w:p>
      <w:pPr>
        <w:numPr>
          <w:ilvl w:val="0"/>
          <w:numId w:val="0"/>
        </w:numPr>
        <w:ind w:firstLine="3640" w:firstLineChars="700"/>
        <w:jc w:val="left"/>
        <w:rPr>
          <w:rFonts w:hint="eastAsia" w:ascii="方正小标宋简体" w:eastAsia="方正小标宋简体"/>
          <w:sz w:val="52"/>
          <w:szCs w:val="52"/>
          <w:lang w:val="en-US" w:eastAsia="zh-CN"/>
        </w:rPr>
      </w:pP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标</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调</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规</w:t>
      </w:r>
    </w:p>
    <w:p>
      <w:pPr>
        <w:numPr>
          <w:ilvl w:val="0"/>
          <w:numId w:val="0"/>
        </w:numPr>
        <w:jc w:val="center"/>
        <w:rPr>
          <w:rFonts w:hint="default" w:ascii="方正小标宋简体" w:eastAsia="方正小标宋简体"/>
          <w:sz w:val="72"/>
          <w:szCs w:val="72"/>
          <w:lang w:val="en-US" w:eastAsia="zh-CN"/>
        </w:rPr>
      </w:pPr>
      <w:r>
        <w:rPr>
          <w:rFonts w:hint="eastAsia" w:ascii="方正小标宋简体" w:eastAsia="方正小标宋简体"/>
          <w:sz w:val="72"/>
          <w:szCs w:val="72"/>
          <w:lang w:val="en-US" w:eastAsia="zh-CN"/>
        </w:rPr>
        <w:t>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教</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程</w:t>
      </w:r>
    </w:p>
    <w:p>
      <w:pPr>
        <w:numPr>
          <w:ilvl w:val="0"/>
          <w:numId w:val="0"/>
        </w:numPr>
        <w:jc w:val="center"/>
        <w:rPr>
          <w:rFonts w:hint="eastAsia" w:ascii="方正小标宋简体" w:eastAsia="方正小标宋简体"/>
          <w:sz w:val="72"/>
          <w:szCs w:val="72"/>
          <w:lang w:val="en-US" w:eastAsia="zh-CN"/>
        </w:rPr>
      </w:pPr>
      <w:r>
        <w:rPr>
          <w:rFonts w:hint="eastAsia" w:ascii="方正小标宋简体" w:eastAsia="方正小标宋简体"/>
          <w:sz w:val="72"/>
          <w:szCs w:val="72"/>
          <w:lang w:val="en-US" w:eastAsia="zh-CN"/>
        </w:rPr>
        <w:t>（共9课）</w:t>
      </w:r>
    </w:p>
    <w:p>
      <w:pPr>
        <w:rPr>
          <w:rFonts w:hint="eastAsia"/>
          <w:sz w:val="44"/>
          <w:szCs w:val="44"/>
          <w:lang w:val="en-US" w:eastAsia="zh-CN"/>
        </w:rPr>
      </w:pPr>
    </w:p>
    <w:p>
      <w:pPr>
        <w:rPr>
          <w:rFonts w:hint="eastAsia"/>
          <w:sz w:val="44"/>
          <w:szCs w:val="44"/>
          <w:lang w:val="en-US" w:eastAsia="zh-CN"/>
        </w:rPr>
      </w:pPr>
    </w:p>
    <w:p>
      <w:pPr>
        <w:pStyle w:val="2"/>
        <w:bidi w:val="0"/>
        <w:rPr>
          <w:rFonts w:hint="eastAsia"/>
          <w:sz w:val="44"/>
          <w:szCs w:val="44"/>
          <w:lang w:val="en-US" w:eastAsia="zh-CN"/>
        </w:rPr>
      </w:pPr>
      <w:bookmarkStart w:id="134" w:name="_Toc31690"/>
      <w:bookmarkStart w:id="269" w:name="_GoBack"/>
      <w:bookmarkEnd w:id="269"/>
      <w:r>
        <w:rPr>
          <w:rFonts w:hint="eastAsia"/>
          <w:sz w:val="44"/>
          <w:szCs w:val="44"/>
          <w:lang w:val="en-US" w:eastAsia="zh-CN"/>
        </w:rPr>
        <w:t>第一课 标调基本规则</w:t>
      </w:r>
      <w:bookmarkEnd w:id="134"/>
    </w:p>
    <w:p>
      <w:pPr>
        <w:pStyle w:val="3"/>
        <w:bidi w:val="0"/>
        <w:ind w:left="0" w:leftChars="0" w:firstLine="0" w:firstLineChars="0"/>
        <w:rPr>
          <w:rFonts w:hint="eastAsia"/>
          <w:lang w:val="en-US" w:eastAsia="zh-CN"/>
        </w:rPr>
      </w:pPr>
      <w:bookmarkStart w:id="135" w:name="_Toc4975"/>
      <w:r>
        <w:rPr>
          <w:rFonts w:hint="eastAsia"/>
          <w:lang w:val="en-US" w:eastAsia="zh-CN"/>
        </w:rPr>
        <w:t>一 字字标调</w:t>
      </w:r>
      <w:bookmarkEnd w:id="135"/>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字字标调 g</w:t>
      </w:r>
      <w:r>
        <w:rPr>
          <w:rFonts w:hint="eastAsia" w:ascii="仿宋" w:hAnsi="仿宋" w:eastAsia="仿宋"/>
          <w:sz w:val="32"/>
          <w:szCs w:val="32"/>
        </w:rPr>
        <w:t>uó</w:t>
      </w:r>
    </w:p>
    <w:p>
      <w:pPr>
        <w:jc w:val="center"/>
        <w:rPr>
          <w:rFonts w:hint="default" w:ascii="仿宋" w:hAnsi="仿宋" w:eastAsia="仿宋"/>
          <w:sz w:val="32"/>
          <w:szCs w:val="32"/>
          <w:lang w:val="en-US" w:eastAsia="zh-CN"/>
        </w:rPr>
      </w:pPr>
      <w:r>
        <w:rPr>
          <w:rFonts w:hint="eastAsia"/>
        </w:rPr>
        <w:drawing>
          <wp:inline distT="0" distB="0" distL="114300" distR="114300">
            <wp:extent cx="411480" cy="720725"/>
            <wp:effectExtent l="0" t="0" r="7620" b="3175"/>
            <wp:docPr id="4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7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 xml:space="preserve">字字标调 </w:t>
      </w:r>
      <w:r>
        <w:rPr>
          <w:rFonts w:hint="eastAsia" w:ascii="仿宋" w:hAnsi="仿宋" w:eastAsia="仿宋"/>
          <w:sz w:val="32"/>
          <w:szCs w:val="32"/>
        </w:rPr>
        <w:t>jiā</w:t>
      </w:r>
    </w:p>
    <w:p>
      <w:pPr>
        <w:jc w:val="center"/>
        <w:rPr>
          <w:rFonts w:hint="eastAsia"/>
        </w:rPr>
      </w:pPr>
      <w:r>
        <w:rPr>
          <w:rFonts w:hint="eastAsia"/>
        </w:rPr>
        <w:drawing>
          <wp:inline distT="0" distB="0" distL="114300" distR="114300">
            <wp:extent cx="400050" cy="704850"/>
            <wp:effectExtent l="0" t="0" r="0" b="0"/>
            <wp:docPr id="41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75" name="图片 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 name="图片 417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字字标调 g</w:t>
      </w:r>
      <w:r>
        <w:rPr>
          <w:rFonts w:hint="eastAsia" w:ascii="仿宋" w:hAnsi="仿宋" w:eastAsia="仿宋"/>
          <w:sz w:val="32"/>
          <w:szCs w:val="32"/>
        </w:rPr>
        <w:t>uó</w:t>
      </w:r>
      <w:r>
        <w:rPr>
          <w:rFonts w:hint="eastAsia" w:ascii="仿宋" w:hAnsi="仿宋" w:eastAsia="仿宋"/>
          <w:sz w:val="32"/>
          <w:szCs w:val="32"/>
          <w:lang w:val="en-US" w:eastAsia="zh-CN"/>
        </w:rPr>
        <w:t xml:space="preserve"> </w:t>
      </w:r>
      <w:r>
        <w:rPr>
          <w:rFonts w:hint="eastAsia" w:ascii="仿宋" w:hAnsi="仿宋" w:eastAsia="仿宋"/>
          <w:sz w:val="32"/>
          <w:szCs w:val="32"/>
        </w:rPr>
        <w:t>jiā</w:t>
      </w:r>
    </w:p>
    <w:p>
      <w:pPr>
        <w:jc w:val="center"/>
        <w:rPr>
          <w:rFonts w:hint="eastAsia"/>
        </w:rPr>
      </w:pPr>
      <w:r>
        <w:rPr>
          <w:rFonts w:hint="eastAsia"/>
        </w:rPr>
        <w:drawing>
          <wp:inline distT="0" distB="0" distL="114300" distR="114300">
            <wp:extent cx="411480" cy="720725"/>
            <wp:effectExtent l="0" t="0" r="7620" b="3175"/>
            <wp:docPr id="4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41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4187" name="图片 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 name="图片 418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轻声不标调 </w:t>
      </w:r>
      <w:r>
        <w:rPr>
          <w:rFonts w:hint="eastAsia" w:ascii="仿宋" w:hAnsi="仿宋" w:eastAsia="仿宋"/>
          <w:sz w:val="32"/>
          <w:szCs w:val="32"/>
        </w:rPr>
        <w:t>qū</w:t>
      </w:r>
      <w:r>
        <w:rPr>
          <w:rFonts w:hint="eastAsia" w:ascii="仿宋" w:hAnsi="仿宋" w:eastAsia="仿宋"/>
          <w:sz w:val="32"/>
          <w:szCs w:val="32"/>
          <w:lang w:val="en-US" w:eastAsia="zh-CN"/>
        </w:rPr>
        <w:t xml:space="preserve"> zi</w:t>
      </w:r>
    </w:p>
    <w:p>
      <w:pPr>
        <w:jc w:val="center"/>
      </w:pPr>
      <w:r>
        <w:rPr>
          <w:rFonts w:hint="eastAsia" w:ascii="仿宋" w:hAnsi="仿宋" w:eastAsia="仿宋"/>
          <w:sz w:val="32"/>
          <w:szCs w:val="32"/>
          <w:lang w:val="en-US" w:eastAsia="zh-CN"/>
        </w:rPr>
        <w:drawing>
          <wp:inline distT="0" distB="0" distL="114300" distR="114300">
            <wp:extent cx="404495" cy="714375"/>
            <wp:effectExtent l="0" t="0" r="14605" b="9525"/>
            <wp:docPr id="4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 name="图片 5"/>
                    <pic:cNvPicPr>
                      <a:picLocks noChangeAspect="1"/>
                    </pic:cNvPicPr>
                  </pic:nvPicPr>
                  <pic:blipFill>
                    <a:blip r:embed="rId28"/>
                    <a:stretch>
                      <a:fillRect/>
                    </a:stretch>
                  </pic:blipFill>
                  <pic:spPr>
                    <a:xfrm>
                      <a:off x="0" y="0"/>
                      <a:ext cx="40449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7035" cy="718820"/>
            <wp:effectExtent l="0" t="0" r="12065" b="5080"/>
            <wp:docPr id="4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 name="图片 4"/>
                    <pic:cNvPicPr>
                      <a:picLocks noChangeAspect="1"/>
                    </pic:cNvPicPr>
                  </pic:nvPicPr>
                  <pic:blipFill>
                    <a:blip r:embed="rId23"/>
                    <a:srcRect b="1991"/>
                    <a:stretch>
                      <a:fillRect/>
                    </a:stretch>
                  </pic:blipFill>
                  <pic:spPr>
                    <a:xfrm>
                      <a:off x="0" y="0"/>
                      <a:ext cx="407035" cy="71882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47675" cy="721995"/>
            <wp:effectExtent l="0" t="0" r="9525" b="1905"/>
            <wp:docPr id="4670" name="图片 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 name="图片 4670"/>
                    <pic:cNvPicPr>
                      <a:picLocks noChangeAspect="1"/>
                    </pic:cNvPicPr>
                  </pic:nvPicPr>
                  <pic:blipFill>
                    <a:blip r:embed="rId10"/>
                    <a:stretch>
                      <a:fillRect/>
                    </a:stretch>
                  </pic:blipFill>
                  <pic:spPr>
                    <a:xfrm>
                      <a:off x="0" y="0"/>
                      <a:ext cx="447675" cy="721995"/>
                    </a:xfrm>
                    <a:prstGeom prst="rect">
                      <a:avLst/>
                    </a:prstGeom>
                    <a:noFill/>
                    <a:ln>
                      <a:noFill/>
                    </a:ln>
                  </pic:spPr>
                </pic:pic>
              </a:graphicData>
            </a:graphic>
          </wp:inline>
        </w:drawing>
      </w:r>
      <w:r>
        <w:drawing>
          <wp:inline distT="0" distB="0" distL="114300" distR="114300">
            <wp:extent cx="371475" cy="704850"/>
            <wp:effectExtent l="0" t="0" r="9525" b="0"/>
            <wp:docPr id="4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36" w:name="_Toc30744"/>
      <w:r>
        <w:rPr>
          <w:rFonts w:hint="eastAsia"/>
          <w:lang w:val="en-US" w:eastAsia="zh-CN"/>
        </w:rPr>
        <w:t>二 变调音节标本声调</w:t>
      </w:r>
      <w:bookmarkEnd w:id="136"/>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变调音节标本声调 y</w:t>
      </w:r>
      <w:r>
        <w:rPr>
          <w:rFonts w:hint="eastAsia" w:ascii="仿宋" w:hAnsi="仿宋" w:eastAsia="仿宋"/>
          <w:sz w:val="32"/>
          <w:szCs w:val="32"/>
        </w:rPr>
        <w:t>ī</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t</w:t>
      </w:r>
      <w:r>
        <w:rPr>
          <w:rFonts w:hint="eastAsia" w:ascii="仿宋" w:hAnsi="仿宋" w:eastAsia="仿宋"/>
          <w:sz w:val="32"/>
          <w:szCs w:val="32"/>
        </w:rPr>
        <w:t>óu</w:t>
      </w:r>
      <w:r>
        <w:rPr>
          <w:rFonts w:hint="eastAsia" w:ascii="仿宋" w:hAnsi="仿宋" w:eastAsia="仿宋"/>
          <w:sz w:val="32"/>
          <w:szCs w:val="32"/>
          <w:lang w:val="en-US" w:eastAsia="zh-CN"/>
        </w:rPr>
        <w:t xml:space="preserve">  一头</w:t>
      </w:r>
    </w:p>
    <w:p>
      <w:pPr>
        <w:ind w:left="3680" w:hanging="2415" w:hangingChars="1150"/>
        <w:jc w:val="center"/>
      </w:pPr>
      <w:r>
        <w:drawing>
          <wp:inline distT="0" distB="0" distL="114300" distR="114300">
            <wp:extent cx="409575" cy="704850"/>
            <wp:effectExtent l="0" t="0" r="9525" b="0"/>
            <wp:docPr id="4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4680" name="图片 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 name="图片 468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4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468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46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46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变调音节标本声调 </w:t>
      </w:r>
      <w:r>
        <w:rPr>
          <w:rFonts w:hint="eastAsia" w:ascii="仿宋" w:hAnsi="仿宋" w:eastAsia="仿宋"/>
          <w:sz w:val="32"/>
          <w:szCs w:val="32"/>
        </w:rPr>
        <w:t>bù</w:t>
      </w:r>
      <w:r>
        <w:rPr>
          <w:rFonts w:hint="eastAsia" w:ascii="仿宋" w:hAnsi="仿宋" w:eastAsia="仿宋"/>
          <w:sz w:val="32"/>
          <w:szCs w:val="32"/>
          <w:lang w:val="en-US" w:eastAsia="zh-CN"/>
        </w:rPr>
        <w:t xml:space="preserve"> </w:t>
      </w:r>
      <w:r>
        <w:rPr>
          <w:rFonts w:hint="eastAsia" w:ascii="仿宋" w:hAnsi="仿宋" w:eastAsia="仿宋"/>
          <w:sz w:val="32"/>
          <w:szCs w:val="32"/>
        </w:rPr>
        <w:t>zhì</w:t>
      </w:r>
      <w:r>
        <w:rPr>
          <w:rFonts w:hint="eastAsia" w:ascii="仿宋" w:hAnsi="仿宋" w:eastAsia="仿宋"/>
          <w:sz w:val="32"/>
          <w:szCs w:val="32"/>
          <w:lang w:val="en-US" w:eastAsia="zh-CN"/>
        </w:rPr>
        <w:t xml:space="preserve"> y</w:t>
      </w:r>
      <w:r>
        <w:rPr>
          <w:rFonts w:hint="eastAsia" w:ascii="仿宋" w:hAnsi="仿宋" w:eastAsia="仿宋"/>
          <w:sz w:val="32"/>
          <w:szCs w:val="32"/>
        </w:rPr>
        <w:t>ú</w:t>
      </w:r>
    </w:p>
    <w:p>
      <w:pPr>
        <w:ind w:left="3680" w:hanging="3680" w:hangingChars="1150"/>
        <w:jc w:val="center"/>
        <w:rPr>
          <w:rFonts w:hint="eastAsia" w:ascii="仿宋" w:hAnsi="仿宋" w:eastAsia="仿宋"/>
          <w:sz w:val="32"/>
          <w:szCs w:val="32"/>
          <w:lang w:val="en-US" w:eastAsia="zh-CN"/>
        </w:rPr>
      </w:pPr>
    </w:p>
    <w:p>
      <w:pPr>
        <w:rPr>
          <w:rFonts w:hint="eastAsia"/>
          <w:lang w:val="en-US" w:eastAsia="zh-CN"/>
        </w:rPr>
      </w:pPr>
    </w:p>
    <w:p>
      <w:pPr>
        <w:ind w:left="3680" w:hanging="2415" w:hangingChars="1150"/>
        <w:jc w:val="center"/>
      </w:pPr>
    </w:p>
    <w:p>
      <w:pPr>
        <w:jc w:val="center"/>
        <w:rPr>
          <w:rFonts w:hint="eastAsia" w:ascii="仿宋" w:hAnsi="仿宋" w:eastAsia="仿宋"/>
          <w:sz w:val="32"/>
          <w:szCs w:val="32"/>
        </w:rPr>
      </w:pPr>
      <w:r>
        <w:rPr>
          <w:rFonts w:hint="eastAsia"/>
          <w:lang w:val="en-US" w:eastAsia="zh-CN"/>
        </w:rPr>
        <w:drawing>
          <wp:inline distT="0" distB="0" distL="114300" distR="114300">
            <wp:extent cx="384175" cy="706120"/>
            <wp:effectExtent l="0" t="0" r="15875" b="17780"/>
            <wp:docPr id="5356" name="图片 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 name="图片 5356"/>
                    <pic:cNvPicPr>
                      <a:picLocks noChangeAspect="1"/>
                    </pic:cNvPicPr>
                  </pic:nvPicPr>
                  <pic:blipFill>
                    <a:blip r:embed="rId5"/>
                    <a:srcRect l="8056" r="7917" b="8788"/>
                    <a:stretch>
                      <a:fillRect/>
                    </a:stretch>
                  </pic:blipFill>
                  <pic:spPr>
                    <a:xfrm>
                      <a:off x="0" y="0"/>
                      <a:ext cx="384175" cy="7061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375285" cy="734060"/>
            <wp:effectExtent l="0" t="0" r="5715" b="8890"/>
            <wp:docPr id="53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14375"/>
            <wp:effectExtent l="0" t="0" r="0" b="9525"/>
            <wp:docPr id="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58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81000" cy="718820"/>
            <wp:effectExtent l="0" t="0" r="0" b="5080"/>
            <wp:docPr id="59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59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9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变调音节标本声调 </w:t>
      </w:r>
      <w:r>
        <w:rPr>
          <w:rFonts w:hint="eastAsia" w:ascii="仿宋" w:hAnsi="仿宋" w:eastAsia="仿宋"/>
          <w:sz w:val="32"/>
          <w:szCs w:val="32"/>
        </w:rPr>
        <w:t xml:space="preserve"> mǔ</w:t>
      </w:r>
      <w:r>
        <w:rPr>
          <w:rFonts w:hint="eastAsia" w:ascii="仿宋" w:hAnsi="仿宋" w:eastAsia="仿宋"/>
          <w:sz w:val="32"/>
          <w:szCs w:val="32"/>
          <w:lang w:val="en-US" w:eastAsia="zh-CN"/>
        </w:rPr>
        <w:t xml:space="preserve"> dan </w:t>
      </w:r>
    </w:p>
    <w:p>
      <w:pPr>
        <w:ind w:left="3680" w:hanging="3680" w:hangingChars="1150"/>
        <w:jc w:val="center"/>
      </w:pPr>
      <w:r>
        <w:rPr>
          <w:rFonts w:hint="eastAsia" w:ascii="仿宋" w:hAnsi="仿宋" w:eastAsia="仿宋"/>
          <w:sz w:val="32"/>
          <w:szCs w:val="32"/>
        </w:rPr>
        <w:t xml:space="preserve"> </w:t>
      </w:r>
      <w:r>
        <w:drawing>
          <wp:inline distT="0" distB="0" distL="114300" distR="114300">
            <wp:extent cx="411480" cy="701040"/>
            <wp:effectExtent l="0" t="0" r="7620" b="3810"/>
            <wp:docPr id="5950" name="图片 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 name="图片 5950"/>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9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9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971" name="图片 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 name="图片 597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 t</w:t>
      </w:r>
      <w:r>
        <w:rPr>
          <w:rFonts w:hint="eastAsia" w:ascii="仿宋" w:hAnsi="仿宋" w:eastAsia="仿宋"/>
          <w:sz w:val="32"/>
          <w:szCs w:val="32"/>
        </w:rPr>
        <w:t>ǔ</w:t>
      </w:r>
      <w:r>
        <w:rPr>
          <w:rFonts w:hint="eastAsia" w:ascii="仿宋" w:hAnsi="仿宋" w:eastAsia="仿宋"/>
          <w:sz w:val="32"/>
          <w:szCs w:val="32"/>
          <w:lang w:val="en-US" w:eastAsia="zh-CN"/>
        </w:rPr>
        <w:t xml:space="preserve"> </w:t>
      </w:r>
      <w:r>
        <w:rPr>
          <w:rFonts w:hint="eastAsia" w:ascii="仿宋" w:hAnsi="仿宋" w:eastAsia="仿宋"/>
          <w:sz w:val="32"/>
          <w:szCs w:val="32"/>
        </w:rPr>
        <w:t>xīng</w:t>
      </w:r>
      <w:r>
        <w:rPr>
          <w:rFonts w:hint="eastAsia" w:ascii="仿宋" w:hAnsi="仿宋" w:eastAsia="仿宋"/>
          <w:sz w:val="32"/>
          <w:szCs w:val="32"/>
          <w:lang w:val="en-US" w:eastAsia="zh-CN"/>
        </w:rPr>
        <w:t xml:space="preserve"> </w:t>
      </w:r>
      <w:r>
        <w:rPr>
          <w:rFonts w:hint="eastAsia" w:ascii="仿宋" w:hAnsi="仿宋" w:eastAsia="仿宋"/>
          <w:sz w:val="32"/>
          <w:szCs w:val="32"/>
        </w:rPr>
        <w:t>qì</w:t>
      </w:r>
      <w:r>
        <w:rPr>
          <w:rFonts w:hint="eastAsia" w:ascii="仿宋" w:hAnsi="仿宋" w:eastAsia="仿宋"/>
          <w:sz w:val="32"/>
          <w:szCs w:val="32"/>
          <w:lang w:val="en-US" w:eastAsia="zh-CN"/>
        </w:rPr>
        <w:t xml:space="preserve"> 土腥气</w:t>
      </w:r>
    </w:p>
    <w:p>
      <w:pPr>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59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lang w:val="en-US" w:eastAsia="zh-CN"/>
        </w:rPr>
        <w:drawing>
          <wp:inline distT="0" distB="0" distL="114300" distR="114300">
            <wp:extent cx="426720" cy="741045"/>
            <wp:effectExtent l="0" t="0" r="11430" b="1905"/>
            <wp:docPr id="59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59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0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016" name="图片 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 name="图片 60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60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607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 </w:t>
      </w:r>
      <w:r>
        <w:rPr>
          <w:rFonts w:hint="eastAsia" w:ascii="仿宋" w:hAnsi="仿宋" w:eastAsia="仿宋"/>
          <w:sz w:val="32"/>
          <w:szCs w:val="32"/>
        </w:rPr>
        <w:t>chén</w:t>
      </w:r>
      <w:r>
        <w:rPr>
          <w:rFonts w:hint="eastAsia" w:ascii="仿宋" w:hAnsi="仿宋" w:eastAsia="仿宋"/>
          <w:sz w:val="32"/>
          <w:szCs w:val="32"/>
          <w:lang w:val="en-US" w:eastAsia="zh-CN"/>
        </w:rPr>
        <w:t xml:space="preserve">  </w:t>
      </w:r>
      <w:r>
        <w:rPr>
          <w:rFonts w:hint="eastAsia" w:ascii="仿宋" w:hAnsi="仿宋" w:eastAsia="仿宋"/>
          <w:sz w:val="32"/>
          <w:szCs w:val="32"/>
        </w:rPr>
        <w:t>diàn</w:t>
      </w:r>
      <w:r>
        <w:rPr>
          <w:rFonts w:hint="eastAsia" w:ascii="仿宋" w:hAnsi="仿宋" w:eastAsia="仿宋"/>
          <w:sz w:val="32"/>
          <w:szCs w:val="32"/>
          <w:lang w:val="en-US" w:eastAsia="zh-CN"/>
        </w:rPr>
        <w:t xml:space="preserve">  </w:t>
      </w:r>
      <w:r>
        <w:rPr>
          <w:rFonts w:hint="eastAsia" w:ascii="仿宋" w:hAnsi="仿宋" w:eastAsia="仿宋"/>
          <w:sz w:val="32"/>
          <w:szCs w:val="32"/>
        </w:rPr>
        <w:t>diàn</w:t>
      </w:r>
      <w:r>
        <w:rPr>
          <w:rFonts w:hint="eastAsia" w:ascii="仿宋" w:hAnsi="仿宋" w:eastAsia="仿宋"/>
          <w:sz w:val="32"/>
          <w:szCs w:val="32"/>
          <w:lang w:val="en-US" w:eastAsia="zh-CN"/>
        </w:rPr>
        <w:t xml:space="preserve">  沉甸甸</w:t>
      </w:r>
    </w:p>
    <w:p>
      <w:pPr>
        <w:jc w:val="center"/>
        <w:rPr>
          <w:rFonts w:hint="eastAsia"/>
        </w:rPr>
      </w:pPr>
      <w:r>
        <w:rPr>
          <w:rFonts w:hint="eastAsia"/>
        </w:rPr>
        <w:drawing>
          <wp:inline distT="0" distB="0" distL="114300" distR="114300">
            <wp:extent cx="409575" cy="704850"/>
            <wp:effectExtent l="0" t="0" r="9525" b="0"/>
            <wp:docPr id="60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0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617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6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18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24180" cy="718820"/>
            <wp:effectExtent l="0" t="0" r="13970" b="5080"/>
            <wp:docPr id="618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6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1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lang w:val="en-US" w:eastAsia="zh-CN"/>
        </w:rPr>
      </w:pPr>
    </w:p>
    <w:p/>
    <w:p>
      <w:pPr>
        <w:rPr>
          <w:rFonts w:hint="eastAsia"/>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137" w:name="_Toc4736"/>
      <w:r>
        <w:rPr>
          <w:rFonts w:hint="eastAsia"/>
          <w:sz w:val="44"/>
          <w:szCs w:val="44"/>
          <w:lang w:val="en-US" w:eastAsia="zh-CN"/>
        </w:rPr>
        <w:t xml:space="preserve">第二课 声母 </w:t>
      </w:r>
      <w:r>
        <w:rPr>
          <w:rFonts w:hint="eastAsia" w:ascii="黑体" w:hAnsi="黑体" w:cstheme="minorBidi"/>
          <w:sz w:val="44"/>
          <w:szCs w:val="44"/>
          <w:lang w:val="en-US" w:eastAsia="zh-CN"/>
        </w:rPr>
        <w:t xml:space="preserve">b、p、m、f </w:t>
      </w:r>
      <w:r>
        <w:rPr>
          <w:rFonts w:hint="eastAsia"/>
          <w:sz w:val="44"/>
          <w:szCs w:val="44"/>
          <w:lang w:val="en-US" w:eastAsia="zh-CN"/>
        </w:rPr>
        <w:t>的省写规则</w:t>
      </w:r>
      <w:bookmarkEnd w:id="132"/>
      <w:bookmarkEnd w:id="137"/>
    </w:p>
    <w:p>
      <w:pPr>
        <w:pStyle w:val="3"/>
        <w:bidi w:val="0"/>
        <w:ind w:left="0" w:leftChars="0" w:firstLine="0" w:firstLineChars="0"/>
        <w:rPr>
          <w:rFonts w:hint="eastAsia"/>
          <w:lang w:val="en-US" w:eastAsia="zh-CN"/>
        </w:rPr>
      </w:pPr>
      <w:bookmarkStart w:id="138" w:name="_Toc13760"/>
      <w:bookmarkStart w:id="139" w:name="_Toc18571"/>
      <w:r>
        <w:rPr>
          <w:rFonts w:hint="eastAsia"/>
          <w:lang w:val="en-US" w:eastAsia="zh-CN"/>
        </w:rPr>
        <w:t>一 声母为b 的音节，去声符号省写</w:t>
      </w:r>
      <w:bookmarkEnd w:id="138"/>
      <w:bookmarkEnd w:id="139"/>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 xml:space="preserve">声母b 去声省写 bàn </w:t>
      </w:r>
    </w:p>
    <w:p>
      <w:pPr>
        <w:jc w:val="center"/>
      </w:pPr>
      <w:r>
        <w:drawing>
          <wp:inline distT="0" distB="0" distL="114300" distR="114300">
            <wp:extent cx="421005" cy="706120"/>
            <wp:effectExtent l="0" t="0" r="17145" b="17780"/>
            <wp:docPr id="5443" name="图片 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 name="图片 5443"/>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4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bì b</w:t>
      </w:r>
      <w:r>
        <w:rPr>
          <w:rFonts w:hint="eastAsia" w:ascii="仿宋" w:hAnsi="仿宋" w:eastAsia="仿宋"/>
          <w:sz w:val="32"/>
          <w:szCs w:val="32"/>
        </w:rPr>
        <w:t>èi</w:t>
      </w:r>
    </w:p>
    <w:p>
      <w:pPr>
        <w:jc w:val="center"/>
      </w:pPr>
      <w:r>
        <w:drawing>
          <wp:inline distT="0" distB="0" distL="114300" distR="114300">
            <wp:extent cx="421005" cy="706120"/>
            <wp:effectExtent l="0" t="0" r="17145" b="17780"/>
            <wp:docPr id="5449" name="图片 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 name="图片 544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9575" cy="704850"/>
            <wp:effectExtent l="0" t="0" r="9525" b="0"/>
            <wp:docPr id="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1005" cy="706120"/>
            <wp:effectExtent l="0" t="0" r="17145" b="17780"/>
            <wp:docPr id="5531" name="图片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 name="图片 5531"/>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19100" cy="742950"/>
            <wp:effectExtent l="0" t="0" r="0" b="0"/>
            <wp:docPr id="55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rPr>
        <w:t>语音：</w:t>
      </w:r>
      <w:r>
        <w:rPr>
          <w:rFonts w:hint="eastAsia" w:ascii="仿宋" w:hAnsi="仿宋" w:eastAsia="仿宋"/>
          <w:sz w:val="32"/>
          <w:szCs w:val="32"/>
          <w:lang w:val="en-US" w:eastAsia="zh-CN"/>
        </w:rPr>
        <w:t>声母b 去声省写 b</w:t>
      </w:r>
      <w:r>
        <w:rPr>
          <w:rFonts w:hint="eastAsia" w:ascii="仿宋" w:hAnsi="仿宋" w:eastAsia="仿宋"/>
          <w:sz w:val="32"/>
          <w:szCs w:val="32"/>
        </w:rPr>
        <w:t>ìng</w:t>
      </w:r>
    </w:p>
    <w:p>
      <w:pPr>
        <w:jc w:val="center"/>
      </w:pPr>
      <w:r>
        <w:drawing>
          <wp:inline distT="0" distB="0" distL="114300" distR="114300">
            <wp:extent cx="421005" cy="706120"/>
            <wp:effectExtent l="0" t="0" r="17145" b="17780"/>
            <wp:docPr id="5528" name="图片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 name="图片 55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5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rPr>
        <w:t>语音：</w:t>
      </w:r>
      <w:r>
        <w:rPr>
          <w:rFonts w:hint="eastAsia" w:ascii="仿宋" w:hAnsi="仿宋" w:eastAsia="仿宋"/>
          <w:sz w:val="32"/>
          <w:szCs w:val="32"/>
          <w:lang w:val="en-US" w:eastAsia="zh-CN"/>
        </w:rPr>
        <w:t>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b</w:t>
      </w:r>
      <w:r>
        <w:rPr>
          <w:rFonts w:hint="eastAsia" w:ascii="仿宋" w:hAnsi="仿宋" w:eastAsia="仿宋"/>
          <w:sz w:val="32"/>
          <w:szCs w:val="32"/>
        </w:rPr>
        <w:t>īng</w:t>
      </w:r>
    </w:p>
    <w:p>
      <w:pPr>
        <w:keepNext w:val="0"/>
        <w:keepLines w:val="0"/>
        <w:widowControl/>
        <w:suppressLineNumbers w:val="0"/>
        <w:jc w:val="center"/>
        <w:rPr>
          <w:rFonts w:hint="eastAsia" w:ascii="仿宋" w:hAnsi="仿宋" w:eastAsia="仿宋"/>
          <w:sz w:val="32"/>
          <w:szCs w:val="32"/>
        </w:rPr>
      </w:pPr>
      <w:r>
        <w:drawing>
          <wp:inline distT="0" distB="0" distL="114300" distR="114300">
            <wp:extent cx="421005" cy="706120"/>
            <wp:effectExtent l="0" t="0" r="17145" b="17780"/>
            <wp:docPr id="5472" name="图片 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 name="图片 5472"/>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1005" cy="706120"/>
            <wp:effectExtent l="0" t="0" r="17145" b="17780"/>
            <wp:docPr id="5497" name="图片 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 name="图片 5497"/>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14375"/>
            <wp:effectExtent l="0" t="0" r="0" b="9525"/>
            <wp:docPr id="5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493" name="图片 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 name="图片 549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5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40" w:name="_Toc5522"/>
      <w:bookmarkStart w:id="141" w:name="_Toc15191"/>
      <w:r>
        <w:rPr>
          <w:rFonts w:hint="eastAsia"/>
          <w:lang w:val="en-US" w:eastAsia="zh-CN"/>
        </w:rPr>
        <w:t>二 声母为p 的音节，阳平符号省写</w:t>
      </w:r>
      <w:bookmarkEnd w:id="140"/>
      <w:bookmarkEnd w:id="141"/>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ó</w:t>
      </w:r>
    </w:p>
    <w:p>
      <w:pPr>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6" name="图片 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 name="图片 550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5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语音：声母p 阳平省写 p</w:t>
      </w:r>
      <w:r>
        <w:rPr>
          <w:rFonts w:hint="eastAsia" w:ascii="仿宋" w:hAnsi="仿宋" w:eastAsia="仿宋"/>
          <w:sz w:val="32"/>
          <w:szCs w:val="32"/>
        </w:rPr>
        <w:t>éng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5130" cy="691515"/>
            <wp:effectExtent l="0" t="0" r="13970" b="13335"/>
            <wp:docPr id="5508" name="图片 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 name="图片 5508"/>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5130" cy="691515"/>
            <wp:effectExtent l="0" t="0" r="13970" b="13335"/>
            <wp:docPr id="5516" name="图片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 name="图片 551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75285" cy="734060"/>
            <wp:effectExtent l="0" t="0" r="5715" b="8890"/>
            <wp:docPr id="55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5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语音：p</w:t>
      </w:r>
      <w:r>
        <w:rPr>
          <w:rFonts w:hint="eastAsia" w:ascii="仿宋" w:hAnsi="仿宋" w:eastAsia="仿宋"/>
          <w:sz w:val="32"/>
          <w:szCs w:val="32"/>
        </w:rPr>
        <w:t>ī</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05130" cy="691515"/>
            <wp:effectExtent l="0" t="0" r="13970" b="13335"/>
            <wp:docPr id="5536" name="图片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 name="图片 553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9575" cy="704850"/>
            <wp:effectExtent l="0" t="0" r="9525" b="0"/>
            <wp:docPr id="5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5538" name="图片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 name="图片 553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5130" cy="691515"/>
            <wp:effectExtent l="0" t="0" r="13970" b="13335"/>
            <wp:docPr id="5539" name="图片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 name="图片 5539"/>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语音：p</w:t>
      </w:r>
      <w:r>
        <w:rPr>
          <w:rFonts w:hint="eastAsia" w:ascii="仿宋" w:hAnsi="仿宋" w:eastAsia="仿宋"/>
          <w:sz w:val="32"/>
          <w:szCs w:val="32"/>
        </w:rPr>
        <w:t>ǐn</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p</w:t>
      </w:r>
      <w:r>
        <w:rPr>
          <w:rFonts w:hint="eastAsia" w:ascii="仿宋" w:hAnsi="仿宋" w:eastAsia="仿宋"/>
          <w:sz w:val="32"/>
          <w:szCs w:val="32"/>
        </w:rPr>
        <w:t>ái</w:t>
      </w:r>
    </w:p>
    <w:p>
      <w:pPr>
        <w:keepNext w:val="0"/>
        <w:keepLines w:val="0"/>
        <w:widowControl/>
        <w:suppressLineNumbers w:val="0"/>
        <w:jc w:val="center"/>
      </w:pPr>
      <w:r>
        <w:drawing>
          <wp:inline distT="0" distB="0" distL="114300" distR="114300">
            <wp:extent cx="405130" cy="691515"/>
            <wp:effectExtent l="0" t="0" r="13970" b="13335"/>
            <wp:docPr id="5543" name="图片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 name="图片 554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5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5130" cy="691515"/>
            <wp:effectExtent l="0" t="0" r="13970" b="13335"/>
            <wp:docPr id="5550" name="图片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 name="图片 5550"/>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390525" cy="742950"/>
            <wp:effectExtent l="0" t="0" r="9525" b="0"/>
            <wp:docPr id="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5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2" w:name="_Toc4394"/>
      <w:bookmarkStart w:id="143" w:name="_Toc30238"/>
      <w:r>
        <w:rPr>
          <w:rFonts w:hint="eastAsia"/>
          <w:lang w:val="en-US" w:eastAsia="zh-CN"/>
        </w:rPr>
        <w:t>三 声母为m 的音节，阳平符号省写</w:t>
      </w:r>
      <w:bookmarkEnd w:id="142"/>
      <w:bookmarkEnd w:id="143"/>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语音：声母m 阳平省写m</w:t>
      </w:r>
      <w:r>
        <w:rPr>
          <w:rFonts w:hint="eastAsia" w:ascii="仿宋" w:hAnsi="仿宋" w:eastAsia="仿宋"/>
          <w:sz w:val="32"/>
          <w:szCs w:val="32"/>
        </w:rPr>
        <w:t>ú</w:t>
      </w:r>
    </w:p>
    <w:p>
      <w:pPr>
        <w:keepNext w:val="0"/>
        <w:keepLines w:val="0"/>
        <w:widowControl/>
        <w:suppressLineNumbers w:val="0"/>
        <w:jc w:val="center"/>
      </w:pPr>
      <w:r>
        <w:rPr>
          <w:rFonts w:hint="eastAsia"/>
        </w:rPr>
        <w:drawing>
          <wp:inline distT="0" distB="0" distL="114300" distR="114300">
            <wp:extent cx="411480" cy="701040"/>
            <wp:effectExtent l="0" t="0" r="7620" b="3810"/>
            <wp:docPr id="5553" name="图片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 name="图片 555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81000" cy="714375"/>
            <wp:effectExtent l="0" t="0" r="0" b="9525"/>
            <wp:docPr id="5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5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语音：声母m 阳平省写p</w:t>
      </w:r>
      <w:r>
        <w:rPr>
          <w:rFonts w:hint="eastAsia" w:ascii="仿宋" w:hAnsi="仿宋" w:eastAsia="仿宋"/>
          <w:sz w:val="32"/>
          <w:szCs w:val="32"/>
        </w:rPr>
        <w:t>íng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w:t>
      </w:r>
    </w:p>
    <w:p>
      <w:pPr>
        <w:keepNext w:val="0"/>
        <w:keepLines w:val="0"/>
        <w:widowControl/>
        <w:suppressLineNumbers w:val="0"/>
        <w:jc w:val="center"/>
      </w:pPr>
      <w:r>
        <w:drawing>
          <wp:inline distT="0" distB="0" distL="114300" distR="114300">
            <wp:extent cx="405130" cy="691515"/>
            <wp:effectExtent l="0" t="0" r="13970" b="13335"/>
            <wp:docPr id="5556" name="图片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图片 5556"/>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5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59" name="图片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 name="图片 555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uāng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m</w:t>
      </w:r>
      <w:r>
        <w:rPr>
          <w:rFonts w:hint="eastAsia" w:ascii="仿宋" w:hAnsi="仿宋" w:eastAsia="仿宋"/>
          <w:sz w:val="32"/>
          <w:szCs w:val="32"/>
        </w:rPr>
        <w:t>íng</w:t>
      </w:r>
    </w:p>
    <w:p>
      <w:pPr>
        <w:keepNext w:val="0"/>
        <w:keepLines w:val="0"/>
        <w:widowControl/>
        <w:suppressLineNumbers w:val="0"/>
        <w:jc w:val="center"/>
      </w:pPr>
      <w:r>
        <w:drawing>
          <wp:inline distT="0" distB="0" distL="114300" distR="114300">
            <wp:extent cx="411480" cy="720725"/>
            <wp:effectExtent l="0" t="0" r="7620" b="3175"/>
            <wp:docPr id="5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5566" name="图片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图片 556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567" name="图片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 name="图片 5567"/>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语音：m</w:t>
      </w:r>
      <w:r>
        <w:rPr>
          <w:rFonts w:hint="eastAsia" w:ascii="仿宋" w:hAnsi="仿宋" w:eastAsia="仿宋"/>
          <w:sz w:val="32"/>
          <w:szCs w:val="32"/>
        </w:rPr>
        <w:t>áng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w</w:t>
      </w:r>
      <w:r>
        <w:rPr>
          <w:rFonts w:hint="eastAsia" w:ascii="仿宋" w:hAnsi="仿宋" w:eastAsia="仿宋"/>
          <w:sz w:val="32"/>
          <w:szCs w:val="32"/>
        </w:rPr>
        <w:t>én</w:t>
      </w:r>
    </w:p>
    <w:p>
      <w:pPr>
        <w:keepNext w:val="0"/>
        <w:keepLines w:val="0"/>
        <w:widowControl/>
        <w:suppressLineNumbers w:val="0"/>
        <w:jc w:val="center"/>
      </w:pPr>
      <w:r>
        <w:drawing>
          <wp:inline distT="0" distB="0" distL="114300" distR="114300">
            <wp:extent cx="411480" cy="720725"/>
            <wp:effectExtent l="0" t="0" r="7620" b="3175"/>
            <wp:docPr id="5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400050" cy="695325"/>
            <wp:effectExtent l="0" t="0" r="0" b="9525"/>
            <wp:docPr id="5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695325"/>
            <wp:effectExtent l="0" t="0" r="0" b="9525"/>
            <wp:docPr id="55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55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5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4" w:name="_Toc6694"/>
      <w:bookmarkStart w:id="145" w:name="_Toc22130"/>
      <w:r>
        <w:rPr>
          <w:rFonts w:hint="eastAsia"/>
          <w:lang w:val="en-US" w:eastAsia="zh-CN"/>
        </w:rPr>
        <w:t>四 声母为f 的音节，阴平符号省写</w:t>
      </w:r>
      <w:bookmarkEnd w:id="144"/>
      <w:bookmarkEnd w:id="145"/>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阴平省写fā fān fāng</w:t>
      </w:r>
    </w:p>
    <w:p>
      <w:pPr>
        <w:bidi w:val="0"/>
        <w:jc w:val="center"/>
      </w:pPr>
      <w:r>
        <w:rPr>
          <w:rFonts w:hint="eastAsia"/>
        </w:rPr>
        <w:drawing>
          <wp:inline distT="0" distB="0" distL="114300" distR="114300">
            <wp:extent cx="398145" cy="667385"/>
            <wp:effectExtent l="0" t="0" r="1905" b="18415"/>
            <wp:docPr id="5581" name="图片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 name="图片 558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582" name="图片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图片 5582"/>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77" name="图片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 name="图片 557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90525" cy="723900"/>
            <wp:effectExtent l="0" t="0" r="9525" b="0"/>
            <wp:docPr id="5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5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83" name="图片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 name="图片 558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5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语音：声母f 阴平省写fēi fēn fēng</w:t>
      </w:r>
    </w:p>
    <w:p>
      <w:pPr>
        <w:bidi w:val="0"/>
        <w:jc w:val="center"/>
      </w:pPr>
      <w:r>
        <w:rPr>
          <w:rFonts w:hint="eastAsia"/>
        </w:rPr>
        <w:drawing>
          <wp:inline distT="0" distB="0" distL="114300" distR="114300">
            <wp:extent cx="398145" cy="667385"/>
            <wp:effectExtent l="0" t="0" r="1905" b="18415"/>
            <wp:docPr id="5587" name="图片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 name="图片 558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9100" cy="742950"/>
            <wp:effectExtent l="0" t="0" r="0" b="0"/>
            <wp:docPr id="5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90525" cy="704850"/>
            <wp:effectExtent l="0" t="0" r="9525" b="0"/>
            <wp:docPr id="55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0" name="图片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 name="图片 559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04850"/>
            <wp:effectExtent l="0" t="0" r="0" b="0"/>
            <wp:docPr id="55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593" name="图片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 name="图片 559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714375"/>
            <wp:effectExtent l="0" t="0" r="0" b="9525"/>
            <wp:docPr id="5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5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pPr>
      <w:r>
        <w:rPr>
          <w:rFonts w:hint="eastAsia" w:ascii="仿宋" w:hAnsi="仿宋" w:eastAsia="仿宋"/>
          <w:sz w:val="32"/>
          <w:szCs w:val="32"/>
          <w:lang w:val="en-US" w:eastAsia="zh-CN"/>
        </w:rPr>
        <w:t>语音：声母f 阴平省写f</w:t>
      </w:r>
      <w:r>
        <w:rPr>
          <w:rFonts w:hint="eastAsia" w:ascii="仿宋" w:hAnsi="仿宋" w:eastAsia="仿宋"/>
          <w:sz w:val="32"/>
          <w:szCs w:val="32"/>
        </w:rPr>
        <w:t>ū</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98145" cy="667385"/>
            <wp:effectExtent l="0" t="0" r="1905" b="18415"/>
            <wp:docPr id="5599" name="图片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 name="图片 5599"/>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6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语音：fāng </w:t>
      </w:r>
      <w:r>
        <w:rPr>
          <w:rFonts w:hint="default" w:ascii="仿宋" w:hAnsi="仿宋" w:eastAsia="仿宋"/>
          <w:sz w:val="32"/>
          <w:szCs w:val="32"/>
          <w:lang w:val="en-US" w:eastAsia="zh-CN"/>
        </w:rPr>
        <w:t>f</w:t>
      </w:r>
      <w:r>
        <w:rPr>
          <w:rFonts w:hint="eastAsia" w:ascii="仿宋" w:hAnsi="仿宋" w:eastAsia="仿宋"/>
          <w:sz w:val="32"/>
          <w:szCs w:val="32"/>
          <w:lang w:val="en-US" w:eastAsia="zh-CN"/>
        </w:rPr>
        <w:t>ǎ</w:t>
      </w:r>
    </w:p>
    <w:p>
      <w:pPr>
        <w:jc w:val="center"/>
        <w:rPr>
          <w:rFonts w:hint="eastAsia"/>
        </w:rPr>
      </w:pPr>
      <w:r>
        <w:rPr>
          <w:rFonts w:hint="eastAsia"/>
        </w:rPr>
        <w:drawing>
          <wp:inline distT="0" distB="0" distL="114300" distR="114300">
            <wp:extent cx="398145" cy="667385"/>
            <wp:effectExtent l="0" t="0" r="1905" b="18415"/>
            <wp:docPr id="5603" name="图片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 name="图片 5603"/>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0050" cy="695325"/>
            <wp:effectExtent l="0" t="0" r="0" b="9525"/>
            <wp:docPr id="56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05" name="图片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 name="图片 5605"/>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07035" cy="664210"/>
            <wp:effectExtent l="0" t="0" r="12065" b="2540"/>
            <wp:docPr id="56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 name="图片 5"/>
                    <pic:cNvPicPr>
                      <a:picLocks noChangeAspect="1"/>
                    </pic:cNvPicPr>
                  </pic:nvPicPr>
                  <pic:blipFill>
                    <a:blip r:embed="rId14"/>
                    <a:srcRect b="4693"/>
                    <a:stretch>
                      <a:fillRect/>
                    </a:stretch>
                  </pic:blipFill>
                  <pic:spPr>
                    <a:xfrm>
                      <a:off x="0" y="0"/>
                      <a:ext cx="407035" cy="664210"/>
                    </a:xfrm>
                    <a:prstGeom prst="rect">
                      <a:avLst/>
                    </a:prstGeom>
                    <a:noFill/>
                    <a:ln>
                      <a:noFill/>
                    </a:ln>
                  </pic:spPr>
                </pic:pic>
              </a:graphicData>
            </a:graphic>
          </wp:inline>
        </w:drawing>
      </w:r>
      <w:r>
        <w:drawing>
          <wp:inline distT="0" distB="0" distL="114300" distR="114300">
            <wp:extent cx="426720" cy="717550"/>
            <wp:effectExtent l="0" t="0" r="11430" b="6350"/>
            <wp:docPr id="56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 name="图片 9"/>
                    <pic:cNvPicPr>
                      <a:picLocks noChangeAspect="1"/>
                    </pic:cNvPicPr>
                  </pic:nvPicPr>
                  <pic:blipFill>
                    <a:blip r:embed="rId12"/>
                    <a:srcRect b="3171"/>
                    <a:stretch>
                      <a:fillRect/>
                    </a:stretch>
                  </pic:blipFill>
                  <pic:spPr>
                    <a:xfrm>
                      <a:off x="0" y="0"/>
                      <a:ext cx="426720" cy="717550"/>
                    </a:xfrm>
                    <a:prstGeom prst="rect">
                      <a:avLst/>
                    </a:prstGeom>
                    <a:noFill/>
                    <a:ln>
                      <a:noFill/>
                    </a:ln>
                  </pic:spPr>
                </pic:pic>
              </a:graphicData>
            </a:graphic>
          </wp:inline>
        </w:drawing>
      </w:r>
      <w:r>
        <w:drawing>
          <wp:inline distT="0" distB="0" distL="114300" distR="114300">
            <wp:extent cx="390525" cy="704850"/>
            <wp:effectExtent l="0" t="0" r="9525" b="0"/>
            <wp:docPr id="5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语音：k</w:t>
      </w:r>
      <w:r>
        <w:rPr>
          <w:rFonts w:hint="eastAsia" w:ascii="仿宋" w:hAnsi="仿宋" w:eastAsia="仿宋"/>
          <w:sz w:val="32"/>
          <w:szCs w:val="32"/>
        </w:rPr>
        <w:t>āi</w:t>
      </w:r>
      <w:r>
        <w:rPr>
          <w:rFonts w:hint="eastAsia" w:ascii="仿宋" w:hAnsi="仿宋" w:eastAsia="仿宋"/>
          <w:sz w:val="32"/>
          <w:szCs w:val="32"/>
          <w:lang w:val="en-US" w:eastAsia="zh-CN"/>
        </w:rPr>
        <w:t xml:space="preserve"> fā</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00050" cy="723900"/>
            <wp:effectExtent l="0" t="0" r="0" b="0"/>
            <wp:docPr id="5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42950"/>
            <wp:effectExtent l="0" t="0" r="9525" b="0"/>
            <wp:docPr id="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13385" cy="721995"/>
            <wp:effectExtent l="0" t="0" r="5715" b="1905"/>
            <wp:docPr id="5611" name="图片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 name="图片 56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2" name="图片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 name="图片 5612"/>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416560" cy="688340"/>
            <wp:effectExtent l="0" t="0" r="2540" b="16510"/>
            <wp:docPr id="5613" name="图片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 name="图片 5613"/>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390525" cy="704850"/>
            <wp:effectExtent l="0" t="0" r="9525" b="0"/>
            <wp:docPr id="56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f</w:t>
      </w:r>
      <w:r>
        <w:rPr>
          <w:rFonts w:hint="eastAsia" w:ascii="仿宋" w:hAnsi="仿宋" w:eastAsia="仿宋"/>
          <w:sz w:val="32"/>
          <w:szCs w:val="32"/>
        </w:rPr>
        <w:t>ù</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1005" cy="706120"/>
            <wp:effectExtent l="0" t="0" r="17145" b="17780"/>
            <wp:docPr id="5615" name="图片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 name="图片 5615"/>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56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5617" name="图片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 name="图片 5617"/>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drawing>
          <wp:inline distT="0" distB="0" distL="114300" distR="114300">
            <wp:extent cx="381000" cy="714375"/>
            <wp:effectExtent l="0" t="0" r="0" b="9525"/>
            <wp:docPr id="5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75285" cy="734060"/>
            <wp:effectExtent l="0" t="0" r="5715" b="8890"/>
            <wp:docPr id="56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6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6" w:name="_Toc25877"/>
      <w:bookmarkStart w:id="147" w:name="_Toc25836"/>
      <w:r>
        <w:rPr>
          <w:rFonts w:hint="eastAsia"/>
          <w:lang w:val="en-US" w:eastAsia="zh-CN"/>
        </w:rPr>
        <w:t>五 读一读</w:t>
      </w:r>
      <w:bookmarkEnd w:id="146"/>
      <w:bookmarkEnd w:id="147"/>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bù bì  bù mén  bāo bàn  pí fū  fēi bào</w:t>
      </w:r>
    </w:p>
    <w:p>
      <w:pPr>
        <w:rPr>
          <w:rFonts w:hint="eastAsia" w:ascii="仿宋" w:hAnsi="仿宋" w:eastAsia="仿宋"/>
          <w:sz w:val="32"/>
          <w:szCs w:val="32"/>
          <w:lang w:val="en-US" w:eastAsia="zh-CN"/>
        </w:rPr>
      </w:pPr>
      <w:r>
        <w:drawing>
          <wp:inline distT="0" distB="0" distL="114300" distR="114300">
            <wp:extent cx="5271135" cy="796290"/>
            <wp:effectExtent l="0" t="0" r="5715" b="3810"/>
            <wp:docPr id="5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 name="图片 4"/>
                    <pic:cNvPicPr>
                      <a:picLocks noChangeAspect="1"/>
                    </pic:cNvPicPr>
                  </pic:nvPicPr>
                  <pic:blipFill>
                    <a:blip r:embed="rId69"/>
                    <a:stretch>
                      <a:fillRect/>
                    </a:stretch>
                  </pic:blipFill>
                  <pic:spPr>
                    <a:xfrm>
                      <a:off x="0" y="0"/>
                      <a:ext cx="5271135" cy="79629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48" w:name="_Toc1810"/>
      <w:bookmarkStart w:id="149" w:name="_Toc18132"/>
      <w:r>
        <w:rPr>
          <w:rFonts w:hint="eastAsia"/>
          <w:lang w:val="en-US" w:eastAsia="zh-CN"/>
        </w:rPr>
        <w:t>六 简便记忆</w:t>
      </w:r>
      <w:bookmarkEnd w:id="148"/>
      <w:bookmarkEnd w:id="149"/>
      <w:r>
        <w:rPr>
          <w:rFonts w:hint="eastAsia"/>
          <w:lang w:val="en-US" w:eastAsia="zh-CN"/>
        </w:rPr>
        <w:t xml:space="preserve"> </w:t>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b-4，</w:t>
      </w:r>
      <w:r>
        <w:rPr>
          <w:rFonts w:hint="default" w:ascii="仿宋" w:hAnsi="仿宋" w:eastAsia="仿宋"/>
          <w:sz w:val="32"/>
          <w:szCs w:val="32"/>
          <w:lang w:val="en-US" w:eastAsia="zh-CN"/>
        </w:rPr>
        <w:t>p</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m</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f</w:t>
      </w:r>
      <w:r>
        <w:rPr>
          <w:rFonts w:hint="eastAsia" w:ascii="仿宋" w:hAnsi="仿宋" w:eastAsia="仿宋"/>
          <w:sz w:val="32"/>
          <w:szCs w:val="32"/>
          <w:lang w:val="en-US" w:eastAsia="zh-CN"/>
        </w:rPr>
        <w:t>-</w:t>
      </w:r>
      <w:r>
        <w:rPr>
          <w:rFonts w:hint="default" w:ascii="仿宋" w:hAnsi="仿宋" w:eastAsia="仿宋"/>
          <w:sz w:val="32"/>
          <w:szCs w:val="32"/>
          <w:lang w:val="en-US" w:eastAsia="zh-CN"/>
        </w:rPr>
        <w:t>1</w:t>
      </w:r>
    </w:p>
    <w:p>
      <w:pPr>
        <w:keepNext w:val="0"/>
        <w:keepLines w:val="0"/>
        <w:widowControl/>
        <w:suppressLineNumbers w:val="0"/>
        <w:jc w:val="center"/>
        <w:rPr>
          <w:rFonts w:hint="eastAsia" w:ascii="仿宋" w:hAnsi="仿宋" w:eastAsia="仿宋"/>
          <w:sz w:val="32"/>
          <w:szCs w:val="32"/>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50" w:name="_Toc15214"/>
      <w:bookmarkStart w:id="151" w:name="_Toc26119"/>
      <w:r>
        <w:rPr>
          <w:rFonts w:hint="eastAsia"/>
          <w:sz w:val="44"/>
          <w:szCs w:val="44"/>
          <w:lang w:val="en-US" w:eastAsia="zh-CN"/>
        </w:rPr>
        <w:t xml:space="preserve">第三课 声母 </w:t>
      </w:r>
      <w:r>
        <w:rPr>
          <w:rFonts w:hint="eastAsia" w:ascii="黑体" w:hAnsi="黑体" w:cstheme="minorBidi"/>
          <w:sz w:val="44"/>
          <w:szCs w:val="44"/>
          <w:lang w:val="en-US" w:eastAsia="zh-CN"/>
        </w:rPr>
        <w:t xml:space="preserve">d、t、n、l </w:t>
      </w:r>
      <w:r>
        <w:rPr>
          <w:rFonts w:hint="eastAsia"/>
          <w:sz w:val="44"/>
          <w:szCs w:val="44"/>
          <w:lang w:val="en-US" w:eastAsia="zh-CN"/>
        </w:rPr>
        <w:t>的省写规则</w:t>
      </w:r>
      <w:bookmarkEnd w:id="150"/>
      <w:bookmarkEnd w:id="151"/>
    </w:p>
    <w:p>
      <w:pPr>
        <w:pStyle w:val="3"/>
        <w:bidi w:val="0"/>
        <w:ind w:left="0" w:leftChars="0" w:firstLine="0" w:firstLineChars="0"/>
        <w:rPr>
          <w:rFonts w:hint="eastAsia"/>
          <w:lang w:val="en-US" w:eastAsia="zh-CN"/>
        </w:rPr>
      </w:pPr>
      <w:bookmarkStart w:id="152" w:name="_Toc10059"/>
      <w:bookmarkStart w:id="153" w:name="_Toc13015"/>
      <w:r>
        <w:rPr>
          <w:rFonts w:hint="eastAsia"/>
          <w:lang w:val="en-US" w:eastAsia="zh-CN"/>
        </w:rPr>
        <w:t>一 声母为d 的音节，去声符号省写</w:t>
      </w:r>
      <w:bookmarkEnd w:id="152"/>
      <w:bookmarkEnd w:id="153"/>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语音：声母d 去声省写 dà </w:t>
      </w:r>
      <w:r>
        <w:rPr>
          <w:rFonts w:hint="default" w:ascii="仿宋" w:hAnsi="仿宋" w:eastAsia="仿宋"/>
          <w:sz w:val="32"/>
          <w:szCs w:val="32"/>
          <w:lang w:val="en-US" w:eastAsia="zh-CN"/>
        </w:rPr>
        <w:t>d</w:t>
      </w:r>
      <w:r>
        <w:rPr>
          <w:rFonts w:hint="eastAsia" w:ascii="仿宋" w:hAnsi="仿宋" w:eastAsia="仿宋"/>
          <w:sz w:val="32"/>
          <w:szCs w:val="32"/>
          <w:lang w:val="en-US" w:eastAsia="zh-CN"/>
        </w:rPr>
        <w:t>ì</w:t>
      </w:r>
    </w:p>
    <w:p>
      <w:pPr>
        <w:jc w:val="cente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16560" cy="688340"/>
            <wp:effectExtent l="0" t="0" r="2540" b="16510"/>
            <wp:docPr id="5623" name="图片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 name="图片 5623"/>
                    <pic:cNvPicPr>
                      <a:picLocks noChangeAspect="1"/>
                    </pic:cNvPicPr>
                  </pic:nvPicPr>
                  <pic:blipFill>
                    <a:blip r:embed="rId14"/>
                    <a:srcRect b="6684"/>
                    <a:stretch>
                      <a:fillRect/>
                    </a:stretch>
                  </pic:blipFill>
                  <pic:spPr>
                    <a:xfrm>
                      <a:off x="0" y="0"/>
                      <a:ext cx="416560" cy="688340"/>
                    </a:xfrm>
                    <a:prstGeom prst="rect">
                      <a:avLst/>
                    </a:prstGeom>
                    <a:noFill/>
                    <a:ln>
                      <a:noFill/>
                    </a:ln>
                  </pic:spPr>
                </pic:pic>
              </a:graphicData>
            </a:graphic>
          </wp:inline>
        </w:drawing>
      </w:r>
      <w:r>
        <w:drawing>
          <wp:inline distT="0" distB="0" distL="114300" distR="114300">
            <wp:extent cx="424180" cy="718820"/>
            <wp:effectExtent l="0" t="0" r="13970" b="5080"/>
            <wp:docPr id="56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9575" cy="704850"/>
            <wp:effectExtent l="0" t="0" r="9525" b="0"/>
            <wp:docPr id="5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语音：声母d 去声省写 d</w:t>
      </w:r>
      <w:r>
        <w:rPr>
          <w:rFonts w:hint="eastAsia" w:ascii="仿宋" w:hAnsi="仿宋" w:eastAsia="仿宋"/>
          <w:sz w:val="32"/>
          <w:szCs w:val="32"/>
        </w:rPr>
        <w:t>ú</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ào</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56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19100" cy="688340"/>
            <wp:effectExtent l="0" t="0" r="0" b="16510"/>
            <wp:docPr id="56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24180" cy="718820"/>
            <wp:effectExtent l="0" t="0" r="13970" b="5080"/>
            <wp:docPr id="56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6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语音：diàn </w:t>
      </w:r>
      <w:r>
        <w:rPr>
          <w:rFonts w:hint="default" w:ascii="仿宋" w:hAnsi="仿宋" w:eastAsia="仿宋"/>
          <w:sz w:val="32"/>
          <w:szCs w:val="32"/>
          <w:lang w:val="en-US" w:eastAsia="zh-CN"/>
        </w:rPr>
        <w:t>d</w:t>
      </w:r>
      <w:r>
        <w:rPr>
          <w:rFonts w:hint="eastAsia" w:ascii="仿宋" w:hAnsi="仿宋" w:eastAsia="仿宋"/>
          <w:sz w:val="32"/>
          <w:szCs w:val="32"/>
          <w:lang w:val="en-US" w:eastAsia="zh-CN"/>
        </w:rPr>
        <w:t>ēng</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r>
        <w:drawing>
          <wp:inline distT="0" distB="0" distL="114300" distR="114300">
            <wp:extent cx="424180" cy="718820"/>
            <wp:effectExtent l="0" t="0" r="13970" b="5080"/>
            <wp:docPr id="56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04850"/>
            <wp:effectExtent l="0" t="0" r="0" b="0"/>
            <wp:docPr id="5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56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5643" name="图片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 name="图片 5643"/>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56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ěng</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d</w:t>
      </w:r>
      <w:r>
        <w:rPr>
          <w:rFonts w:hint="eastAsia" w:ascii="仿宋" w:hAnsi="仿宋" w:eastAsia="仿宋"/>
          <w:sz w:val="32"/>
          <w:szCs w:val="32"/>
        </w:rPr>
        <w:t>ài</w:t>
      </w:r>
    </w:p>
    <w:p>
      <w:pPr>
        <w:keepNext w:val="0"/>
        <w:keepLines w:val="0"/>
        <w:widowControl/>
        <w:suppressLineNumbers w:val="0"/>
        <w:jc w:val="center"/>
        <w:rPr>
          <w:rFonts w:hint="eastAsia" w:ascii="仿宋" w:hAnsi="仿宋" w:eastAsia="仿宋"/>
          <w:sz w:val="32"/>
          <w:szCs w:val="32"/>
          <w:lang w:val="en-US" w:eastAsia="zh-CN"/>
        </w:rPr>
      </w:pPr>
      <w:r>
        <w:drawing>
          <wp:inline distT="0" distB="0" distL="114300" distR="114300">
            <wp:extent cx="424180" cy="718820"/>
            <wp:effectExtent l="0" t="0" r="13970" b="5080"/>
            <wp:docPr id="5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6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56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4180" cy="718820"/>
            <wp:effectExtent l="0" t="0" r="13970" b="5080"/>
            <wp:docPr id="56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6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54" w:name="_Toc277"/>
      <w:bookmarkStart w:id="155" w:name="_Toc8601"/>
      <w:r>
        <w:rPr>
          <w:rFonts w:hint="eastAsia"/>
          <w:lang w:val="en-US" w:eastAsia="zh-CN"/>
        </w:rPr>
        <w:t>二 声母为t 的音节，阳平符号省写；tóu 是特例</w:t>
      </w:r>
      <w:r>
        <w:rPr>
          <w:rFonts w:hint="default"/>
          <w:lang w:val="en-US" w:eastAsia="zh-CN"/>
        </w:rPr>
        <w:t>不省写</w:t>
      </w:r>
      <w:bookmarkEnd w:id="154"/>
      <w:bookmarkEnd w:id="155"/>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语音：声母t 阳平省写 j</w:t>
      </w:r>
      <w:r>
        <w:rPr>
          <w:rFonts w:hint="eastAsia" w:ascii="仿宋" w:hAnsi="仿宋" w:eastAsia="仿宋"/>
          <w:sz w:val="32"/>
          <w:szCs w:val="32"/>
        </w:rPr>
        <w:t>iā</w:t>
      </w:r>
      <w:r>
        <w:rPr>
          <w:rFonts w:hint="eastAsia" w:ascii="仿宋" w:hAnsi="仿宋" w:eastAsia="仿宋"/>
          <w:sz w:val="32"/>
          <w:szCs w:val="32"/>
          <w:lang w:val="en-US" w:eastAsia="zh-CN"/>
        </w:rPr>
        <w:t xml:space="preserve"> t</w:t>
      </w:r>
      <w:r>
        <w:rPr>
          <w:rFonts w:hint="eastAsia" w:ascii="仿宋" w:hAnsi="仿宋" w:eastAsia="仿宋"/>
          <w:sz w:val="32"/>
          <w:szCs w:val="32"/>
        </w:rPr>
        <w:t>íng</w:t>
      </w:r>
    </w:p>
    <w:p>
      <w:pPr>
        <w:keepNext w:val="0"/>
        <w:keepLines w:val="0"/>
        <w:widowControl/>
        <w:suppressLineNumbers w:val="0"/>
        <w:jc w:val="center"/>
      </w:pPr>
      <w:r>
        <w:rPr>
          <w:rFonts w:hint="eastAsia"/>
        </w:rPr>
        <w:drawing>
          <wp:inline distT="0" distB="0" distL="114300" distR="114300">
            <wp:extent cx="400050" cy="704850"/>
            <wp:effectExtent l="0" t="0" r="0" b="0"/>
            <wp:docPr id="56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657" name="图片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 name="图片 565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语音：声母t 阳平省写 b</w:t>
      </w:r>
      <w:r>
        <w:rPr>
          <w:rFonts w:hint="eastAsia" w:ascii="仿宋" w:hAnsi="仿宋" w:eastAsia="仿宋"/>
          <w:sz w:val="32"/>
          <w:szCs w:val="32"/>
        </w:rPr>
        <w:t>ù</w:t>
      </w:r>
      <w:r>
        <w:rPr>
          <w:rFonts w:hint="eastAsia" w:ascii="仿宋" w:hAnsi="仿宋" w:eastAsia="仿宋"/>
          <w:sz w:val="32"/>
          <w:szCs w:val="32"/>
          <w:lang w:val="en-US" w:eastAsia="zh-CN"/>
        </w:rPr>
        <w:t xml:space="preserve"> </w:t>
      </w:r>
      <w:r>
        <w:rPr>
          <w:rFonts w:hint="eastAsia" w:ascii="仿宋" w:hAnsi="仿宋" w:eastAsia="仿宋"/>
          <w:sz w:val="32"/>
          <w:szCs w:val="32"/>
        </w:rPr>
        <w:t>tóng</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20370" cy="706120"/>
            <wp:effectExtent l="0" t="0" r="17780" b="17780"/>
            <wp:docPr id="5681" name="图片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 name="图片 5681"/>
                    <pic:cNvPicPr>
                      <a:picLocks noChangeAspect="1"/>
                    </pic:cNvPicPr>
                  </pic:nvPicPr>
                  <pic:blipFill>
                    <a:blip r:embed="rId5"/>
                    <a:srcRect r="7917" b="8788"/>
                    <a:stretch>
                      <a:fillRect/>
                    </a:stretch>
                  </pic:blipFill>
                  <pic:spPr>
                    <a:xfrm>
                      <a:off x="0" y="0"/>
                      <a:ext cx="420370" cy="706120"/>
                    </a:xfrm>
                    <a:prstGeom prst="rect">
                      <a:avLst/>
                    </a:prstGeom>
                    <a:noFill/>
                    <a:ln>
                      <a:noFill/>
                    </a:ln>
                  </pic:spPr>
                </pic:pic>
              </a:graphicData>
            </a:graphic>
          </wp:inline>
        </w:drawing>
      </w:r>
      <w:r>
        <w:drawing>
          <wp:inline distT="0" distB="0" distL="114300" distR="114300">
            <wp:extent cx="372110" cy="698500"/>
            <wp:effectExtent l="0" t="0" r="8890" b="6350"/>
            <wp:docPr id="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 name="图片 3"/>
                    <pic:cNvPicPr>
                      <a:picLocks noChangeAspect="1"/>
                    </pic:cNvPicPr>
                  </pic:nvPicPr>
                  <pic:blipFill>
                    <a:blip r:embed="rId22"/>
                    <a:stretch>
                      <a:fillRect/>
                    </a:stretch>
                  </pic:blipFill>
                  <pic:spPr>
                    <a:xfrm>
                      <a:off x="0" y="0"/>
                      <a:ext cx="372110" cy="698500"/>
                    </a:xfrm>
                    <a:prstGeom prst="rect">
                      <a:avLst/>
                    </a:prstGeom>
                    <a:noFill/>
                    <a:ln>
                      <a:noFill/>
                    </a:ln>
                  </pic:spPr>
                </pic:pic>
              </a:graphicData>
            </a:graphic>
          </wp:inline>
        </w:drawing>
      </w:r>
      <w:r>
        <w:rPr>
          <w:rFonts w:hint="eastAsia"/>
        </w:rPr>
        <w:drawing>
          <wp:inline distT="0" distB="0" distL="114300" distR="114300">
            <wp:extent cx="378460" cy="699770"/>
            <wp:effectExtent l="0" t="0" r="2540" b="5080"/>
            <wp:docPr id="568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 name="图片 12"/>
                    <pic:cNvPicPr>
                      <a:picLocks noChangeAspect="1"/>
                    </pic:cNvPicPr>
                  </pic:nvPicPr>
                  <pic:blipFill>
                    <a:blip r:embed="rId16"/>
                    <a:stretch>
                      <a:fillRect/>
                    </a:stretch>
                  </pic:blipFill>
                  <pic:spPr>
                    <a:xfrm>
                      <a:off x="0" y="0"/>
                      <a:ext cx="378460" cy="699770"/>
                    </a:xfrm>
                    <a:prstGeom prst="rect">
                      <a:avLst/>
                    </a:prstGeom>
                    <a:noFill/>
                    <a:ln>
                      <a:noFill/>
                    </a:ln>
                  </pic:spPr>
                </pic:pic>
              </a:graphicData>
            </a:graphic>
          </wp:inline>
        </w:drawing>
      </w:r>
      <w:r>
        <w:drawing>
          <wp:inline distT="0" distB="0" distL="114300" distR="114300">
            <wp:extent cx="381000" cy="695325"/>
            <wp:effectExtent l="0" t="0" r="0" b="9525"/>
            <wp:docPr id="56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t</w:t>
      </w:r>
      <w:r>
        <w:rPr>
          <w:rFonts w:hint="eastAsia" w:ascii="仿宋" w:hAnsi="仿宋" w:eastAsia="仿宋"/>
          <w:sz w:val="32"/>
          <w:szCs w:val="32"/>
        </w:rPr>
        <w:t>ái</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rPr>
        <w:drawing>
          <wp:inline distT="0" distB="0" distL="114300" distR="114300">
            <wp:extent cx="387350" cy="715645"/>
            <wp:effectExtent l="0" t="0" r="12700" b="8255"/>
            <wp:docPr id="56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42950"/>
            <wp:effectExtent l="0" t="0" r="9525" b="0"/>
            <wp:docPr id="5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t</w:t>
      </w:r>
      <w:r>
        <w:rPr>
          <w:rFonts w:hint="eastAsia" w:ascii="仿宋" w:hAnsi="仿宋" w:eastAsia="仿宋"/>
          <w:sz w:val="32"/>
          <w:szCs w:val="32"/>
        </w:rPr>
        <w:t>ián</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田头</w:t>
      </w:r>
    </w:p>
    <w:p>
      <w:pPr>
        <w:keepNext w:val="0"/>
        <w:keepLines w:val="0"/>
        <w:widowControl/>
        <w:suppressLineNumbers w:val="0"/>
        <w:jc w:val="center"/>
      </w:pPr>
      <w:r>
        <w:rPr>
          <w:rFonts w:hint="eastAsia"/>
        </w:rPr>
        <w:drawing>
          <wp:inline distT="0" distB="0" distL="114300" distR="114300">
            <wp:extent cx="387350" cy="715645"/>
            <wp:effectExtent l="0" t="0" r="12700" b="8255"/>
            <wp:docPr id="5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8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语音：tóu 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d</w:t>
      </w:r>
      <w:r>
        <w:rPr>
          <w:rFonts w:hint="eastAsia" w:ascii="仿宋" w:hAnsi="仿宋" w:eastAsia="仿宋"/>
          <w:sz w:val="32"/>
          <w:szCs w:val="32"/>
        </w:rPr>
        <w:t>uì</w:t>
      </w:r>
      <w:r>
        <w:rPr>
          <w:rFonts w:hint="eastAsia" w:ascii="仿宋" w:hAnsi="仿宋" w:eastAsia="仿宋"/>
          <w:sz w:val="32"/>
          <w:szCs w:val="32"/>
          <w:lang w:val="en-US" w:eastAsia="zh-CN"/>
        </w:rPr>
        <w:t xml:space="preserve"> t</w:t>
      </w:r>
      <w:r>
        <w:rPr>
          <w:rFonts w:hint="eastAsia" w:ascii="仿宋" w:hAnsi="仿宋" w:eastAsia="仿宋"/>
          <w:sz w:val="32"/>
          <w:szCs w:val="32"/>
        </w:rPr>
        <w:t>óu</w:t>
      </w:r>
      <w:r>
        <w:rPr>
          <w:rFonts w:hint="eastAsia" w:ascii="仿宋" w:hAnsi="仿宋" w:eastAsia="仿宋"/>
          <w:sz w:val="32"/>
          <w:szCs w:val="32"/>
          <w:lang w:val="en-US" w:eastAsia="zh-CN"/>
        </w:rPr>
        <w:t xml:space="preserve"> 对头 </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6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ián</w:t>
      </w:r>
      <w:r>
        <w:rPr>
          <w:rFonts w:hint="eastAsia" w:ascii="仿宋" w:hAnsi="仿宋" w:eastAsia="仿宋"/>
          <w:sz w:val="32"/>
          <w:szCs w:val="32"/>
          <w:lang w:val="en-US" w:eastAsia="zh-CN"/>
        </w:rPr>
        <w:t xml:space="preserve"> tou 甜头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56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04850"/>
            <wp:effectExtent l="0" t="0" r="0" b="0"/>
            <wp:docPr id="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9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uì</w:t>
      </w:r>
      <w:r>
        <w:rPr>
          <w:rFonts w:hint="eastAsia" w:ascii="仿宋" w:hAnsi="仿宋" w:eastAsia="仿宋"/>
          <w:sz w:val="32"/>
          <w:szCs w:val="32"/>
          <w:lang w:val="en-US" w:eastAsia="zh-CN"/>
        </w:rPr>
        <w:t xml:space="preserve"> tou 对头 </w:t>
      </w:r>
      <w:r>
        <w:rPr>
          <w:rFonts w:hint="default" w:ascii="仿宋" w:hAnsi="仿宋" w:eastAsia="仿宋"/>
          <w:sz w:val="32"/>
          <w:szCs w:val="32"/>
          <w:lang w:val="en-US" w:eastAsia="zh-CN"/>
        </w:rPr>
        <w:t>“</w:t>
      </w:r>
      <w:r>
        <w:rPr>
          <w:rFonts w:hint="eastAsia" w:ascii="仿宋" w:hAnsi="仿宋" w:eastAsia="仿宋"/>
          <w:sz w:val="32"/>
          <w:szCs w:val="32"/>
          <w:lang w:val="en-US" w:eastAsia="zh-CN"/>
        </w:rPr>
        <w:t>头</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24180" cy="718820"/>
            <wp:effectExtent l="0" t="0" r="13970" b="5080"/>
            <wp:docPr id="56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28625" cy="733425"/>
            <wp:effectExtent l="0" t="0" r="9525" b="9525"/>
            <wp:docPr id="5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56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6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6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156" w:name="_Toc13064"/>
      <w:bookmarkStart w:id="157" w:name="_Toc6258"/>
      <w:r>
        <w:rPr>
          <w:rFonts w:hint="eastAsia"/>
          <w:lang w:val="en-US" w:eastAsia="zh-CN"/>
        </w:rPr>
        <w:t>三 声母为n 的音节，阳平符号省写</w:t>
      </w:r>
      <w:bookmarkEnd w:id="156"/>
      <w:bookmarkEnd w:id="157"/>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语音：声母n 阳平省写 n</w:t>
      </w:r>
      <w:r>
        <w:rPr>
          <w:rFonts w:hint="eastAsia" w:ascii="仿宋" w:hAnsi="仿宋" w:eastAsia="仿宋"/>
          <w:sz w:val="32"/>
          <w:szCs w:val="32"/>
        </w:rPr>
        <w:t>éng</w:t>
      </w:r>
    </w:p>
    <w:p>
      <w:pPr>
        <w:keepNext w:val="0"/>
        <w:keepLines w:val="0"/>
        <w:widowControl/>
        <w:suppressLineNumbers w:val="0"/>
        <w:jc w:val="center"/>
        <w:rPr>
          <w:rFonts w:hint="eastAsia"/>
          <w:lang w:val="en-US" w:eastAsia="zh-CN"/>
        </w:rPr>
      </w:pPr>
      <w:r>
        <w:rPr>
          <w:rFonts w:hint="eastAsia"/>
        </w:rPr>
        <w:drawing>
          <wp:inline distT="0" distB="0" distL="114300" distR="114300">
            <wp:extent cx="407670" cy="693420"/>
            <wp:effectExtent l="0" t="0" r="11430" b="11430"/>
            <wp:docPr id="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drawing>
          <wp:inline distT="0" distB="0" distL="114300" distR="114300">
            <wp:extent cx="400050" cy="714375"/>
            <wp:effectExtent l="0" t="0" r="0" b="9525"/>
            <wp:docPr id="57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语音：声母n 阳平省写 </w:t>
      </w:r>
      <w:r>
        <w:rPr>
          <w:rFonts w:hint="eastAsia" w:ascii="仿宋" w:hAnsi="仿宋" w:eastAsia="仿宋"/>
          <w:sz w:val="32"/>
          <w:szCs w:val="32"/>
        </w:rPr>
        <w:t>tóng</w:t>
      </w:r>
      <w:r>
        <w:rPr>
          <w:rFonts w:hint="eastAsia" w:ascii="仿宋" w:hAnsi="仿宋" w:eastAsia="仿宋"/>
          <w:sz w:val="32"/>
          <w:szCs w:val="32"/>
          <w:lang w:val="en-US" w:eastAsia="zh-CN"/>
        </w:rPr>
        <w:t xml:space="preserve"> n</w:t>
      </w:r>
      <w:r>
        <w:rPr>
          <w:rFonts w:hint="eastAsia" w:ascii="仿宋" w:hAnsi="仿宋" w:eastAsia="仿宋"/>
          <w:sz w:val="32"/>
          <w:szCs w:val="32"/>
        </w:rPr>
        <w:t>ián</w:t>
      </w:r>
      <w:r>
        <w:rPr>
          <w:rFonts w:hint="eastAsia" w:ascii="仿宋" w:hAnsi="仿宋" w:eastAsia="仿宋"/>
          <w:sz w:val="32"/>
          <w:szCs w:val="32"/>
          <w:lang w:val="en-US" w:eastAsia="zh-CN"/>
        </w:rPr>
        <w:t xml:space="preserve"> </w:t>
      </w:r>
    </w:p>
    <w:p>
      <w:pPr>
        <w:keepNext w:val="0"/>
        <w:keepLines w:val="0"/>
        <w:widowControl/>
        <w:suppressLineNumbers w:val="0"/>
        <w:jc w:val="center"/>
        <w:rPr>
          <w:rFonts w:hint="eastAsia"/>
        </w:rPr>
      </w:pPr>
      <w:r>
        <w:rPr>
          <w:rFonts w:hint="eastAsia"/>
        </w:rPr>
        <w:drawing>
          <wp:inline distT="0" distB="0" distL="114300" distR="114300">
            <wp:extent cx="423545" cy="715645"/>
            <wp:effectExtent l="0" t="0" r="14605" b="8255"/>
            <wp:docPr id="570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 name="图片 12"/>
                    <pic:cNvPicPr>
                      <a:picLocks noChangeAspect="1"/>
                    </pic:cNvPicPr>
                  </pic:nvPicPr>
                  <pic:blipFill>
                    <a:blip r:embed="rId16"/>
                    <a:stretch>
                      <a:fillRect/>
                    </a:stretch>
                  </pic:blipFill>
                  <pic:spPr>
                    <a:xfrm>
                      <a:off x="0" y="0"/>
                      <a:ext cx="423545" cy="71564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7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7670" cy="693420"/>
            <wp:effectExtent l="0" t="0" r="11430" b="11430"/>
            <wp:docPr id="5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 name="图片 1"/>
                    <pic:cNvPicPr>
                      <a:picLocks noChangeAspect="1"/>
                    </pic:cNvPicPr>
                  </pic:nvPicPr>
                  <pic:blipFill>
                    <a:blip r:embed="rId19"/>
                    <a:stretch>
                      <a:fillRect/>
                    </a:stretch>
                  </pic:blipFill>
                  <pic:spPr>
                    <a:xfrm>
                      <a:off x="0" y="0"/>
                      <a:ext cx="407670" cy="69342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57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nóng</w:t>
      </w:r>
      <w:r>
        <w:rPr>
          <w:rFonts w:hint="eastAsia" w:ascii="仿宋" w:hAnsi="仿宋" w:eastAsia="仿宋"/>
          <w:sz w:val="32"/>
          <w:szCs w:val="32"/>
          <w:lang w:val="en-US" w:eastAsia="zh-CN"/>
        </w:rPr>
        <w:t xml:space="preserve"> </w:t>
      </w:r>
      <w:r>
        <w:rPr>
          <w:rFonts w:hint="eastAsia" w:ascii="仿宋" w:hAnsi="仿宋" w:eastAsia="仿宋"/>
          <w:sz w:val="32"/>
          <w:szCs w:val="32"/>
        </w:rPr>
        <w:t>mín</w:t>
      </w:r>
    </w:p>
    <w:p>
      <w:pPr>
        <w:keepNext w:val="0"/>
        <w:keepLines w:val="0"/>
        <w:widowControl/>
        <w:suppressLineNumbers w:val="0"/>
        <w:jc w:val="center"/>
        <w:rPr>
          <w:rFonts w:hint="eastAsia" w:ascii="仿宋" w:hAnsi="仿宋" w:eastAsia="仿宋"/>
          <w:sz w:val="32"/>
          <w:szCs w:val="32"/>
          <w:lang w:val="en-US" w:eastAsia="zh-CN"/>
        </w:rPr>
      </w:pPr>
      <w:r>
        <w:rPr>
          <w:rFonts w:hint="eastAsia"/>
        </w:rPr>
        <w:drawing>
          <wp:inline distT="0" distB="0" distL="114300" distR="114300">
            <wp:extent cx="429260" cy="693420"/>
            <wp:effectExtent l="0" t="0" r="8890" b="11430"/>
            <wp:docPr id="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 name="图片 1"/>
                    <pic:cNvPicPr>
                      <a:picLocks noChangeAspect="1"/>
                    </pic:cNvPicPr>
                  </pic:nvPicPr>
                  <pic:blipFill>
                    <a:blip r:embed="rId19"/>
                    <a:stretch>
                      <a:fillRect/>
                    </a:stretch>
                  </pic:blipFill>
                  <pic:spPr>
                    <a:xfrm>
                      <a:off x="0" y="0"/>
                      <a:ext cx="429260" cy="693420"/>
                    </a:xfrm>
                    <a:prstGeom prst="rect">
                      <a:avLst/>
                    </a:prstGeom>
                    <a:noFill/>
                    <a:ln>
                      <a:noFill/>
                    </a:ln>
                  </pic:spPr>
                </pic:pic>
              </a:graphicData>
            </a:graphic>
          </wp:inline>
        </w:drawing>
      </w:r>
      <w:r>
        <w:drawing>
          <wp:inline distT="0" distB="0" distL="114300" distR="114300">
            <wp:extent cx="381000" cy="695325"/>
            <wp:effectExtent l="0" t="0" r="0" b="9525"/>
            <wp:docPr id="57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5844" name="图片 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 name="图片 584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14375"/>
            <wp:effectExtent l="0" t="0" r="0" b="9525"/>
            <wp:docPr id="57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9758" w:leftChars="0" w:hanging="9758" w:hangingChars="2700"/>
        <w:rPr>
          <w:rFonts w:hint="eastAsia"/>
          <w:lang w:val="en-US" w:eastAsia="zh-CN"/>
        </w:rPr>
      </w:pPr>
      <w:bookmarkStart w:id="158" w:name="_Toc22759"/>
      <w:bookmarkStart w:id="159" w:name="_Toc25214"/>
      <w:r>
        <w:rPr>
          <w:rFonts w:hint="eastAsia"/>
          <w:lang w:val="en-US" w:eastAsia="zh-CN"/>
        </w:rPr>
        <w:t>四 声母为</w:t>
      </w:r>
      <w:r>
        <w:rPr>
          <w:rFonts w:hint="default" w:ascii="Times New Roman" w:hAnsi="Times New Roman" w:cs="Times New Roman"/>
          <w:lang w:val="en-US" w:eastAsia="zh-CN"/>
        </w:rPr>
        <w:t xml:space="preserve">l </w:t>
      </w:r>
      <w:r>
        <w:rPr>
          <w:rFonts w:hint="eastAsia"/>
          <w:lang w:val="en-US" w:eastAsia="zh-CN"/>
        </w:rPr>
        <w:t>的音节，去声符号省写,lè是特例</w:t>
      </w:r>
      <w:r>
        <w:rPr>
          <w:rFonts w:hint="default"/>
          <w:lang w:val="en-US" w:eastAsia="zh-CN"/>
        </w:rPr>
        <w:t>不省写</w:t>
      </w:r>
      <w:bookmarkEnd w:id="158"/>
      <w:bookmarkEnd w:id="159"/>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lì</w:t>
      </w:r>
      <w:r>
        <w:rPr>
          <w:rFonts w:hint="eastAsia" w:ascii="仿宋" w:hAnsi="仿宋" w:eastAsia="仿宋"/>
          <w:sz w:val="32"/>
          <w:szCs w:val="32"/>
          <w:lang w:val="en-US" w:eastAsia="zh-CN"/>
        </w:rPr>
        <w:t xml:space="preserve"> </w:t>
      </w:r>
      <w:r>
        <w:rPr>
          <w:rFonts w:hint="eastAsia" w:ascii="仿宋" w:hAnsi="仿宋" w:eastAsia="仿宋"/>
          <w:sz w:val="32"/>
          <w:szCs w:val="32"/>
        </w:rPr>
        <w:t>liàng</w:t>
      </w:r>
    </w:p>
    <w:p>
      <w:pPr>
        <w:jc w:val="center"/>
      </w:pPr>
      <w:r>
        <w:drawing>
          <wp:inline distT="0" distB="0" distL="114300" distR="114300">
            <wp:extent cx="417830" cy="727075"/>
            <wp:effectExtent l="0" t="0" r="1270" b="15875"/>
            <wp:docPr id="57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7830" cy="727075"/>
            <wp:effectExtent l="0" t="0" r="1270" b="15875"/>
            <wp:docPr id="57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7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w:t>
      </w:r>
      <w:r>
        <w:rPr>
          <w:rFonts w:hint="default" w:ascii="Times New Roman" w:hAnsi="Times New Roman" w:eastAsia="仿宋" w:cs="Times New Roman"/>
          <w:sz w:val="32"/>
          <w:szCs w:val="32"/>
          <w:lang w:val="en-US" w:eastAsia="zh-CN"/>
        </w:rPr>
        <w:t xml:space="preserve">l </w:t>
      </w:r>
      <w:r>
        <w:rPr>
          <w:rFonts w:hint="eastAsia" w:ascii="仿宋" w:hAnsi="仿宋" w:eastAsia="仿宋"/>
          <w:sz w:val="32"/>
          <w:szCs w:val="32"/>
          <w:lang w:val="en-US" w:eastAsia="zh-CN"/>
        </w:rPr>
        <w:t xml:space="preserve">去声省写 </w:t>
      </w:r>
      <w:r>
        <w:rPr>
          <w:rFonts w:hint="eastAsia" w:ascii="仿宋" w:hAnsi="仿宋" w:eastAsia="仿宋"/>
          <w:sz w:val="32"/>
          <w:szCs w:val="32"/>
        </w:rPr>
        <w:t>lǐ</w:t>
      </w:r>
      <w:r>
        <w:rPr>
          <w:rFonts w:hint="eastAsia" w:ascii="仿宋" w:hAnsi="仿宋" w:eastAsia="仿宋"/>
          <w:sz w:val="32"/>
          <w:szCs w:val="32"/>
          <w:lang w:val="en-US" w:eastAsia="zh-CN"/>
        </w:rPr>
        <w:t xml:space="preserve"> l</w:t>
      </w:r>
      <w:r>
        <w:rPr>
          <w:rFonts w:hint="eastAsia" w:ascii="仿宋" w:hAnsi="仿宋" w:eastAsia="仿宋"/>
          <w:sz w:val="32"/>
          <w:szCs w:val="32"/>
        </w:rPr>
        <w:t>ùn</w:t>
      </w:r>
    </w:p>
    <w:p>
      <w:pPr>
        <w:jc w:val="center"/>
        <w:rPr>
          <w:rFonts w:hint="eastAsia"/>
          <w:lang w:val="en-US" w:eastAsia="zh-CN"/>
        </w:rPr>
      </w:pPr>
      <w:r>
        <w:drawing>
          <wp:inline distT="0" distB="0" distL="114300" distR="114300">
            <wp:extent cx="417830" cy="727075"/>
            <wp:effectExtent l="0" t="0" r="1270" b="15875"/>
            <wp:docPr id="57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9575" cy="704850"/>
            <wp:effectExtent l="0" t="0" r="9525" b="0"/>
            <wp:docPr id="5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57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17830" cy="727075"/>
            <wp:effectExtent l="0" t="0" r="1270" b="15875"/>
            <wp:docPr id="57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695325"/>
            <wp:effectExtent l="0" t="0" r="0" b="9525"/>
            <wp:docPr id="57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7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fǎ</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jc w:val="center"/>
        <w:rPr>
          <w:rFonts w:hint="eastAsia" w:ascii="仿宋" w:hAnsi="仿宋" w:eastAsia="仿宋"/>
          <w:sz w:val="32"/>
          <w:szCs w:val="32"/>
        </w:rPr>
      </w:pPr>
      <w:r>
        <w:rPr>
          <w:rFonts w:hint="eastAsia" w:ascii="仿宋" w:hAnsi="仿宋" w:eastAsia="仿宋"/>
          <w:sz w:val="32"/>
          <w:szCs w:val="32"/>
        </w:rPr>
        <w:drawing>
          <wp:inline distT="0" distB="0" distL="114300" distR="114300">
            <wp:extent cx="409575" cy="685800"/>
            <wp:effectExtent l="0" t="0" r="9525" b="0"/>
            <wp:docPr id="5765" name="图片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 name="图片 5765"/>
                    <pic:cNvPicPr>
                      <a:picLocks noChangeAspect="1"/>
                    </pic:cNvPicPr>
                  </pic:nvPicPr>
                  <pic:blipFill>
                    <a:blip r:embed="rId8"/>
                    <a:stretch>
                      <a:fillRect/>
                    </a:stretch>
                  </pic:blipFill>
                  <pic:spPr>
                    <a:xfrm>
                      <a:off x="0" y="0"/>
                      <a:ext cx="409575" cy="6858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0210" cy="701040"/>
            <wp:effectExtent l="0" t="0" r="8890" b="3810"/>
            <wp:docPr id="57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 name="图片 5"/>
                    <pic:cNvPicPr>
                      <a:picLocks noChangeAspect="1"/>
                    </pic:cNvPicPr>
                  </pic:nvPicPr>
                  <pic:blipFill>
                    <a:blip r:embed="rId14"/>
                    <a:stretch>
                      <a:fillRect/>
                    </a:stretch>
                  </pic:blipFill>
                  <pic:spPr>
                    <a:xfrm>
                      <a:off x="0" y="0"/>
                      <a:ext cx="410210" cy="70104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7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8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语音：d</w:t>
      </w:r>
      <w:r>
        <w:rPr>
          <w:rFonts w:hint="eastAsia" w:ascii="仿宋" w:hAnsi="仿宋" w:eastAsia="仿宋"/>
          <w:sz w:val="32"/>
          <w:szCs w:val="32"/>
        </w:rPr>
        <w:t>ào</w:t>
      </w:r>
      <w:r>
        <w:rPr>
          <w:rFonts w:hint="eastAsia" w:ascii="仿宋" w:hAnsi="仿宋" w:eastAsia="仿宋"/>
          <w:sz w:val="32"/>
          <w:szCs w:val="32"/>
          <w:lang w:val="en-US" w:eastAsia="zh-CN"/>
        </w:rPr>
        <w:t xml:space="preserve"> </w:t>
      </w:r>
      <w:r>
        <w:rPr>
          <w:rFonts w:hint="eastAsia" w:ascii="仿宋" w:hAnsi="仿宋" w:eastAsia="仿宋"/>
          <w:sz w:val="32"/>
          <w:szCs w:val="32"/>
        </w:rPr>
        <w:t>lù</w:t>
      </w:r>
    </w:p>
    <w:p>
      <w:pPr>
        <w:ind w:left="2415" w:leftChars="50" w:hanging="2310" w:hangingChars="1100"/>
        <w:jc w:val="center"/>
        <w:rPr>
          <w:rFonts w:hint="eastAsia"/>
          <w:lang w:val="en-US" w:eastAsia="zh-CN"/>
        </w:rPr>
      </w:pPr>
      <w:r>
        <w:drawing>
          <wp:inline distT="0" distB="0" distL="114300" distR="114300">
            <wp:extent cx="424180" cy="718820"/>
            <wp:effectExtent l="0" t="0" r="13970" b="5080"/>
            <wp:docPr id="579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23900"/>
            <wp:effectExtent l="0" t="0" r="9525" b="0"/>
            <wp:docPr id="5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7830" cy="727075"/>
            <wp:effectExtent l="0" t="0" r="1270" b="15875"/>
            <wp:docPr id="580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58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58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语音：lè是特例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lè y</w:t>
      </w:r>
      <w:r>
        <w:rPr>
          <w:rFonts w:hint="eastAsia" w:ascii="仿宋" w:hAnsi="仿宋" w:eastAsia="仿宋"/>
          <w:sz w:val="32"/>
          <w:szCs w:val="32"/>
        </w:rPr>
        <w:t>uán</w:t>
      </w:r>
    </w:p>
    <w:p>
      <w:pPr>
        <w:ind w:left="2415" w:leftChars="50" w:hanging="2310" w:hangingChars="1100"/>
        <w:jc w:val="center"/>
      </w:pPr>
      <w:r>
        <w:drawing>
          <wp:inline distT="0" distB="0" distL="114300" distR="114300">
            <wp:extent cx="410210" cy="713740"/>
            <wp:effectExtent l="0" t="0" r="8890" b="10160"/>
            <wp:docPr id="58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4850"/>
            <wp:effectExtent l="0" t="0" r="0" b="0"/>
            <wp:docPr id="5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58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58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60" w:name="_Toc1812"/>
      <w:bookmarkStart w:id="161" w:name="_Toc20672"/>
      <w:r>
        <w:rPr>
          <w:rFonts w:hint="eastAsia"/>
          <w:lang w:val="en-US" w:eastAsia="zh-CN"/>
        </w:rPr>
        <w:t>五 读一读</w:t>
      </w:r>
      <w:bookmarkEnd w:id="160"/>
      <w:bookmarkEnd w:id="161"/>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d</w:t>
      </w:r>
      <w:r>
        <w:rPr>
          <w:rFonts w:hint="eastAsia" w:ascii="仿宋" w:hAnsi="仿宋" w:eastAsia="仿宋"/>
          <w:sz w:val="32"/>
          <w:szCs w:val="32"/>
        </w:rPr>
        <w:t>uì</w:t>
      </w:r>
      <w:r>
        <w:rPr>
          <w:rFonts w:hint="eastAsia" w:ascii="仿宋" w:hAnsi="仿宋" w:eastAsia="仿宋"/>
          <w:sz w:val="32"/>
          <w:szCs w:val="32"/>
          <w:lang w:val="en-US" w:eastAsia="zh-CN"/>
        </w:rPr>
        <w:t xml:space="preserve"> d</w:t>
      </w:r>
      <w:r>
        <w:rPr>
          <w:rFonts w:hint="eastAsia" w:ascii="仿宋" w:hAnsi="仿宋" w:eastAsia="仿宋"/>
          <w:sz w:val="32"/>
          <w:szCs w:val="32"/>
        </w:rPr>
        <w:t>á</w:t>
      </w:r>
      <w:r>
        <w:rPr>
          <w:rFonts w:hint="eastAsia" w:ascii="仿宋" w:hAnsi="仿宋" w:eastAsia="仿宋"/>
          <w:sz w:val="32"/>
          <w:szCs w:val="32"/>
          <w:lang w:val="en-US" w:eastAsia="zh-CN"/>
        </w:rPr>
        <w:t xml:space="preserve">   </w:t>
      </w:r>
      <w:r>
        <w:rPr>
          <w:rFonts w:hint="eastAsia" w:ascii="仿宋" w:hAnsi="仿宋" w:eastAsia="仿宋"/>
          <w:sz w:val="32"/>
          <w:szCs w:val="32"/>
        </w:rPr>
        <w:t>zhí</w:t>
      </w:r>
      <w:r>
        <w:rPr>
          <w:rFonts w:hint="eastAsia" w:ascii="仿宋" w:hAnsi="仿宋" w:eastAsia="仿宋"/>
          <w:sz w:val="32"/>
          <w:szCs w:val="32"/>
          <w:lang w:val="en-US" w:eastAsia="zh-CN"/>
        </w:rPr>
        <w:t xml:space="preserve"> m</w:t>
      </w:r>
      <w:r>
        <w:rPr>
          <w:rFonts w:hint="eastAsia" w:ascii="仿宋" w:hAnsi="仿宋" w:eastAsia="仿宋"/>
          <w:sz w:val="32"/>
          <w:szCs w:val="32"/>
        </w:rPr>
        <w:t>īn</w:t>
      </w:r>
      <w:r>
        <w:rPr>
          <w:rFonts w:hint="eastAsia" w:ascii="仿宋" w:hAnsi="仿宋" w:eastAsia="仿宋"/>
          <w:sz w:val="32"/>
          <w:szCs w:val="32"/>
          <w:lang w:val="en-US" w:eastAsia="zh-CN"/>
        </w:rPr>
        <w:t xml:space="preserve"> d</w:t>
      </w:r>
      <w:r>
        <w:rPr>
          <w:rFonts w:hint="eastAsia" w:ascii="仿宋" w:hAnsi="仿宋" w:eastAsia="仿宋"/>
          <w:sz w:val="32"/>
          <w:szCs w:val="32"/>
        </w:rPr>
        <w:t>ì</w:t>
      </w:r>
      <w:r>
        <w:rPr>
          <w:rFonts w:hint="eastAsia" w:ascii="仿宋" w:hAnsi="仿宋" w:eastAsia="仿宋"/>
          <w:sz w:val="32"/>
          <w:szCs w:val="32"/>
          <w:lang w:val="en-US" w:eastAsia="zh-CN"/>
        </w:rPr>
        <w:t xml:space="preserve">  t</w:t>
      </w:r>
      <w:r>
        <w:rPr>
          <w:rFonts w:hint="eastAsia" w:ascii="仿宋" w:hAnsi="仿宋" w:eastAsia="仿宋"/>
          <w:sz w:val="32"/>
          <w:szCs w:val="32"/>
        </w:rPr>
        <w:t>iě</w:t>
      </w:r>
      <w:r>
        <w:rPr>
          <w:rFonts w:hint="eastAsia" w:ascii="仿宋" w:hAnsi="仿宋" w:eastAsia="仿宋"/>
          <w:sz w:val="32"/>
          <w:szCs w:val="32"/>
          <w:lang w:val="en-US" w:eastAsia="zh-CN"/>
        </w:rPr>
        <w:t>l</w:t>
      </w:r>
      <w:r>
        <w:rPr>
          <w:rFonts w:hint="eastAsia" w:ascii="仿宋" w:hAnsi="仿宋" w:eastAsia="仿宋"/>
          <w:sz w:val="32"/>
          <w:szCs w:val="32"/>
        </w:rPr>
        <w:t>ù</w:t>
      </w:r>
      <w:r>
        <w:rPr>
          <w:rFonts w:hint="eastAsia" w:ascii="仿宋" w:hAnsi="仿宋" w:eastAsia="仿宋"/>
          <w:sz w:val="32"/>
          <w:szCs w:val="32"/>
          <w:lang w:val="en-US" w:eastAsia="zh-CN"/>
        </w:rPr>
        <w:t xml:space="preserve"> m</w:t>
      </w:r>
      <w:r>
        <w:rPr>
          <w:rFonts w:hint="eastAsia" w:ascii="仿宋" w:hAnsi="仿宋" w:eastAsia="仿宋"/>
          <w:sz w:val="32"/>
          <w:szCs w:val="32"/>
        </w:rPr>
        <w:t>ěilì</w:t>
      </w:r>
      <w:r>
        <w:rPr>
          <w:rFonts w:hint="eastAsia" w:ascii="仿宋" w:hAnsi="仿宋" w:eastAsia="仿宋"/>
          <w:sz w:val="32"/>
          <w:szCs w:val="32"/>
          <w:lang w:val="en-US" w:eastAsia="zh-CN"/>
        </w:rPr>
        <w:t xml:space="preserve"> m</w:t>
      </w:r>
      <w:r>
        <w:rPr>
          <w:rFonts w:hint="eastAsia" w:ascii="仿宋" w:hAnsi="仿宋" w:eastAsia="仿宋"/>
          <w:sz w:val="32"/>
          <w:szCs w:val="32"/>
        </w:rPr>
        <w:t>ìng</w:t>
      </w:r>
      <w:r>
        <w:rPr>
          <w:rFonts w:hint="eastAsia" w:ascii="仿宋" w:hAnsi="仿宋" w:eastAsia="仿宋"/>
          <w:sz w:val="32"/>
          <w:szCs w:val="32"/>
          <w:lang w:val="en-US" w:eastAsia="zh-CN"/>
        </w:rPr>
        <w:t>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271135" cy="715010"/>
            <wp:effectExtent l="0" t="0" r="5715" b="8890"/>
            <wp:docPr id="58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 name="图片 10"/>
                    <pic:cNvPicPr>
                      <a:picLocks noChangeAspect="1"/>
                    </pic:cNvPicPr>
                  </pic:nvPicPr>
                  <pic:blipFill>
                    <a:blip r:embed="rId70"/>
                    <a:stretch>
                      <a:fillRect/>
                    </a:stretch>
                  </pic:blipFill>
                  <pic:spPr>
                    <a:xfrm>
                      <a:off x="0" y="0"/>
                      <a:ext cx="5271135" cy="71501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62" w:name="_Toc25701"/>
      <w:bookmarkStart w:id="163" w:name="_Toc22581"/>
      <w:r>
        <w:rPr>
          <w:rFonts w:hint="eastAsia"/>
          <w:lang w:val="en-US" w:eastAsia="zh-CN"/>
        </w:rPr>
        <w:t>六 简便记忆</w:t>
      </w:r>
      <w:bookmarkEnd w:id="162"/>
      <w:bookmarkEnd w:id="163"/>
      <w:r>
        <w:rPr>
          <w:rFonts w:hint="eastAsia"/>
          <w:lang w:val="en-US" w:eastAsia="zh-CN"/>
        </w:rPr>
        <w:t xml:space="preserve"> </w:t>
      </w:r>
    </w:p>
    <w:p>
      <w:pPr>
        <w:jc w:val="center"/>
        <w:rPr>
          <w:rFonts w:hint="eastAsia" w:ascii="仿宋" w:hAnsi="仿宋" w:eastAsia="仿宋"/>
          <w:sz w:val="32"/>
          <w:szCs w:val="32"/>
        </w:rPr>
      </w:pPr>
      <w:r>
        <w:rPr>
          <w:rFonts w:hint="eastAsia" w:ascii="仿宋" w:hAnsi="仿宋" w:eastAsia="仿宋"/>
          <w:sz w:val="32"/>
          <w:szCs w:val="32"/>
          <w:lang w:val="en-US" w:eastAsia="zh-CN"/>
        </w:rPr>
        <w:t>d-4，</w:t>
      </w:r>
      <w:r>
        <w:rPr>
          <w:rFonts w:hint="default" w:ascii="仿宋" w:hAnsi="仿宋" w:eastAsia="仿宋"/>
          <w:sz w:val="32"/>
          <w:szCs w:val="32"/>
          <w:lang w:val="en-US" w:eastAsia="zh-CN"/>
        </w:rPr>
        <w:t>t</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n</w:t>
      </w:r>
      <w:r>
        <w:rPr>
          <w:rFonts w:hint="eastAsia" w:ascii="仿宋" w:hAnsi="仿宋" w:eastAsia="仿宋"/>
          <w:sz w:val="32"/>
          <w:szCs w:val="32"/>
          <w:lang w:val="en-US" w:eastAsia="zh-CN"/>
        </w:rPr>
        <w:t>-</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l</w:t>
      </w:r>
      <w:r>
        <w:rPr>
          <w:rFonts w:hint="eastAsia" w:ascii="仿宋" w:hAnsi="仿宋" w:eastAsia="仿宋"/>
          <w:sz w:val="32"/>
          <w:szCs w:val="32"/>
          <w:lang w:val="en-US" w:eastAsia="zh-CN"/>
        </w:rPr>
        <w:t>-</w:t>
      </w:r>
      <w:r>
        <w:rPr>
          <w:rFonts w:hint="default" w:ascii="仿宋" w:hAnsi="仿宋" w:eastAsia="仿宋"/>
          <w:sz w:val="32"/>
          <w:szCs w:val="32"/>
          <w:lang w:val="en-US" w:eastAsia="zh-CN"/>
        </w:rPr>
        <w:t>4</w:t>
      </w:r>
      <w:r>
        <w:rPr>
          <w:rFonts w:hint="eastAsia" w:ascii="仿宋" w:hAnsi="仿宋" w:eastAsia="仿宋"/>
          <w:sz w:val="32"/>
          <w:szCs w:val="32"/>
          <w:lang w:val="en-US" w:eastAsia="zh-CN"/>
        </w:rPr>
        <w:t xml:space="preserve">。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 xml:space="preserve">tóu </w:t>
      </w:r>
      <w:r>
        <w:rPr>
          <w:rFonts w:hint="eastAsia" w:ascii="仿宋" w:hAnsi="仿宋" w:eastAsia="仿宋"/>
          <w:sz w:val="32"/>
          <w:szCs w:val="32"/>
          <w:lang w:val="en-US" w:eastAsia="zh-CN"/>
        </w:rPr>
        <w:t>特例阳平不省写，“</w:t>
      </w:r>
      <w:r>
        <w:rPr>
          <w:rFonts w:hint="default" w:ascii="仿宋" w:hAnsi="仿宋" w:eastAsia="仿宋"/>
          <w:sz w:val="32"/>
          <w:szCs w:val="32"/>
          <w:lang w:val="en-US" w:eastAsia="zh-CN"/>
        </w:rPr>
        <w:t>tou</w:t>
      </w:r>
      <w:r>
        <w:rPr>
          <w:rFonts w:hint="eastAsia" w:ascii="仿宋" w:hAnsi="仿宋" w:eastAsia="仿宋"/>
          <w:sz w:val="32"/>
          <w:szCs w:val="32"/>
          <w:lang w:val="en-US" w:eastAsia="zh-CN"/>
        </w:rPr>
        <w:t xml:space="preserve">”没有声调时，肯定是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轻声，不是阳平。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lè</w:t>
      </w:r>
      <w:r>
        <w:rPr>
          <w:rFonts w:hint="eastAsia" w:ascii="仿宋" w:hAnsi="仿宋" w:eastAsia="仿宋"/>
          <w:sz w:val="32"/>
          <w:szCs w:val="32"/>
          <w:lang w:val="en-US" w:eastAsia="zh-CN"/>
        </w:rPr>
        <w:t>特例去声不省写，“</w:t>
      </w:r>
      <w:r>
        <w:rPr>
          <w:rFonts w:hint="default" w:ascii="仿宋" w:hAnsi="仿宋" w:eastAsia="仿宋"/>
          <w:sz w:val="32"/>
          <w:szCs w:val="32"/>
          <w:lang w:val="en-US" w:eastAsia="zh-CN"/>
        </w:rPr>
        <w:t>le</w:t>
      </w:r>
      <w:r>
        <w:rPr>
          <w:rFonts w:hint="eastAsia" w:ascii="仿宋" w:hAnsi="仿宋" w:eastAsia="仿宋"/>
          <w:sz w:val="32"/>
          <w:szCs w:val="32"/>
          <w:lang w:val="en-US" w:eastAsia="zh-CN"/>
        </w:rPr>
        <w:t xml:space="preserve">”没有声调时，肯定是轻声， </w:t>
      </w:r>
    </w:p>
    <w:p>
      <w:pPr>
        <w:jc w:val="left"/>
        <w:rPr>
          <w:rFonts w:hint="eastAsia" w:ascii="仿宋" w:hAnsi="仿宋" w:eastAsia="仿宋"/>
          <w:sz w:val="32"/>
          <w:szCs w:val="32"/>
        </w:rPr>
      </w:pPr>
      <w:r>
        <w:rPr>
          <w:rFonts w:hint="eastAsia" w:ascii="仿宋" w:hAnsi="仿宋" w:eastAsia="仿宋"/>
          <w:sz w:val="32"/>
          <w:szCs w:val="32"/>
          <w:lang w:val="en-US" w:eastAsia="zh-CN"/>
        </w:rPr>
        <w:t>不是去声。</w:t>
      </w: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64" w:name="_Toc32602"/>
      <w:bookmarkStart w:id="165" w:name="_Toc25816"/>
      <w:r>
        <w:rPr>
          <w:rFonts w:hint="eastAsia"/>
          <w:sz w:val="44"/>
          <w:szCs w:val="44"/>
          <w:lang w:val="en-US" w:eastAsia="zh-CN"/>
        </w:rPr>
        <w:t>第四课 声母 g、k、h 的省写规则</w:t>
      </w:r>
      <w:bookmarkEnd w:id="164"/>
      <w:bookmarkEnd w:id="165"/>
    </w:p>
    <w:p>
      <w:pPr>
        <w:pStyle w:val="3"/>
        <w:bidi w:val="0"/>
        <w:ind w:left="0" w:leftChars="0" w:firstLine="0" w:firstLineChars="0"/>
        <w:rPr>
          <w:rFonts w:hint="eastAsia"/>
          <w:lang w:val="en-US" w:eastAsia="zh-CN"/>
        </w:rPr>
      </w:pPr>
      <w:bookmarkStart w:id="166" w:name="_Toc5744"/>
      <w:bookmarkStart w:id="167" w:name="_Toc18655"/>
      <w:r>
        <w:rPr>
          <w:rFonts w:hint="eastAsia"/>
          <w:lang w:val="en-US" w:eastAsia="zh-CN"/>
        </w:rPr>
        <w:t>一 声母为g 的音节，去声符号省写</w:t>
      </w:r>
      <w:bookmarkEnd w:id="166"/>
      <w:bookmarkEnd w:id="167"/>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àn</w:t>
      </w:r>
      <w:r>
        <w:rPr>
          <w:rFonts w:hint="eastAsia" w:ascii="仿宋" w:hAnsi="仿宋" w:eastAsia="仿宋"/>
          <w:sz w:val="32"/>
          <w:szCs w:val="32"/>
          <w:lang w:val="en-US" w:eastAsia="zh-CN"/>
        </w:rPr>
        <w:t xml:space="preserve"> b</w:t>
      </w:r>
      <w:r>
        <w:rPr>
          <w:rFonts w:hint="eastAsia" w:ascii="仿宋" w:hAnsi="仿宋" w:eastAsia="仿宋"/>
          <w:sz w:val="32"/>
          <w:szCs w:val="32"/>
        </w:rPr>
        <w:t>ù</w:t>
      </w:r>
      <w:r>
        <w:rPr>
          <w:rFonts w:hint="eastAsia" w:ascii="仿宋" w:hAnsi="仿宋" w:eastAsia="仿宋"/>
          <w:sz w:val="32"/>
          <w:szCs w:val="32"/>
          <w:lang w:val="en-US" w:eastAsia="zh-CN"/>
        </w:rPr>
        <w:t xml:space="preserve"> </w:t>
      </w:r>
    </w:p>
    <w:p>
      <w:pPr>
        <w:keepNext w:val="0"/>
        <w:keepLines w:val="0"/>
        <w:widowControl/>
        <w:suppressLineNumbers w:val="0"/>
        <w:jc w:val="center"/>
      </w:pPr>
      <w:r>
        <w:drawing>
          <wp:inline distT="0" distB="0" distL="114300" distR="114300">
            <wp:extent cx="411480" cy="720725"/>
            <wp:effectExtent l="0" t="0" r="7620" b="3175"/>
            <wp:docPr id="4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23900"/>
            <wp:effectExtent l="0" t="0" r="9525" b="0"/>
            <wp:docPr id="4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1005" cy="706120"/>
            <wp:effectExtent l="0" t="0" r="17145" b="17780"/>
            <wp:docPr id="4354" name="图片 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 name="图片 43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81000" cy="714375"/>
            <wp:effectExtent l="0" t="0" r="0" b="9525"/>
            <wp:docPr id="4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390525" cy="704850"/>
            <wp:effectExtent l="0" t="0" r="9525" b="0"/>
            <wp:docPr id="44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ǎi</w:t>
      </w:r>
      <w:r>
        <w:rPr>
          <w:rFonts w:hint="eastAsia" w:ascii="仿宋" w:hAnsi="仿宋" w:eastAsia="仿宋"/>
          <w:sz w:val="32"/>
          <w:szCs w:val="32"/>
          <w:lang w:val="en-US" w:eastAsia="zh-CN"/>
        </w:rPr>
        <w:t xml:space="preserve"> b</w:t>
      </w:r>
      <w:r>
        <w:rPr>
          <w:rFonts w:hint="eastAsia" w:ascii="仿宋" w:hAnsi="仿宋" w:eastAsia="仿宋"/>
          <w:sz w:val="32"/>
          <w:szCs w:val="32"/>
        </w:rPr>
        <w:t>iàn</w:t>
      </w:r>
      <w:r>
        <w:rPr>
          <w:rFonts w:hint="eastAsia" w:ascii="仿宋" w:hAnsi="仿宋" w:eastAsia="仿宋"/>
          <w:sz w:val="32"/>
          <w:szCs w:val="32"/>
          <w:lang w:val="en-US" w:eastAsia="zh-CN"/>
        </w:rPr>
        <w:t xml:space="preserve"> </w:t>
      </w:r>
    </w:p>
    <w:p>
      <w:pPr>
        <w:keepNext w:val="0"/>
        <w:keepLines w:val="0"/>
        <w:widowControl/>
        <w:suppressLineNumbers w:val="0"/>
        <w:jc w:val="center"/>
      </w:pPr>
      <w:r>
        <w:rPr>
          <w:rFonts w:hint="eastAsia" w:ascii="仿宋" w:hAnsi="仿宋" w:eastAsia="仿宋"/>
          <w:sz w:val="32"/>
          <w:szCs w:val="32"/>
          <w:lang w:val="en-US" w:eastAsia="zh-CN"/>
        </w:rPr>
        <w:t xml:space="preserve"> </w:t>
      </w:r>
      <w:r>
        <w:drawing>
          <wp:inline distT="0" distB="0" distL="114300" distR="114300">
            <wp:extent cx="411480" cy="720725"/>
            <wp:effectExtent l="0" t="0" r="7620" b="3175"/>
            <wp:docPr id="4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drawing>
          <wp:inline distT="0" distB="0" distL="114300" distR="114300">
            <wp:extent cx="390525" cy="742950"/>
            <wp:effectExtent l="0" t="0" r="9525" b="0"/>
            <wp:docPr id="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426720" cy="741045"/>
            <wp:effectExtent l="0" t="0" r="11430" b="1905"/>
            <wp:docPr id="45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21005" cy="706120"/>
            <wp:effectExtent l="0" t="0" r="17145" b="17780"/>
            <wp:docPr id="4519" name="图片 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 name="图片 4519"/>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400050" cy="704850"/>
            <wp:effectExtent l="0" t="0" r="0" b="0"/>
            <wp:docPr id="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45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语音：声母g 去声省写 g</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ìng</w:t>
      </w:r>
    </w:p>
    <w:p>
      <w:pPr>
        <w:jc w:val="center"/>
        <w:rPr>
          <w:rFonts w:hint="eastAsia"/>
          <w:lang w:val="en-US" w:eastAsia="zh-CN"/>
        </w:rPr>
      </w:pPr>
      <w:r>
        <w:drawing>
          <wp:inline distT="0" distB="0" distL="114300" distR="114300">
            <wp:extent cx="411480" cy="720725"/>
            <wp:effectExtent l="0" t="0" r="7620" b="3175"/>
            <wp:docPr id="5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47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53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400050" cy="714375"/>
            <wp:effectExtent l="0" t="0" r="0" b="9525"/>
            <wp:docPr id="53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40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语音：g</w:t>
      </w:r>
      <w:r>
        <w:rPr>
          <w:rFonts w:hint="eastAsia" w:ascii="仿宋" w:hAnsi="仿宋" w:eastAsia="仿宋"/>
          <w:sz w:val="32"/>
          <w:szCs w:val="32"/>
        </w:rPr>
        <w:t>ōng</w:t>
      </w:r>
      <w:r>
        <w:rPr>
          <w:rFonts w:hint="eastAsia" w:ascii="仿宋" w:hAnsi="仿宋" w:eastAsia="仿宋"/>
          <w:sz w:val="32"/>
          <w:szCs w:val="32"/>
          <w:lang w:val="en-US" w:eastAsia="zh-CN"/>
        </w:rPr>
        <w:t xml:space="preserve"> g</w:t>
      </w:r>
      <w:r>
        <w:rPr>
          <w:rFonts w:hint="eastAsia" w:ascii="仿宋" w:hAnsi="仿宋" w:eastAsia="仿宋"/>
          <w:sz w:val="32"/>
          <w:szCs w:val="32"/>
        </w:rPr>
        <w:t>òng</w:t>
      </w:r>
    </w:p>
    <w:p>
      <w:pPr>
        <w:jc w:val="center"/>
        <w:rPr>
          <w:rFonts w:hint="eastAsia"/>
        </w:rPr>
      </w:pPr>
      <w:r>
        <w:drawing>
          <wp:inline distT="0" distB="0" distL="114300" distR="114300">
            <wp:extent cx="411480" cy="720725"/>
            <wp:effectExtent l="0" t="0" r="7620" b="3175"/>
            <wp:docPr id="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5408" name="图片 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 name="图片 54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11480" cy="720725"/>
            <wp:effectExtent l="0" t="0" r="7620" b="3175"/>
            <wp:docPr id="5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54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5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eastAsia"/>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guó</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1480" cy="720725"/>
            <wp:effectExtent l="0" t="0" r="7620" b="3175"/>
            <wp:docPr id="5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6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7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361" w:firstLineChars="100"/>
        <w:rPr>
          <w:rFonts w:hint="eastAsia"/>
          <w:lang w:val="en-US" w:eastAsia="zh-CN"/>
        </w:rPr>
      </w:pPr>
      <w:bookmarkStart w:id="168" w:name="_Toc22331"/>
      <w:bookmarkStart w:id="169" w:name="_Toc26152"/>
      <w:r>
        <w:rPr>
          <w:rFonts w:hint="eastAsia"/>
          <w:lang w:val="en-US" w:eastAsia="zh-CN"/>
        </w:rPr>
        <w:t>二 声母为k 的音节，去声符号省写</w:t>
      </w:r>
      <w:bookmarkEnd w:id="168"/>
      <w:bookmarkEnd w:id="169"/>
    </w:p>
    <w:p>
      <w:pPr>
        <w:keepNext w:val="0"/>
        <w:keepLines w:val="0"/>
        <w:widowControl/>
        <w:suppressLineNumbers w:val="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语音：声母k 去声省写 b</w:t>
      </w:r>
      <w:r>
        <w:rPr>
          <w:rFonts w:hint="eastAsia" w:ascii="仿宋" w:hAnsi="仿宋" w:eastAsia="仿宋"/>
          <w:sz w:val="32"/>
          <w:szCs w:val="32"/>
        </w:rPr>
        <w:t>āo</w:t>
      </w:r>
      <w:r>
        <w:rPr>
          <w:rFonts w:hint="eastAsia" w:ascii="仿宋" w:hAnsi="仿宋" w:eastAsia="仿宋"/>
          <w:sz w:val="32"/>
          <w:szCs w:val="32"/>
          <w:lang w:val="en-US" w:eastAsia="zh-CN"/>
        </w:rPr>
        <w:t xml:space="preserve"> k</w:t>
      </w:r>
      <w:r>
        <w:rPr>
          <w:rFonts w:hint="eastAsia" w:ascii="仿宋" w:hAnsi="仿宋" w:eastAsia="仿宋"/>
          <w:sz w:val="32"/>
          <w:szCs w:val="32"/>
        </w:rPr>
        <w:t>uò</w:t>
      </w:r>
      <w:r>
        <w:rPr>
          <w:rFonts w:hint="eastAsia" w:ascii="仿宋" w:hAnsi="仿宋" w:eastAsia="仿宋"/>
          <w:sz w:val="32"/>
          <w:szCs w:val="32"/>
          <w:lang w:val="en-US" w:eastAsia="zh-CN"/>
        </w:rPr>
        <w:t xml:space="preserve"> </w:t>
      </w:r>
    </w:p>
    <w:p>
      <w:pPr>
        <w:jc w:val="center"/>
      </w:pPr>
      <w:r>
        <w:drawing>
          <wp:inline distT="0" distB="0" distL="114300" distR="114300">
            <wp:extent cx="421005" cy="706120"/>
            <wp:effectExtent l="0" t="0" r="17145" b="17780"/>
            <wp:docPr id="5728" name="图片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 name="图片 5728"/>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57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5716" name="图片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 name="图片 571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0050" cy="723900"/>
            <wp:effectExtent l="0" t="0" r="0" b="0"/>
            <wp:docPr id="5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714375"/>
            <wp:effectExtent l="0" t="0" r="0" b="9525"/>
            <wp:docPr id="57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7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keepNext w:val="0"/>
        <w:keepLines w:val="0"/>
        <w:widowControl/>
        <w:suppressLineNumbers w:val="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语音：声母k 去声省写 k</w:t>
      </w:r>
      <w:r>
        <w:rPr>
          <w:rFonts w:hint="eastAsia" w:ascii="仿宋" w:hAnsi="仿宋" w:eastAsia="仿宋"/>
          <w:sz w:val="32"/>
          <w:szCs w:val="32"/>
        </w:rPr>
        <w:t>ǎo</w:t>
      </w:r>
      <w:r>
        <w:rPr>
          <w:rFonts w:hint="eastAsia" w:ascii="仿宋" w:hAnsi="仿宋" w:eastAsia="仿宋"/>
          <w:sz w:val="32"/>
          <w:szCs w:val="32"/>
          <w:lang w:val="en-US" w:eastAsia="zh-CN"/>
        </w:rPr>
        <w:t xml:space="preserve"> </w:t>
      </w:r>
      <w:r>
        <w:rPr>
          <w:rFonts w:hint="eastAsia" w:ascii="仿宋" w:hAnsi="仿宋" w:eastAsia="仿宋"/>
          <w:sz w:val="32"/>
          <w:szCs w:val="32"/>
        </w:rPr>
        <w:t>lǜ</w:t>
      </w:r>
    </w:p>
    <w:p>
      <w:pPr>
        <w:keepNext w:val="0"/>
        <w:keepLines w:val="0"/>
        <w:widowControl/>
        <w:suppressLineNumbers w:val="0"/>
        <w:jc w:val="center"/>
      </w:pPr>
      <w:r>
        <w:drawing>
          <wp:inline distT="0" distB="0" distL="114300" distR="114300">
            <wp:extent cx="400050" cy="723900"/>
            <wp:effectExtent l="0" t="0" r="0" b="0"/>
            <wp:docPr id="5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7195" cy="723900"/>
            <wp:effectExtent l="0" t="0" r="1905" b="0"/>
            <wp:docPr id="57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 name="图片 9"/>
                    <pic:cNvPicPr>
                      <a:picLocks noChangeAspect="1"/>
                    </pic:cNvPicPr>
                  </pic:nvPicPr>
                  <pic:blipFill>
                    <a:blip r:embed="rId12"/>
                    <a:stretch>
                      <a:fillRect/>
                    </a:stretch>
                  </pic:blipFill>
                  <pic:spPr>
                    <a:xfrm>
                      <a:off x="0" y="0"/>
                      <a:ext cx="417195" cy="723900"/>
                    </a:xfrm>
                    <a:prstGeom prst="rect">
                      <a:avLst/>
                    </a:prstGeom>
                    <a:noFill/>
                    <a:ln>
                      <a:noFill/>
                    </a:ln>
                  </pic:spPr>
                </pic:pic>
              </a:graphicData>
            </a:graphic>
          </wp:inline>
        </w:drawing>
      </w:r>
      <w:r>
        <w:drawing>
          <wp:inline distT="0" distB="0" distL="114300" distR="114300">
            <wp:extent cx="417830" cy="727075"/>
            <wp:effectExtent l="0" t="0" r="1270" b="15875"/>
            <wp:docPr id="57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381000" cy="718820"/>
            <wp:effectExtent l="0" t="0" r="0" b="5080"/>
            <wp:docPr id="5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90525" cy="704850"/>
            <wp:effectExtent l="0" t="0" r="9525" b="0"/>
            <wp:docPr id="5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pPr>
      <w:r>
        <w:rPr>
          <w:rFonts w:hint="eastAsia" w:ascii="仿宋" w:hAnsi="仿宋" w:eastAsia="仿宋"/>
          <w:sz w:val="32"/>
          <w:szCs w:val="32"/>
          <w:lang w:val="en-US" w:eastAsia="zh-CN"/>
        </w:rPr>
        <w:t>语音：声母k 去声省写</w:t>
      </w:r>
      <w:r>
        <w:rPr>
          <w:rFonts w:hint="eastAsia" w:ascii="仿宋" w:hAnsi="仿宋" w:eastAsia="仿宋"/>
          <w:sz w:val="32"/>
          <w:szCs w:val="32"/>
        </w:rPr>
        <w:t>kàn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7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24180" cy="718820"/>
            <wp:effectExtent l="0" t="0" r="13970" b="5080"/>
            <wp:docPr id="57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5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57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语音：t</w:t>
      </w:r>
      <w:r>
        <w:rPr>
          <w:rFonts w:hint="eastAsia" w:ascii="仿宋" w:hAnsi="仿宋" w:eastAsia="仿宋"/>
          <w:sz w:val="32"/>
          <w:szCs w:val="32"/>
        </w:rPr>
        <w:t>óu</w:t>
      </w:r>
      <w:r>
        <w:rPr>
          <w:rFonts w:hint="eastAsia" w:ascii="仿宋" w:hAnsi="仿宋" w:eastAsia="仿宋"/>
          <w:sz w:val="32"/>
          <w:szCs w:val="32"/>
          <w:lang w:val="en-US" w:eastAsia="zh-CN"/>
        </w:rPr>
        <w:t xml:space="preserve"> </w:t>
      </w:r>
      <w:r>
        <w:rPr>
          <w:rFonts w:hint="eastAsia" w:ascii="仿宋" w:hAnsi="仿宋" w:eastAsia="仿宋"/>
          <w:sz w:val="32"/>
          <w:szCs w:val="32"/>
        </w:rPr>
        <w:t>kào</w:t>
      </w:r>
    </w:p>
    <w:p>
      <w:pPr>
        <w:keepNext w:val="0"/>
        <w:keepLines w:val="0"/>
        <w:widowControl/>
        <w:suppressLineNumbers w:val="0"/>
        <w:jc w:val="center"/>
      </w:pPr>
      <w:r>
        <w:rPr>
          <w:rFonts w:hint="eastAsia"/>
        </w:rPr>
        <w:drawing>
          <wp:inline distT="0" distB="0" distL="114300" distR="114300">
            <wp:extent cx="387350" cy="715645"/>
            <wp:effectExtent l="0" t="0" r="12700" b="8255"/>
            <wp:docPr id="57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0050" cy="714375"/>
            <wp:effectExtent l="0" t="0" r="0" b="9525"/>
            <wp:docPr id="5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578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723900"/>
            <wp:effectExtent l="0" t="0" r="0" b="0"/>
            <wp:docPr id="5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90525" cy="723900"/>
            <wp:effectExtent l="0" t="0" r="9525" b="0"/>
            <wp:docPr id="57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58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 xml:space="preserve"> mǎ</w:t>
      </w:r>
      <w:r>
        <w:rPr>
          <w:rFonts w:hint="eastAsia" w:ascii="仿宋" w:hAnsi="仿宋" w:eastAsia="仿宋"/>
          <w:sz w:val="32"/>
          <w:szCs w:val="32"/>
          <w:lang w:val="en-US" w:eastAsia="zh-CN"/>
        </w:rPr>
        <w:t xml:space="preserve"> </w:t>
      </w:r>
      <w:r>
        <w:rPr>
          <w:rFonts w:hint="eastAsia" w:ascii="仿宋" w:hAnsi="仿宋" w:eastAsia="仿宋"/>
          <w:sz w:val="32"/>
          <w:szCs w:val="32"/>
        </w:rPr>
        <w:t>kè</w:t>
      </w:r>
      <w:r>
        <w:rPr>
          <w:rFonts w:hint="eastAsia" w:ascii="仿宋" w:hAnsi="仿宋" w:eastAsia="仿宋"/>
          <w:sz w:val="32"/>
          <w:szCs w:val="32"/>
          <w:lang w:val="en-US" w:eastAsia="zh-CN"/>
        </w:rPr>
        <w:t xml:space="preserve"> </w:t>
      </w:r>
      <w:r>
        <w:rPr>
          <w:rFonts w:hint="eastAsia" w:ascii="仿宋" w:hAnsi="仿宋" w:eastAsia="仿宋"/>
          <w:sz w:val="32"/>
          <w:szCs w:val="32"/>
        </w:rPr>
        <w:t>sī</w:t>
      </w:r>
    </w:p>
    <w:p>
      <w:pPr>
        <w:jc w:val="center"/>
      </w:pPr>
      <w:r>
        <w:drawing>
          <wp:inline distT="0" distB="0" distL="114300" distR="114300">
            <wp:extent cx="384810" cy="676275"/>
            <wp:effectExtent l="0" t="0" r="15240" b="9525"/>
            <wp:docPr id="5803" name="图片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 name="图片 5803"/>
                    <pic:cNvPicPr>
                      <a:picLocks noChangeAspect="1"/>
                    </pic:cNvPicPr>
                  </pic:nvPicPr>
                  <pic:blipFill>
                    <a:blip r:embed="rId7"/>
                    <a:stretch>
                      <a:fillRect/>
                    </a:stretch>
                  </pic:blipFill>
                  <pic:spPr>
                    <a:xfrm>
                      <a:off x="0" y="0"/>
                      <a:ext cx="384810" cy="676275"/>
                    </a:xfrm>
                    <a:prstGeom prst="rect">
                      <a:avLst/>
                    </a:prstGeom>
                    <a:noFill/>
                    <a:ln>
                      <a:noFill/>
                    </a:ln>
                  </pic:spPr>
                </pic:pic>
              </a:graphicData>
            </a:graphic>
          </wp:inline>
        </w:drawing>
      </w:r>
      <w:r>
        <w:drawing>
          <wp:inline distT="0" distB="0" distL="114300" distR="114300">
            <wp:extent cx="421640" cy="680720"/>
            <wp:effectExtent l="0" t="0" r="16510" b="5080"/>
            <wp:docPr id="58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 name="图片 5"/>
                    <pic:cNvPicPr>
                      <a:picLocks noChangeAspect="1"/>
                    </pic:cNvPicPr>
                  </pic:nvPicPr>
                  <pic:blipFill>
                    <a:blip r:embed="rId14"/>
                    <a:srcRect b="5530"/>
                    <a:stretch>
                      <a:fillRect/>
                    </a:stretch>
                  </pic:blipFill>
                  <pic:spPr>
                    <a:xfrm>
                      <a:off x="0" y="0"/>
                      <a:ext cx="421640" cy="680720"/>
                    </a:xfrm>
                    <a:prstGeom prst="rect">
                      <a:avLst/>
                    </a:prstGeom>
                    <a:noFill/>
                    <a:ln>
                      <a:noFill/>
                    </a:ln>
                  </pic:spPr>
                </pic:pic>
              </a:graphicData>
            </a:graphic>
          </wp:inline>
        </w:drawing>
      </w:r>
      <w:r>
        <w:drawing>
          <wp:inline distT="0" distB="0" distL="114300" distR="114300">
            <wp:extent cx="421640" cy="733425"/>
            <wp:effectExtent l="0" t="0" r="16510" b="9525"/>
            <wp:docPr id="58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 name="图片 9"/>
                    <pic:cNvPicPr>
                      <a:picLocks noChangeAspect="1"/>
                    </pic:cNvPicPr>
                  </pic:nvPicPr>
                  <pic:blipFill>
                    <a:blip r:embed="rId12"/>
                    <a:stretch>
                      <a:fillRect/>
                    </a:stretch>
                  </pic:blipFill>
                  <pic:spPr>
                    <a:xfrm>
                      <a:off x="0" y="0"/>
                      <a:ext cx="421640" cy="733425"/>
                    </a:xfrm>
                    <a:prstGeom prst="rect">
                      <a:avLst/>
                    </a:prstGeom>
                    <a:noFill/>
                    <a:ln>
                      <a:noFill/>
                    </a:ln>
                  </pic:spPr>
                </pic:pic>
              </a:graphicData>
            </a:graphic>
          </wp:inline>
        </w:drawing>
      </w:r>
      <w:r>
        <w:drawing>
          <wp:inline distT="0" distB="0" distL="114300" distR="114300">
            <wp:extent cx="400050" cy="723900"/>
            <wp:effectExtent l="0" t="0" r="0" b="0"/>
            <wp:docPr id="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58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2910" cy="738505"/>
            <wp:effectExtent l="0" t="0" r="15240" b="4445"/>
            <wp:docPr id="5812" name="图片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 name="图片 5812"/>
                    <pic:cNvPicPr>
                      <a:picLocks noChangeAspect="1"/>
                    </pic:cNvPicPr>
                  </pic:nvPicPr>
                  <pic:blipFill>
                    <a:blip r:embed="rId10"/>
                    <a:stretch>
                      <a:fillRect/>
                    </a:stretch>
                  </pic:blipFill>
                  <pic:spPr>
                    <a:xfrm>
                      <a:off x="0" y="0"/>
                      <a:ext cx="422910" cy="738505"/>
                    </a:xfrm>
                    <a:prstGeom prst="rect">
                      <a:avLst/>
                    </a:prstGeom>
                    <a:noFill/>
                    <a:ln>
                      <a:noFill/>
                    </a:ln>
                  </pic:spPr>
                </pic:pic>
              </a:graphicData>
            </a:graphic>
          </wp:inline>
        </w:drawing>
      </w:r>
      <w:r>
        <w:drawing>
          <wp:inline distT="0" distB="0" distL="114300" distR="114300">
            <wp:extent cx="390525" cy="704850"/>
            <wp:effectExtent l="0" t="0" r="9525" b="0"/>
            <wp:docPr id="62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kuài</w:t>
      </w:r>
      <w:r>
        <w:rPr>
          <w:rFonts w:hint="eastAsia" w:ascii="仿宋" w:hAnsi="仿宋" w:eastAsia="仿宋"/>
          <w:sz w:val="32"/>
          <w:szCs w:val="32"/>
          <w:lang w:val="en-US" w:eastAsia="zh-CN"/>
        </w:rPr>
        <w:t xml:space="preserve"> lè</w:t>
      </w:r>
    </w:p>
    <w:p>
      <w:pPr>
        <w:ind w:left="2415" w:leftChars="50" w:hanging="2310" w:hangingChars="1100"/>
        <w:jc w:val="center"/>
        <w:rPr>
          <w:rFonts w:hint="eastAsia" w:ascii="仿宋" w:hAnsi="仿宋" w:eastAsia="仿宋"/>
          <w:sz w:val="32"/>
          <w:szCs w:val="32"/>
        </w:rPr>
      </w:pPr>
      <w:r>
        <w:drawing>
          <wp:inline distT="0" distB="0" distL="114300" distR="114300">
            <wp:extent cx="400050" cy="723900"/>
            <wp:effectExtent l="0" t="0" r="0" b="0"/>
            <wp:docPr id="5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5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0210" cy="713740"/>
            <wp:effectExtent l="0" t="0" r="8890" b="10160"/>
            <wp:docPr id="58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 name="图片 14"/>
                    <pic:cNvPicPr>
                      <a:picLocks noChangeAspect="1"/>
                    </pic:cNvPicPr>
                  </pic:nvPicPr>
                  <pic:blipFill>
                    <a:blip r:embed="rId18"/>
                    <a:stretch>
                      <a:fillRect/>
                    </a:stretch>
                  </pic:blipFill>
                  <pic:spPr>
                    <a:xfrm>
                      <a:off x="0" y="0"/>
                      <a:ext cx="410210" cy="713740"/>
                    </a:xfrm>
                    <a:prstGeom prst="rect">
                      <a:avLst/>
                    </a:prstGeom>
                    <a:noFill/>
                    <a:ln>
                      <a:noFill/>
                    </a:ln>
                  </pic:spPr>
                </pic:pic>
              </a:graphicData>
            </a:graphic>
          </wp:inline>
        </w:drawing>
      </w:r>
      <w:r>
        <w:drawing>
          <wp:inline distT="0" distB="0" distL="114300" distR="114300">
            <wp:extent cx="409575" cy="704850"/>
            <wp:effectExtent l="0" t="0" r="9525" b="0"/>
            <wp:docPr id="5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58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58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rPr>
      </w:pPr>
    </w:p>
    <w:p>
      <w:pPr>
        <w:pStyle w:val="3"/>
        <w:bidi w:val="0"/>
        <w:ind w:left="0" w:leftChars="0" w:firstLine="0" w:firstLineChars="0"/>
        <w:rPr>
          <w:rFonts w:hint="eastAsia"/>
          <w:lang w:val="en-US" w:eastAsia="zh-CN"/>
        </w:rPr>
      </w:pPr>
      <w:bookmarkStart w:id="170" w:name="_Toc2279"/>
      <w:bookmarkStart w:id="171" w:name="_Toc15518"/>
      <w:r>
        <w:rPr>
          <w:rFonts w:hint="eastAsia"/>
          <w:lang w:val="en-US" w:eastAsia="zh-CN"/>
        </w:rPr>
        <w:t>三 声母为h 的音节，阳平符号省写</w:t>
      </w:r>
      <w:bookmarkEnd w:id="170"/>
      <w:bookmarkEnd w:id="171"/>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huó</w:t>
      </w:r>
      <w:r>
        <w:rPr>
          <w:rFonts w:hint="eastAsia" w:ascii="仿宋" w:hAnsi="仿宋" w:eastAsia="仿宋"/>
          <w:sz w:val="32"/>
          <w:szCs w:val="32"/>
          <w:lang w:val="en-US" w:eastAsia="zh-CN"/>
        </w:rPr>
        <w:t xml:space="preserve"> </w:t>
      </w:r>
      <w:r>
        <w:rPr>
          <w:rFonts w:hint="eastAsia" w:ascii="仿宋" w:hAnsi="仿宋" w:eastAsia="仿宋"/>
          <w:sz w:val="32"/>
          <w:szCs w:val="32"/>
        </w:rPr>
        <w:t>dòng</w:t>
      </w:r>
    </w:p>
    <w:p>
      <w:pPr>
        <w:jc w:val="center"/>
        <w:rPr>
          <w:rFonts w:hint="eastAsia" w:ascii="仿宋" w:hAnsi="仿宋" w:eastAsia="仿宋"/>
          <w:sz w:val="32"/>
          <w:szCs w:val="32"/>
        </w:rPr>
      </w:pPr>
      <w:r>
        <w:rPr>
          <w:rFonts w:hint="eastAsia"/>
        </w:rPr>
        <w:drawing>
          <wp:inline distT="0" distB="0" distL="114300" distR="114300">
            <wp:extent cx="400050" cy="703580"/>
            <wp:effectExtent l="0" t="0" r="0" b="1270"/>
            <wp:docPr id="58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58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4180" cy="718820"/>
            <wp:effectExtent l="0" t="0" r="13970" b="5080"/>
            <wp:docPr id="58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695325"/>
            <wp:effectExtent l="0" t="0" r="0" b="9525"/>
            <wp:docPr id="58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58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hù</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háng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8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5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58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400050" cy="703580"/>
            <wp:effectExtent l="0" t="0" r="0" b="1270"/>
            <wp:docPr id="5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695325"/>
            <wp:effectExtent l="0" t="0" r="0" b="9525"/>
            <wp:docPr id="58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58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语音：声母h 阳平省写 </w:t>
      </w:r>
      <w:r>
        <w:rPr>
          <w:rFonts w:hint="eastAsia" w:ascii="仿宋" w:hAnsi="仿宋" w:eastAsia="仿宋"/>
          <w:sz w:val="32"/>
          <w:szCs w:val="32"/>
        </w:rPr>
        <w:t>hé</w:t>
      </w:r>
      <w:r>
        <w:rPr>
          <w:rFonts w:hint="eastAsia" w:ascii="仿宋" w:hAnsi="仿宋" w:eastAsia="仿宋"/>
          <w:sz w:val="32"/>
          <w:szCs w:val="32"/>
          <w:lang w:val="en-US" w:eastAsia="zh-CN"/>
        </w:rPr>
        <w:t xml:space="preserve"> </w:t>
      </w:r>
      <w:r>
        <w:rPr>
          <w:rFonts w:hint="eastAsia" w:ascii="仿宋" w:hAnsi="仿宋" w:eastAsia="仿宋"/>
          <w:sz w:val="32"/>
          <w:szCs w:val="32"/>
        </w:rPr>
        <w:t>píng</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3580"/>
            <wp:effectExtent l="0" t="0" r="0" b="1270"/>
            <wp:docPr id="5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5130" cy="691515"/>
            <wp:effectExtent l="0" t="0" r="13970" b="13335"/>
            <wp:docPr id="5883" name="图片 5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 name="图片 5883"/>
                    <pic:cNvPicPr>
                      <a:picLocks noChangeAspect="1"/>
                    </pic:cNvPicPr>
                  </pic:nvPicPr>
                  <pic:blipFill>
                    <a:blip r:embed="rId6"/>
                    <a:srcRect b="4240"/>
                    <a:stretch>
                      <a:fillRect/>
                    </a:stretch>
                  </pic:blipFill>
                  <pic:spPr>
                    <a:xfrm>
                      <a:off x="0" y="0"/>
                      <a:ext cx="405130" cy="691515"/>
                    </a:xfrm>
                    <a:prstGeom prst="rect">
                      <a:avLst/>
                    </a:prstGeom>
                    <a:noFill/>
                    <a:ln>
                      <a:noFill/>
                    </a:ln>
                  </pic:spPr>
                </pic:pic>
              </a:graphicData>
            </a:graphic>
          </wp:inline>
        </w:drawing>
      </w:r>
      <w:r>
        <w:drawing>
          <wp:inline distT="0" distB="0" distL="114300" distR="114300">
            <wp:extent cx="400050" cy="714375"/>
            <wp:effectExtent l="0" t="0" r="0" b="9525"/>
            <wp:docPr id="58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58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25" w:leftChars="50" w:hanging="3520" w:hangingChars="110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highlight w:val="none"/>
          <w:lang w:val="en-US" w:eastAsia="zh-CN"/>
        </w:rPr>
        <w:t>h</w:t>
      </w:r>
      <w:r>
        <w:rPr>
          <w:rFonts w:hint="eastAsia" w:ascii="仿宋" w:hAnsi="仿宋" w:eastAsia="仿宋"/>
          <w:sz w:val="32"/>
          <w:szCs w:val="32"/>
          <w:highlight w:val="none"/>
        </w:rPr>
        <w:t xml:space="preserve">éng </w:t>
      </w:r>
      <w:r>
        <w:rPr>
          <w:rFonts w:hint="eastAsia" w:ascii="仿宋" w:hAnsi="仿宋" w:eastAsia="仿宋"/>
          <w:sz w:val="32"/>
          <w:szCs w:val="32"/>
        </w:rPr>
        <w:t>kuà</w:t>
      </w:r>
    </w:p>
    <w:p>
      <w:pPr>
        <w:jc w:val="center"/>
        <w:rPr>
          <w:rFonts w:hint="eastAsia"/>
          <w:lang w:val="en-US" w:eastAsia="zh-CN"/>
        </w:rPr>
      </w:pPr>
      <w:r>
        <w:rPr>
          <w:rFonts w:hint="eastAsia" w:ascii="仿宋" w:hAnsi="仿宋" w:eastAsia="仿宋"/>
          <w:sz w:val="32"/>
          <w:szCs w:val="32"/>
          <w:lang w:val="en-US" w:eastAsia="zh-CN"/>
        </w:rPr>
        <w:drawing>
          <wp:inline distT="0" distB="0" distL="114300" distR="114300">
            <wp:extent cx="400050" cy="703580"/>
            <wp:effectExtent l="0" t="0" r="0" b="1270"/>
            <wp:docPr id="59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drawing>
          <wp:inline distT="0" distB="0" distL="114300" distR="114300">
            <wp:extent cx="400050" cy="714375"/>
            <wp:effectExtent l="0" t="0" r="0" b="9525"/>
            <wp:docPr id="5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23900"/>
            <wp:effectExtent l="0" t="0" r="0" b="0"/>
            <wp:docPr id="5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9575" cy="733425"/>
            <wp:effectExtent l="0" t="0" r="9525" b="9525"/>
            <wp:docPr id="5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 name="图片 1"/>
                    <pic:cNvPicPr>
                      <a:picLocks noChangeAspect="1"/>
                    </pic:cNvPicPr>
                  </pic:nvPicPr>
                  <pic:blipFill>
                    <a:blip r:embed="rId45"/>
                    <a:stretch>
                      <a:fillRect/>
                    </a:stretch>
                  </pic:blipFill>
                  <pic:spPr>
                    <a:xfrm>
                      <a:off x="0" y="0"/>
                      <a:ext cx="409575" cy="733425"/>
                    </a:xfrm>
                    <a:prstGeom prst="rect">
                      <a:avLst/>
                    </a:prstGeom>
                    <a:noFill/>
                    <a:ln>
                      <a:noFill/>
                    </a:ln>
                  </pic:spPr>
                </pic:pic>
              </a:graphicData>
            </a:graphic>
          </wp:inline>
        </w:drawing>
      </w:r>
      <w:r>
        <w:drawing>
          <wp:inline distT="0" distB="0" distL="114300" distR="114300">
            <wp:extent cx="390525" cy="704850"/>
            <wp:effectExtent l="0" t="0" r="9525" b="0"/>
            <wp:docPr id="59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72" w:name="_Toc17710"/>
      <w:bookmarkStart w:id="173" w:name="_Toc20218"/>
      <w:r>
        <w:rPr>
          <w:rFonts w:hint="eastAsia"/>
          <w:lang w:val="en-US" w:eastAsia="zh-CN"/>
        </w:rPr>
        <w:t>四 读一读</w:t>
      </w:r>
      <w:bookmarkEnd w:id="172"/>
      <w:bookmarkEnd w:id="173"/>
    </w:p>
    <w:p>
      <w:pPr>
        <w:rPr>
          <w:rFonts w:hint="eastAsia" w:ascii="仿宋" w:hAnsi="仿宋" w:eastAsia="仿宋"/>
          <w:sz w:val="32"/>
          <w:szCs w:val="32"/>
        </w:rPr>
      </w:pPr>
      <w:r>
        <w:rPr>
          <w:rFonts w:hint="eastAsia" w:ascii="仿宋" w:hAnsi="仿宋" w:eastAsia="仿宋"/>
          <w:sz w:val="32"/>
          <w:szCs w:val="32"/>
          <w:lang w:val="en-US" w:eastAsia="zh-CN"/>
        </w:rPr>
        <w:t>f</w:t>
      </w:r>
      <w:r>
        <w:rPr>
          <w:rFonts w:hint="eastAsia" w:ascii="仿宋" w:hAnsi="仿宋" w:eastAsia="仿宋"/>
          <w:sz w:val="32"/>
          <w:szCs w:val="32"/>
        </w:rPr>
        <w:t>ǎn</w:t>
      </w:r>
      <w:r>
        <w:rPr>
          <w:rFonts w:hint="eastAsia" w:ascii="仿宋" w:hAnsi="仿宋" w:eastAsia="仿宋"/>
          <w:sz w:val="32"/>
          <w:szCs w:val="32"/>
          <w:lang w:val="en-US" w:eastAsia="zh-CN"/>
        </w:rPr>
        <w:t xml:space="preserve"> k</w:t>
      </w:r>
      <w:r>
        <w:rPr>
          <w:rFonts w:hint="eastAsia" w:ascii="仿宋" w:hAnsi="仿宋" w:eastAsia="仿宋"/>
          <w:sz w:val="32"/>
          <w:szCs w:val="32"/>
        </w:rPr>
        <w:t>àng</w:t>
      </w:r>
      <w:r>
        <w:rPr>
          <w:rFonts w:hint="eastAsia" w:ascii="仿宋" w:hAnsi="仿宋" w:eastAsia="仿宋"/>
          <w:sz w:val="32"/>
          <w:szCs w:val="32"/>
          <w:lang w:val="en-US" w:eastAsia="zh-CN"/>
        </w:rPr>
        <w:t xml:space="preserve">   h</w:t>
      </w:r>
      <w:r>
        <w:rPr>
          <w:rFonts w:hint="eastAsia" w:ascii="仿宋" w:hAnsi="仿宋" w:eastAsia="仿宋"/>
          <w:sz w:val="32"/>
          <w:szCs w:val="32"/>
        </w:rPr>
        <w:t>uán</w:t>
      </w:r>
      <w:r>
        <w:rPr>
          <w:rFonts w:hint="eastAsia" w:ascii="仿宋" w:hAnsi="仿宋" w:eastAsia="仿宋"/>
          <w:sz w:val="32"/>
          <w:szCs w:val="32"/>
          <w:lang w:val="en-US" w:eastAsia="zh-CN"/>
        </w:rPr>
        <w:t xml:space="preserve"> b</w:t>
      </w:r>
      <w:r>
        <w:rPr>
          <w:rFonts w:hint="eastAsia" w:ascii="仿宋" w:hAnsi="仿宋" w:eastAsia="仿宋"/>
          <w:sz w:val="32"/>
          <w:szCs w:val="32"/>
        </w:rPr>
        <w:t>ǎo</w:t>
      </w:r>
      <w:r>
        <w:rPr>
          <w:rFonts w:hint="eastAsia" w:ascii="仿宋" w:hAnsi="仿宋" w:eastAsia="仿宋"/>
          <w:sz w:val="32"/>
          <w:szCs w:val="32"/>
          <w:lang w:val="en-US" w:eastAsia="zh-CN"/>
        </w:rPr>
        <w:t xml:space="preserve">   h</w:t>
      </w:r>
      <w:r>
        <w:rPr>
          <w:rFonts w:hint="eastAsia" w:ascii="仿宋" w:hAnsi="仿宋" w:eastAsia="仿宋"/>
          <w:sz w:val="32"/>
          <w:szCs w:val="32"/>
        </w:rPr>
        <w:t>áng</w:t>
      </w:r>
      <w:r>
        <w:rPr>
          <w:rFonts w:hint="eastAsia" w:ascii="仿宋" w:hAnsi="仿宋" w:eastAsia="仿宋"/>
          <w:sz w:val="32"/>
          <w:szCs w:val="32"/>
          <w:lang w:val="en-US" w:eastAsia="zh-CN"/>
        </w:rPr>
        <w:t xml:space="preserve"> t</w:t>
      </w:r>
      <w:r>
        <w:rPr>
          <w:rFonts w:hint="eastAsia" w:ascii="仿宋" w:hAnsi="仿宋" w:eastAsia="仿宋"/>
          <w:sz w:val="32"/>
          <w:szCs w:val="32"/>
        </w:rPr>
        <w:t>iān</w:t>
      </w:r>
      <w:r>
        <w:rPr>
          <w:rFonts w:hint="eastAsia" w:ascii="仿宋" w:hAnsi="仿宋" w:eastAsia="仿宋"/>
          <w:sz w:val="32"/>
          <w:szCs w:val="32"/>
          <w:lang w:val="en-US" w:eastAsia="zh-CN"/>
        </w:rPr>
        <w:t xml:space="preserve">   h</w:t>
      </w:r>
      <w:r>
        <w:rPr>
          <w:rFonts w:hint="eastAsia" w:ascii="仿宋" w:hAnsi="仿宋" w:eastAsia="仿宋"/>
          <w:sz w:val="32"/>
          <w:szCs w:val="32"/>
        </w:rPr>
        <w:t>uáng</w:t>
      </w:r>
      <w:r>
        <w:rPr>
          <w:rFonts w:hint="eastAsia" w:ascii="仿宋" w:hAnsi="仿宋" w:eastAsia="仿宋"/>
          <w:sz w:val="32"/>
          <w:szCs w:val="32"/>
          <w:lang w:val="en-US" w:eastAsia="zh-CN"/>
        </w:rPr>
        <w:t xml:space="preserve"> g</w:t>
      </w:r>
      <w:r>
        <w:rPr>
          <w:rFonts w:hint="eastAsia" w:ascii="仿宋" w:hAnsi="仿宋" w:eastAsia="仿宋"/>
          <w:sz w:val="32"/>
          <w:szCs w:val="32"/>
        </w:rPr>
        <w:t>ōng</w:t>
      </w:r>
    </w:p>
    <w:p>
      <w:pPr>
        <w:rPr>
          <w:rFonts w:hint="default" w:ascii="仿宋" w:hAnsi="仿宋" w:eastAsia="仿宋"/>
          <w:sz w:val="32"/>
          <w:szCs w:val="32"/>
          <w:lang w:val="en-US" w:eastAsia="zh-CN"/>
        </w:rPr>
      </w:pPr>
      <w:r>
        <w:rPr>
          <w:rFonts w:hint="eastAsia" w:ascii="仿宋" w:hAnsi="仿宋" w:eastAsia="仿宋"/>
          <w:sz w:val="32"/>
          <w:szCs w:val="32"/>
          <w:lang w:val="en-US" w:eastAsia="zh-CN"/>
        </w:rPr>
        <w:t>k</w:t>
      </w:r>
      <w:r>
        <w:rPr>
          <w:rFonts w:hint="eastAsia" w:ascii="仿宋" w:hAnsi="仿宋" w:eastAsia="仿宋"/>
          <w:sz w:val="32"/>
          <w:szCs w:val="32"/>
        </w:rPr>
        <w:t>è</w:t>
      </w:r>
      <w:r>
        <w:rPr>
          <w:rFonts w:hint="eastAsia" w:ascii="仿宋" w:hAnsi="仿宋" w:eastAsia="仿宋"/>
          <w:sz w:val="32"/>
          <w:szCs w:val="32"/>
          <w:lang w:val="en-US" w:eastAsia="zh-CN"/>
        </w:rPr>
        <w:t xml:space="preserve"> t</w:t>
      </w:r>
      <w:r>
        <w:rPr>
          <w:rFonts w:hint="eastAsia" w:ascii="仿宋" w:hAnsi="仿宋" w:eastAsia="仿宋"/>
          <w:sz w:val="32"/>
          <w:szCs w:val="32"/>
        </w:rPr>
        <w:t>áng</w:t>
      </w:r>
      <w:r>
        <w:rPr>
          <w:rFonts w:hint="eastAsia" w:ascii="仿宋" w:hAnsi="仿宋" w:eastAsia="仿宋"/>
          <w:sz w:val="32"/>
          <w:szCs w:val="32"/>
          <w:lang w:val="en-US" w:eastAsia="zh-CN"/>
        </w:rPr>
        <w:t xml:space="preserve">   h</w:t>
      </w:r>
      <w:r>
        <w:rPr>
          <w:rFonts w:hint="eastAsia" w:ascii="仿宋" w:hAnsi="仿宋" w:eastAsia="仿宋"/>
          <w:sz w:val="32"/>
          <w:szCs w:val="32"/>
        </w:rPr>
        <w:t>uà</w:t>
      </w:r>
      <w:r>
        <w:rPr>
          <w:rFonts w:hint="eastAsia" w:ascii="仿宋" w:hAnsi="仿宋" w:eastAsia="仿宋"/>
          <w:sz w:val="32"/>
          <w:szCs w:val="32"/>
          <w:lang w:val="en-US" w:eastAsia="zh-CN"/>
        </w:rPr>
        <w:t xml:space="preserve"> t</w:t>
      </w:r>
      <w:r>
        <w:rPr>
          <w:rFonts w:hint="eastAsia" w:ascii="仿宋" w:hAnsi="仿宋" w:eastAsia="仿宋"/>
          <w:sz w:val="32"/>
          <w:szCs w:val="32"/>
        </w:rPr>
        <w:t>í</w:t>
      </w:r>
    </w:p>
    <w:p>
      <w:pPr>
        <w:rPr>
          <w:rFonts w:hint="eastAsia" w:ascii="仿宋" w:hAnsi="仿宋" w:eastAsia="仿宋"/>
          <w:sz w:val="32"/>
          <w:szCs w:val="32"/>
          <w:lang w:val="en-US" w:eastAsia="zh-CN"/>
        </w:rPr>
      </w:pPr>
      <w:r>
        <w:drawing>
          <wp:inline distT="0" distB="0" distL="114300" distR="114300">
            <wp:extent cx="5133975" cy="723900"/>
            <wp:effectExtent l="0" t="0" r="9525" b="0"/>
            <wp:docPr id="59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 name="图片 5"/>
                    <pic:cNvPicPr>
                      <a:picLocks noChangeAspect="1"/>
                    </pic:cNvPicPr>
                  </pic:nvPicPr>
                  <pic:blipFill>
                    <a:blip r:embed="rId71"/>
                    <a:stretch>
                      <a:fillRect/>
                    </a:stretch>
                  </pic:blipFill>
                  <pic:spPr>
                    <a:xfrm>
                      <a:off x="0" y="0"/>
                      <a:ext cx="5133975" cy="723900"/>
                    </a:xfrm>
                    <a:prstGeom prst="rect">
                      <a:avLst/>
                    </a:prstGeom>
                    <a:noFill/>
                    <a:ln>
                      <a:noFill/>
                    </a:ln>
                  </pic:spPr>
                </pic:pic>
              </a:graphicData>
            </a:graphic>
          </wp:inline>
        </w:drawing>
      </w:r>
    </w:p>
    <w:p>
      <w:pPr>
        <w:rPr>
          <w:rFonts w:hint="eastAsia"/>
          <w:lang w:val="en-US" w:eastAsia="zh-CN"/>
        </w:rPr>
      </w:pPr>
    </w:p>
    <w:p>
      <w:pPr>
        <w:pStyle w:val="3"/>
        <w:numPr>
          <w:ilvl w:val="0"/>
          <w:numId w:val="0"/>
        </w:numPr>
        <w:bidi w:val="0"/>
        <w:ind w:leftChars="0"/>
        <w:rPr>
          <w:rFonts w:hint="eastAsia"/>
          <w:lang w:val="en-US" w:eastAsia="zh-CN"/>
        </w:rPr>
      </w:pPr>
      <w:bookmarkStart w:id="174" w:name="_Toc21545"/>
      <w:bookmarkStart w:id="175" w:name="_Toc13468"/>
      <w:r>
        <w:rPr>
          <w:rFonts w:hint="eastAsia"/>
          <w:lang w:val="en-US" w:eastAsia="zh-CN"/>
        </w:rPr>
        <w:t>五 简便记忆</w:t>
      </w:r>
      <w:bookmarkEnd w:id="174"/>
      <w:bookmarkEnd w:id="175"/>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g 4，</w:t>
      </w:r>
      <w:r>
        <w:rPr>
          <w:rFonts w:hint="default" w:ascii="仿宋" w:hAnsi="仿宋" w:eastAsia="仿宋"/>
          <w:sz w:val="32"/>
          <w:szCs w:val="32"/>
          <w:lang w:val="en-US" w:eastAsia="zh-CN"/>
        </w:rPr>
        <w:t>k</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76" w:name="_Toc29875"/>
      <w:bookmarkStart w:id="177" w:name="_Toc21449"/>
      <w:r>
        <w:rPr>
          <w:rFonts w:hint="eastAsia"/>
          <w:sz w:val="44"/>
          <w:szCs w:val="44"/>
          <w:lang w:val="en-US" w:eastAsia="zh-CN"/>
        </w:rPr>
        <w:t>第五课 声母 j、q、x 的省写规则</w:t>
      </w:r>
      <w:bookmarkEnd w:id="176"/>
      <w:bookmarkEnd w:id="177"/>
    </w:p>
    <w:p>
      <w:pPr>
        <w:pStyle w:val="3"/>
        <w:bidi w:val="0"/>
        <w:ind w:left="0" w:leftChars="0" w:firstLine="0" w:firstLineChars="0"/>
        <w:rPr>
          <w:rFonts w:hint="eastAsia"/>
          <w:lang w:val="en-US" w:eastAsia="zh-CN"/>
        </w:rPr>
      </w:pPr>
      <w:bookmarkStart w:id="178" w:name="_Toc8147"/>
      <w:bookmarkStart w:id="179" w:name="_Toc21363"/>
      <w:r>
        <w:rPr>
          <w:rFonts w:hint="eastAsia"/>
          <w:lang w:val="en-US" w:eastAsia="zh-CN"/>
        </w:rPr>
        <w:t>一 声母为j 的音节，去声符号省写</w:t>
      </w:r>
      <w:bookmarkEnd w:id="178"/>
      <w:bookmarkEnd w:id="179"/>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jià</w:t>
      </w:r>
      <w:r>
        <w:rPr>
          <w:rFonts w:hint="eastAsia" w:ascii="仿宋" w:hAnsi="仿宋" w:eastAsia="仿宋"/>
          <w:sz w:val="32"/>
          <w:szCs w:val="32"/>
          <w:lang w:val="en-US" w:eastAsia="zh-CN"/>
        </w:rPr>
        <w:t xml:space="preserve"> </w:t>
      </w:r>
      <w:r>
        <w:rPr>
          <w:rFonts w:hint="eastAsia" w:ascii="仿宋" w:hAnsi="仿宋" w:eastAsia="仿宋"/>
          <w:sz w:val="32"/>
          <w:szCs w:val="32"/>
        </w:rPr>
        <w:t>gé</w:t>
      </w:r>
    </w:p>
    <w:p>
      <w:pPr>
        <w:jc w:val="center"/>
        <w:rPr>
          <w:rFonts w:hint="eastAsia"/>
        </w:rPr>
      </w:pPr>
      <w:r>
        <w:rPr>
          <w:rFonts w:hint="eastAsia"/>
        </w:rPr>
        <w:drawing>
          <wp:inline distT="0" distB="0" distL="114300" distR="114300">
            <wp:extent cx="400050" cy="704850"/>
            <wp:effectExtent l="0" t="0" r="0" b="0"/>
            <wp:docPr id="59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1480" cy="720725"/>
            <wp:effectExtent l="0" t="0" r="7620" b="3175"/>
            <wp:docPr id="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5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19100" cy="688340"/>
            <wp:effectExtent l="0" t="0" r="0" b="16510"/>
            <wp:docPr id="5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tiáo</w:t>
      </w:r>
      <w:r>
        <w:rPr>
          <w:rFonts w:hint="eastAsia" w:ascii="仿宋" w:hAnsi="仿宋" w:eastAsia="仿宋"/>
          <w:sz w:val="32"/>
          <w:szCs w:val="32"/>
          <w:lang w:val="en-US" w:eastAsia="zh-CN"/>
        </w:rPr>
        <w:t xml:space="preserve"> </w:t>
      </w:r>
      <w:r>
        <w:rPr>
          <w:rFonts w:hint="eastAsia" w:ascii="仿宋" w:hAnsi="仿宋" w:eastAsia="仿宋"/>
          <w:sz w:val="32"/>
          <w:szCs w:val="32"/>
        </w:rPr>
        <w:t>jiàn</w:t>
      </w:r>
    </w:p>
    <w:p>
      <w:pPr>
        <w:jc w:val="center"/>
        <w:rPr>
          <w:rFonts w:hint="eastAsia"/>
        </w:rPr>
      </w:pPr>
      <w:r>
        <w:rPr>
          <w:rFonts w:hint="eastAsia"/>
        </w:rPr>
        <w:drawing>
          <wp:inline distT="0" distB="0" distL="114300" distR="114300">
            <wp:extent cx="387350" cy="715645"/>
            <wp:effectExtent l="0" t="0" r="12700" b="8255"/>
            <wp:docPr id="59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5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语音：声母j 去声省写 </w:t>
      </w:r>
      <w:r>
        <w:rPr>
          <w:rFonts w:hint="eastAsia" w:ascii="仿宋" w:hAnsi="仿宋" w:eastAsia="仿宋"/>
          <w:sz w:val="32"/>
          <w:szCs w:val="32"/>
        </w:rPr>
        <w:t>jù</w:t>
      </w:r>
      <w:r>
        <w:rPr>
          <w:rFonts w:hint="eastAsia" w:ascii="仿宋" w:hAnsi="仿宋" w:eastAsia="仿宋"/>
          <w:sz w:val="32"/>
          <w:szCs w:val="32"/>
          <w:lang w:val="en-US" w:eastAsia="zh-CN"/>
        </w:rPr>
        <w:t xml:space="preserve"> </w:t>
      </w:r>
      <w:r>
        <w:rPr>
          <w:rFonts w:hint="eastAsia" w:ascii="仿宋" w:hAnsi="仿宋" w:eastAsia="仿宋"/>
          <w:sz w:val="32"/>
          <w:szCs w:val="32"/>
        </w:rPr>
        <w:t>tǐ</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0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8820"/>
            <wp:effectExtent l="0" t="0" r="0" b="5080"/>
            <wp:docPr id="60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387350" cy="715645"/>
            <wp:effectExtent l="0" t="0" r="12700" b="8255"/>
            <wp:docPr id="60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0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jīng</w:t>
      </w:r>
      <w:r>
        <w:rPr>
          <w:rFonts w:hint="eastAsia" w:ascii="仿宋" w:hAnsi="仿宋" w:eastAsia="仿宋"/>
          <w:sz w:val="32"/>
          <w:szCs w:val="32"/>
          <w:lang w:val="en-US" w:eastAsia="zh-CN"/>
        </w:rPr>
        <w:t xml:space="preserve"> </w:t>
      </w:r>
      <w:r>
        <w:rPr>
          <w:rFonts w:hint="eastAsia" w:ascii="仿宋" w:hAnsi="仿宋" w:eastAsia="仿宋"/>
          <w:sz w:val="32"/>
          <w:szCs w:val="32"/>
        </w:rPr>
        <w:t>jì</w:t>
      </w:r>
      <w:r>
        <w:rPr>
          <w:rFonts w:hint="eastAsia" w:ascii="仿宋" w:hAnsi="仿宋" w:eastAsia="仿宋"/>
          <w:sz w:val="32"/>
          <w:szCs w:val="32"/>
          <w:lang w:val="en-US" w:eastAsia="zh-CN"/>
        </w:rPr>
        <w:t xml:space="preserve"> </w:t>
      </w:r>
    </w:p>
    <w:p>
      <w:pPr>
        <w:ind w:left="2415" w:leftChars="50" w:hanging="2310" w:hangingChars="1100"/>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0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41" name="图片 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 name="图片 60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0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0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0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gè</w:t>
      </w:r>
      <w:r>
        <w:rPr>
          <w:rFonts w:hint="eastAsia" w:ascii="仿宋" w:hAnsi="仿宋" w:eastAsia="仿宋"/>
          <w:sz w:val="32"/>
          <w:szCs w:val="32"/>
          <w:lang w:val="en-US" w:eastAsia="zh-CN"/>
        </w:rPr>
        <w:t xml:space="preserve"> </w:t>
      </w:r>
      <w:r>
        <w:rPr>
          <w:rFonts w:hint="eastAsia" w:ascii="仿宋" w:hAnsi="仿宋" w:eastAsia="仿宋"/>
          <w:sz w:val="32"/>
          <w:szCs w:val="32"/>
        </w:rPr>
        <w:t>jiè</w:t>
      </w:r>
      <w:r>
        <w:rPr>
          <w:rFonts w:hint="eastAsia" w:ascii="仿宋" w:hAnsi="仿宋" w:eastAsia="仿宋"/>
          <w:sz w:val="32"/>
          <w:szCs w:val="32"/>
          <w:lang w:val="en-US" w:eastAsia="zh-CN"/>
        </w:rPr>
        <w:t xml:space="preserve"> </w:t>
      </w:r>
    </w:p>
    <w:p>
      <w:pPr>
        <w:jc w:val="center"/>
        <w:rPr>
          <w:rFonts w:hint="eastAsia"/>
        </w:rPr>
      </w:pPr>
      <w:r>
        <w:rPr>
          <w:rFonts w:hint="eastAsia" w:ascii="仿宋" w:hAnsi="仿宋" w:eastAsia="仿宋"/>
          <w:sz w:val="32"/>
          <w:szCs w:val="32"/>
        </w:rPr>
        <w:drawing>
          <wp:inline distT="0" distB="0" distL="114300" distR="114300">
            <wp:extent cx="411480" cy="720725"/>
            <wp:effectExtent l="0" t="0" r="7620" b="3175"/>
            <wp:docPr id="6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 name="图片 1"/>
                    <pic:cNvPicPr>
                      <a:picLocks noChangeAspect="1"/>
                    </pic:cNvPicPr>
                  </pic:nvPicPr>
                  <pic:blipFill>
                    <a:blip r:embed="rId24"/>
                    <a:stretch>
                      <a:fillRect/>
                    </a:stretch>
                  </pic:blipFill>
                  <pic:spPr>
                    <a:xfrm>
                      <a:off x="0" y="0"/>
                      <a:ext cx="411480" cy="720725"/>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80" w:name="_Toc22700"/>
      <w:bookmarkStart w:id="181" w:name="_Toc5263"/>
      <w:r>
        <w:rPr>
          <w:rFonts w:hint="eastAsia"/>
          <w:lang w:val="en-US" w:eastAsia="zh-CN"/>
        </w:rPr>
        <w:t>二 声母为q 的音节，阳平符号省写</w:t>
      </w:r>
      <w:bookmarkEnd w:id="180"/>
      <w:bookmarkEnd w:id="181"/>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h</w:t>
      </w:r>
      <w:r>
        <w:rPr>
          <w:rFonts w:hint="eastAsia" w:ascii="仿宋" w:hAnsi="仿宋" w:eastAsia="仿宋"/>
          <w:sz w:val="32"/>
          <w:szCs w:val="32"/>
        </w:rPr>
        <w:t>óng</w:t>
      </w:r>
      <w:r>
        <w:rPr>
          <w:rFonts w:hint="eastAsia" w:ascii="仿宋" w:hAnsi="仿宋" w:eastAsia="仿宋"/>
          <w:sz w:val="32"/>
          <w:szCs w:val="32"/>
          <w:lang w:val="en-US" w:eastAsia="zh-CN"/>
        </w:rPr>
        <w:t xml:space="preserve"> </w:t>
      </w:r>
      <w:r>
        <w:rPr>
          <w:rFonts w:hint="eastAsia" w:ascii="仿宋" w:hAnsi="仿宋" w:eastAsia="仿宋"/>
          <w:sz w:val="32"/>
          <w:szCs w:val="32"/>
        </w:rPr>
        <w:t>qí</w:t>
      </w:r>
    </w:p>
    <w:p>
      <w:pPr>
        <w:jc w:val="center"/>
        <w:rPr>
          <w:rFonts w:hint="eastAsia"/>
        </w:rPr>
      </w:pPr>
      <w:r>
        <w:rPr>
          <w:rFonts w:hint="eastAsia" w:ascii="仿宋" w:hAnsi="仿宋" w:eastAsia="仿宋"/>
          <w:sz w:val="32"/>
          <w:szCs w:val="32"/>
          <w:lang w:val="en-US" w:eastAsia="zh-CN"/>
        </w:rPr>
        <w:drawing>
          <wp:inline distT="0" distB="0" distL="114300" distR="114300">
            <wp:extent cx="400050" cy="703580"/>
            <wp:effectExtent l="0" t="0" r="0" b="1270"/>
            <wp:docPr id="6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6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61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语音：声母q 阳平省写 q</w:t>
      </w:r>
      <w:r>
        <w:rPr>
          <w:rFonts w:hint="eastAsia" w:ascii="仿宋" w:hAnsi="仿宋" w:eastAsia="仿宋"/>
          <w:sz w:val="32"/>
          <w:szCs w:val="32"/>
        </w:rPr>
        <w:t>uán</w:t>
      </w:r>
      <w:r>
        <w:rPr>
          <w:rFonts w:hint="eastAsia" w:ascii="仿宋" w:hAnsi="仿宋" w:eastAsia="仿宋"/>
          <w:sz w:val="32"/>
          <w:szCs w:val="32"/>
          <w:lang w:val="en-US" w:eastAsia="zh-CN"/>
        </w:rPr>
        <w:t xml:space="preserve"> </w:t>
      </w:r>
      <w:r>
        <w:rPr>
          <w:rFonts w:hint="eastAsia" w:ascii="仿宋" w:hAnsi="仿宋" w:eastAsia="仿宋"/>
          <w:sz w:val="32"/>
          <w:szCs w:val="32"/>
        </w:rPr>
        <w:t>qiú</w:t>
      </w:r>
    </w:p>
    <w:p>
      <w:pPr>
        <w:jc w:val="center"/>
        <w:rPr>
          <w:rFonts w:hint="eastAsia"/>
        </w:rPr>
      </w:pPr>
      <w:r>
        <w:rPr>
          <w:rFonts w:hint="eastAsia" w:ascii="仿宋" w:hAnsi="仿宋" w:eastAsia="仿宋"/>
          <w:sz w:val="32"/>
          <w:szCs w:val="32"/>
          <w:lang w:val="en-US" w:eastAsia="zh-CN"/>
        </w:rPr>
        <w:drawing>
          <wp:inline distT="0" distB="0" distL="114300" distR="114300">
            <wp:extent cx="352425" cy="714375"/>
            <wp:effectExtent l="0" t="0" r="9525" b="9525"/>
            <wp:docPr id="61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rPr>
        <w:drawing>
          <wp:inline distT="0" distB="0" distL="114300" distR="114300">
            <wp:extent cx="429260" cy="704850"/>
            <wp:effectExtent l="0" t="0" r="8890" b="0"/>
            <wp:docPr id="6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 name="图片 1"/>
                    <pic:cNvPicPr>
                      <a:picLocks noChangeAspect="1"/>
                    </pic:cNvPicPr>
                  </pic:nvPicPr>
                  <pic:blipFill>
                    <a:blip r:embed="rId66"/>
                    <a:stretch>
                      <a:fillRect/>
                    </a:stretch>
                  </pic:blipFill>
                  <pic:spPr>
                    <a:xfrm>
                      <a:off x="0" y="0"/>
                      <a:ext cx="429260" cy="704850"/>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drawing>
          <wp:inline distT="0" distB="0" distL="114300" distR="114300">
            <wp:extent cx="400050" cy="714375"/>
            <wp:effectExtent l="0" t="0" r="0" b="9525"/>
            <wp:docPr id="61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1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语音：声母q 阳平省写 </w:t>
      </w:r>
      <w:r>
        <w:rPr>
          <w:rFonts w:hint="eastAsia" w:ascii="仿宋" w:hAnsi="仿宋" w:eastAsia="仿宋"/>
          <w:sz w:val="32"/>
          <w:szCs w:val="32"/>
        </w:rPr>
        <w:t>qián</w:t>
      </w:r>
      <w:r>
        <w:rPr>
          <w:rFonts w:hint="eastAsia" w:ascii="仿宋" w:hAnsi="仿宋" w:eastAsia="仿宋"/>
          <w:sz w:val="32"/>
          <w:szCs w:val="32"/>
          <w:lang w:val="en-US" w:eastAsia="zh-CN"/>
        </w:rPr>
        <w:t xml:space="preserve"> </w:t>
      </w:r>
      <w:r>
        <w:rPr>
          <w:rFonts w:hint="eastAsia" w:ascii="仿宋" w:hAnsi="仿宋" w:eastAsia="仿宋"/>
          <w:sz w:val="32"/>
          <w:szCs w:val="32"/>
        </w:rPr>
        <w:t>tí</w:t>
      </w:r>
    </w:p>
    <w:p>
      <w:pPr>
        <w:jc w:val="center"/>
        <w:rPr>
          <w:rFonts w:hint="eastAsia"/>
          <w:lang w:val="en-US" w:eastAsia="zh-CN"/>
        </w:rPr>
      </w:pPr>
      <w:r>
        <w:rPr>
          <w:rFonts w:hint="eastAsia"/>
        </w:rPr>
        <w:drawing>
          <wp:inline distT="0" distB="0" distL="114300" distR="114300">
            <wp:extent cx="403225" cy="714375"/>
            <wp:effectExtent l="0" t="0" r="15875" b="9525"/>
            <wp:docPr id="6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87350" cy="715645"/>
            <wp:effectExtent l="0" t="0" r="12700" b="8255"/>
            <wp:docPr id="61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6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drawing>
          <wp:inline distT="0" distB="0" distL="114300" distR="114300">
            <wp:extent cx="400050" cy="704850"/>
            <wp:effectExtent l="0" t="0" r="0" b="0"/>
            <wp:docPr id="6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62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6080" cy="714375"/>
            <wp:effectExtent l="0" t="0" r="13970" b="9525"/>
            <wp:docPr id="6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 name="图片 5"/>
                    <pic:cNvPicPr>
                      <a:picLocks noChangeAspect="1"/>
                    </pic:cNvPicPr>
                  </pic:nvPicPr>
                  <pic:blipFill>
                    <a:blip r:embed="rId28"/>
                    <a:stretch>
                      <a:fillRect/>
                    </a:stretch>
                  </pic:blipFill>
                  <pic:spPr>
                    <a:xfrm>
                      <a:off x="0" y="0"/>
                      <a:ext cx="38608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jiā</w:t>
      </w:r>
      <w:r>
        <w:rPr>
          <w:rFonts w:hint="eastAsia" w:ascii="仿宋" w:hAnsi="仿宋" w:eastAsia="仿宋"/>
          <w:sz w:val="32"/>
          <w:szCs w:val="32"/>
          <w:lang w:val="en-US" w:eastAsia="zh-CN"/>
        </w:rPr>
        <w:t xml:space="preserve"> q</w:t>
      </w:r>
      <w:r>
        <w:rPr>
          <w:rFonts w:hint="eastAsia" w:ascii="仿宋" w:hAnsi="仿宋" w:eastAsia="仿宋"/>
          <w:sz w:val="32"/>
          <w:szCs w:val="32"/>
        </w:rPr>
        <w:t>iáng</w:t>
      </w:r>
      <w:r>
        <w:rPr>
          <w:rFonts w:hint="eastAsia" w:ascii="仿宋" w:hAnsi="仿宋" w:eastAsia="仿宋"/>
          <w:sz w:val="32"/>
          <w:szCs w:val="32"/>
          <w:lang w:val="en-US" w:eastAsia="zh-CN"/>
        </w:rPr>
        <w:t xml:space="preserve"> </w:t>
      </w:r>
    </w:p>
    <w:p>
      <w:pPr>
        <w:jc w:val="center"/>
        <w:rPr>
          <w:rFonts w:hint="eastAsia" w:ascii="仿宋" w:hAnsi="仿宋" w:eastAsia="仿宋"/>
          <w:sz w:val="32"/>
          <w:szCs w:val="32"/>
          <w:lang w:val="en-US" w:eastAsia="zh-CN"/>
        </w:rPr>
      </w:pPr>
      <w:r>
        <w:rPr>
          <w:rFonts w:hint="eastAsia"/>
        </w:rPr>
        <w:drawing>
          <wp:inline distT="0" distB="0" distL="114300" distR="114300">
            <wp:extent cx="400050" cy="704850"/>
            <wp:effectExtent l="0" t="0" r="0" b="0"/>
            <wp:docPr id="62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34" name="图片 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 name="图片 623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3225" cy="714375"/>
            <wp:effectExtent l="0" t="0" r="15875" b="9525"/>
            <wp:docPr id="62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 name="图片 5"/>
                    <pic:cNvPicPr>
                      <a:picLocks noChangeAspect="1"/>
                    </pic:cNvPicPr>
                  </pic:nvPicPr>
                  <pic:blipFill>
                    <a:blip r:embed="rId28"/>
                    <a:stretch>
                      <a:fillRect/>
                    </a:stretch>
                  </pic:blipFill>
                  <pic:spPr>
                    <a:xfrm>
                      <a:off x="0" y="0"/>
                      <a:ext cx="403225" cy="71437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2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82" w:name="_Toc7720"/>
      <w:bookmarkStart w:id="183" w:name="_Toc18911"/>
      <w:r>
        <w:rPr>
          <w:rFonts w:hint="eastAsia"/>
          <w:lang w:val="en-US" w:eastAsia="zh-CN"/>
        </w:rPr>
        <w:t>三 声母为x 的音节，去声符号省写</w:t>
      </w:r>
      <w:bookmarkEnd w:id="182"/>
      <w:bookmarkEnd w:id="183"/>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xìn</w:t>
      </w:r>
      <w:r>
        <w:rPr>
          <w:rFonts w:hint="eastAsia" w:ascii="仿宋" w:hAnsi="仿宋" w:eastAsia="仿宋"/>
          <w:sz w:val="32"/>
          <w:szCs w:val="32"/>
          <w:lang w:val="en-US" w:eastAsia="zh-CN"/>
        </w:rPr>
        <w:t xml:space="preserve"> </w:t>
      </w:r>
      <w:r>
        <w:rPr>
          <w:rFonts w:hint="eastAsia" w:ascii="仿宋" w:hAnsi="仿宋" w:eastAsia="仿宋"/>
          <w:sz w:val="32"/>
          <w:szCs w:val="32"/>
        </w:rPr>
        <w:t>xīn</w:t>
      </w:r>
      <w:r>
        <w:rPr>
          <w:rFonts w:hint="eastAsia" w:ascii="仿宋" w:hAnsi="仿宋" w:eastAsia="仿宋"/>
          <w:sz w:val="32"/>
          <w:szCs w:val="32"/>
          <w:lang w:val="en-US" w:eastAsia="zh-CN"/>
        </w:rPr>
        <w:t xml:space="preserve"> </w:t>
      </w:r>
      <w:r>
        <w:rPr>
          <w:rFonts w:hint="eastAsia" w:ascii="仿宋" w:hAnsi="仿宋" w:eastAsia="仿宋"/>
          <w:sz w:val="32"/>
          <w:szCs w:val="32"/>
        </w:rPr>
        <w:t xml:space="preserve">  </w:t>
      </w:r>
    </w:p>
    <w:p>
      <w:pPr>
        <w:jc w:val="center"/>
        <w:rPr>
          <w:rFonts w:hint="eastAsia"/>
        </w:rPr>
      </w:pPr>
      <w:r>
        <w:rPr>
          <w:rFonts w:hint="eastAsia"/>
        </w:rPr>
        <w:drawing>
          <wp:inline distT="0" distB="0" distL="114300" distR="114300">
            <wp:extent cx="410210" cy="723900"/>
            <wp:effectExtent l="0" t="0" r="8890" b="0"/>
            <wp:docPr id="6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2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 name="图片 3"/>
                    <pic:cNvPicPr>
                      <a:picLocks noChangeAspect="1"/>
                    </pic:cNvPicPr>
                  </pic:nvPicPr>
                  <pic:blipFill>
                    <a:blip r:embed="rId6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68" name="图片 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 name="图片 626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2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w:t>
      </w:r>
      <w:r>
        <w:rPr>
          <w:rFonts w:hint="eastAsia" w:ascii="仿宋" w:hAnsi="仿宋" w:eastAsia="仿宋"/>
          <w:sz w:val="32"/>
          <w:szCs w:val="32"/>
        </w:rPr>
        <w:t>dài</w:t>
      </w:r>
    </w:p>
    <w:p>
      <w:pPr>
        <w:jc w:val="center"/>
        <w:rPr>
          <w:rFonts w:hint="eastAsia"/>
        </w:rPr>
      </w:pPr>
      <w:r>
        <w:rPr>
          <w:rFonts w:hint="eastAsia"/>
        </w:rPr>
        <w:drawing>
          <wp:inline distT="0" distB="0" distL="114300" distR="114300">
            <wp:extent cx="410210" cy="723900"/>
            <wp:effectExtent l="0" t="0" r="8890" b="0"/>
            <wp:docPr id="62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4180" cy="718820"/>
            <wp:effectExtent l="0" t="0" r="13970" b="5080"/>
            <wp:docPr id="62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90525" cy="742950"/>
            <wp:effectExtent l="0" t="0" r="9525" b="0"/>
            <wp:docPr id="6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语音：声母x 去声省写 </w:t>
      </w:r>
      <w:r>
        <w:rPr>
          <w:rFonts w:hint="eastAsia" w:ascii="仿宋" w:hAnsi="仿宋" w:eastAsia="仿宋"/>
          <w:sz w:val="32"/>
          <w:szCs w:val="32"/>
        </w:rPr>
        <w:t>fāng</w:t>
      </w:r>
      <w:r>
        <w:rPr>
          <w:rFonts w:hint="eastAsia" w:ascii="仿宋" w:hAnsi="仿宋" w:eastAsia="仿宋"/>
          <w:sz w:val="32"/>
          <w:szCs w:val="32"/>
          <w:lang w:val="en-US" w:eastAsia="zh-CN"/>
        </w:rPr>
        <w:t xml:space="preserve"> </w:t>
      </w:r>
      <w:r>
        <w:rPr>
          <w:rFonts w:hint="eastAsia" w:ascii="仿宋" w:hAnsi="仿宋" w:eastAsia="仿宋"/>
          <w:sz w:val="32"/>
          <w:szCs w:val="32"/>
        </w:rPr>
        <w:t>xiàng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311" name="图片 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 name="图片 6311"/>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3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3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xùn</w:t>
      </w:r>
      <w:r>
        <w:rPr>
          <w:rFonts w:hint="eastAsia" w:ascii="仿宋" w:hAnsi="仿宋" w:eastAsia="仿宋"/>
          <w:sz w:val="32"/>
          <w:szCs w:val="32"/>
          <w:lang w:val="en-US" w:eastAsia="zh-CN"/>
        </w:rPr>
        <w:t xml:space="preserve"> </w:t>
      </w:r>
      <w:r>
        <w:rPr>
          <w:rFonts w:hint="eastAsia" w:ascii="仿宋" w:hAnsi="仿宋" w:eastAsia="仿宋"/>
          <w:sz w:val="32"/>
          <w:szCs w:val="32"/>
        </w:rPr>
        <w:t>liàn</w:t>
      </w:r>
    </w:p>
    <w:p>
      <w:pPr>
        <w:ind w:left="2415" w:leftChars="50" w:hanging="2310" w:hangingChars="1100"/>
        <w:jc w:val="center"/>
        <w:rPr>
          <w:rFonts w:hint="eastAsia"/>
        </w:rPr>
      </w:pPr>
      <w:r>
        <w:drawing>
          <wp:inline distT="0" distB="0" distL="114300" distR="114300">
            <wp:extent cx="381000" cy="723900"/>
            <wp:effectExtent l="0" t="0" r="0" b="0"/>
            <wp:docPr id="63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14375"/>
            <wp:effectExtent l="0" t="0" r="9525" b="9525"/>
            <wp:docPr id="63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17830" cy="727075"/>
            <wp:effectExtent l="0" t="0" r="1270" b="15875"/>
            <wp:docPr id="63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 name="图片 14"/>
                    <pic:cNvPicPr>
                      <a:picLocks noChangeAspect="1"/>
                    </pic:cNvPicPr>
                  </pic:nvPicPr>
                  <pic:blipFill>
                    <a:blip r:embed="rId18"/>
                    <a:stretch>
                      <a:fillRect/>
                    </a:stretch>
                  </pic:blipFill>
                  <pic:spPr>
                    <a:xfrm>
                      <a:off x="0" y="0"/>
                      <a:ext cx="417830" cy="727075"/>
                    </a:xfrm>
                    <a:prstGeom prst="rect">
                      <a:avLst/>
                    </a:prstGeom>
                    <a:noFill/>
                    <a:ln>
                      <a:noFill/>
                    </a:ln>
                  </pic:spPr>
                </pic:pic>
              </a:graphicData>
            </a:graphic>
          </wp:inline>
        </w:drawing>
      </w:r>
      <w:r>
        <w:drawing>
          <wp:inline distT="0" distB="0" distL="114300" distR="114300">
            <wp:extent cx="400050" cy="704850"/>
            <wp:effectExtent l="0" t="0" r="0" b="0"/>
            <wp:docPr id="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 xml:space="preserve"> xiàjiàng</w:t>
      </w:r>
    </w:p>
    <w:p>
      <w:pPr>
        <w:ind w:left="2415" w:leftChars="50" w:hanging="2310" w:hangingChars="1100"/>
        <w:jc w:val="center"/>
        <w:rPr>
          <w:rFonts w:hint="eastAsia" w:ascii="仿宋" w:hAnsi="仿宋" w:eastAsia="仿宋"/>
          <w:sz w:val="32"/>
          <w:szCs w:val="32"/>
        </w:rPr>
      </w:pPr>
      <w:r>
        <w:drawing>
          <wp:inline distT="0" distB="0" distL="114300" distR="114300">
            <wp:extent cx="381000" cy="723900"/>
            <wp:effectExtent l="0" t="0" r="0" b="0"/>
            <wp:docPr id="6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 name="图片 6"/>
                    <pic:cNvPicPr>
                      <a:picLocks noChangeAspect="1"/>
                    </pic:cNvPicPr>
                  </pic:nvPicPr>
                  <pic:blipFill>
                    <a:blip r:embed="rId29"/>
                    <a:stretch>
                      <a:fillRect/>
                    </a:stretch>
                  </pic:blipFill>
                  <pic:spPr>
                    <a:xfrm>
                      <a:off x="0" y="0"/>
                      <a:ext cx="381000" cy="723900"/>
                    </a:xfrm>
                    <a:prstGeom prst="rect">
                      <a:avLst/>
                    </a:prstGeom>
                    <a:noFill/>
                    <a:ln>
                      <a:noFill/>
                    </a:ln>
                  </pic:spPr>
                </pic:pic>
              </a:graphicData>
            </a:graphic>
          </wp:inline>
        </w:drawing>
      </w:r>
      <w:r>
        <w:drawing>
          <wp:inline distT="0" distB="0" distL="114300" distR="114300">
            <wp:extent cx="390525" cy="704850"/>
            <wp:effectExtent l="0" t="0" r="9525" b="0"/>
            <wp:docPr id="6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 name="图片 1"/>
                    <pic:cNvPicPr>
                      <a:picLocks noChangeAspect="1"/>
                    </pic:cNvPicPr>
                  </pic:nvPicPr>
                  <pic:blipFill>
                    <a:blip r:embed="rId41"/>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3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9575" cy="704850"/>
            <wp:effectExtent l="0" t="0" r="9525" b="0"/>
            <wp:docPr id="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84" w:name="_Toc24972"/>
      <w:bookmarkStart w:id="185" w:name="_Toc21813"/>
      <w:r>
        <w:rPr>
          <w:rFonts w:hint="eastAsia"/>
          <w:lang w:val="en-US" w:eastAsia="zh-CN"/>
        </w:rPr>
        <w:t>四 读一读</w:t>
      </w:r>
      <w:bookmarkEnd w:id="184"/>
      <w:bookmarkEnd w:id="185"/>
    </w:p>
    <w:p>
      <w:pPr>
        <w:jc w:val="left"/>
        <w:rPr>
          <w:rFonts w:hint="default"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xíng</w:t>
      </w:r>
      <w:r>
        <w:rPr>
          <w:rFonts w:hint="eastAsia" w:ascii="仿宋" w:hAnsi="仿宋" w:eastAsia="仿宋"/>
          <w:sz w:val="32"/>
          <w:szCs w:val="32"/>
          <w:lang w:val="en-US" w:eastAsia="zh-CN"/>
        </w:rPr>
        <w:t xml:space="preserve">  </w:t>
      </w:r>
      <w:r>
        <w:rPr>
          <w:rFonts w:hint="eastAsia" w:ascii="仿宋" w:hAnsi="仿宋" w:eastAsia="仿宋"/>
          <w:sz w:val="32"/>
          <w:szCs w:val="32"/>
        </w:rPr>
        <w:t>chūn</w:t>
      </w:r>
      <w:r>
        <w:rPr>
          <w:rFonts w:hint="eastAsia" w:ascii="仿宋" w:hAnsi="仿宋" w:eastAsia="仿宋"/>
          <w:sz w:val="32"/>
          <w:szCs w:val="32"/>
          <w:lang w:val="en-US" w:eastAsia="zh-CN"/>
        </w:rPr>
        <w:t xml:space="preserve"> </w:t>
      </w:r>
      <w:r>
        <w:rPr>
          <w:rFonts w:hint="eastAsia" w:ascii="仿宋" w:hAnsi="仿宋" w:eastAsia="仿宋"/>
          <w:sz w:val="32"/>
          <w:szCs w:val="32"/>
        </w:rPr>
        <w:t>xià</w:t>
      </w:r>
      <w:r>
        <w:rPr>
          <w:rFonts w:hint="eastAsia" w:ascii="仿宋" w:hAnsi="仿宋" w:eastAsia="仿宋"/>
          <w:sz w:val="32"/>
          <w:szCs w:val="32"/>
          <w:lang w:val="en-US" w:eastAsia="zh-CN"/>
        </w:rPr>
        <w:t xml:space="preserve"> </w:t>
      </w:r>
      <w:r>
        <w:rPr>
          <w:rFonts w:hint="eastAsia" w:ascii="仿宋" w:hAnsi="仿宋" w:eastAsia="仿宋"/>
          <w:sz w:val="32"/>
          <w:szCs w:val="32"/>
        </w:rPr>
        <w:t>qiū</w:t>
      </w:r>
      <w:r>
        <w:rPr>
          <w:rFonts w:hint="eastAsia" w:ascii="仿宋" w:hAnsi="仿宋" w:eastAsia="仿宋"/>
          <w:sz w:val="32"/>
          <w:szCs w:val="32"/>
          <w:lang w:val="en-US" w:eastAsia="zh-CN"/>
        </w:rPr>
        <w:t xml:space="preserve"> </w:t>
      </w:r>
      <w:r>
        <w:rPr>
          <w:rFonts w:hint="eastAsia" w:ascii="仿宋" w:hAnsi="仿宋" w:eastAsia="仿宋"/>
          <w:sz w:val="32"/>
          <w:szCs w:val="32"/>
        </w:rPr>
        <w:t>dōng</w:t>
      </w:r>
      <w:r>
        <w:rPr>
          <w:rFonts w:hint="eastAsia" w:ascii="仿宋" w:hAnsi="仿宋" w:eastAsia="仿宋"/>
          <w:sz w:val="32"/>
          <w:szCs w:val="32"/>
          <w:lang w:val="en-US" w:eastAsia="zh-CN"/>
        </w:rPr>
        <w:t xml:space="preserve">  </w:t>
      </w:r>
      <w:r>
        <w:rPr>
          <w:rFonts w:hint="eastAsia" w:ascii="仿宋" w:hAnsi="仿宋" w:eastAsia="仿宋"/>
          <w:sz w:val="32"/>
          <w:szCs w:val="32"/>
        </w:rPr>
        <w:t>qǐ</w:t>
      </w:r>
      <w:r>
        <w:rPr>
          <w:rFonts w:hint="eastAsia" w:ascii="仿宋" w:hAnsi="仿宋" w:eastAsia="仿宋"/>
          <w:sz w:val="32"/>
          <w:szCs w:val="32"/>
          <w:lang w:val="en-US" w:eastAsia="zh-CN"/>
        </w:rPr>
        <w:t xml:space="preserve"> l</w:t>
      </w:r>
      <w:r>
        <w:rPr>
          <w:rFonts w:hint="eastAsia" w:ascii="仿宋" w:hAnsi="仿宋" w:eastAsia="仿宋"/>
          <w:sz w:val="32"/>
          <w:szCs w:val="32"/>
        </w:rPr>
        <w:t>uò</w:t>
      </w:r>
      <w:r>
        <w:rPr>
          <w:rFonts w:hint="eastAsia" w:ascii="仿宋" w:hAnsi="仿宋" w:eastAsia="仿宋"/>
          <w:sz w:val="32"/>
          <w:szCs w:val="32"/>
          <w:lang w:val="en-US" w:eastAsia="zh-CN"/>
        </w:rPr>
        <w:t xml:space="preserve"> j</w:t>
      </w:r>
      <w:r>
        <w:rPr>
          <w:rFonts w:hint="eastAsia" w:ascii="仿宋" w:hAnsi="仿宋" w:eastAsia="仿宋"/>
          <w:sz w:val="32"/>
          <w:szCs w:val="32"/>
        </w:rPr>
        <w:t>ià</w:t>
      </w:r>
    </w:p>
    <w:p>
      <w:pPr>
        <w:jc w:val="left"/>
        <w:rPr>
          <w:rFonts w:hint="eastAsia" w:ascii="仿宋" w:hAnsi="仿宋" w:eastAsia="仿宋"/>
          <w:sz w:val="32"/>
          <w:szCs w:val="32"/>
        </w:rPr>
      </w:pPr>
      <w:r>
        <w:rPr>
          <w:rFonts w:hint="eastAsia" w:ascii="仿宋" w:hAnsi="仿宋" w:eastAsia="仿宋"/>
          <w:sz w:val="32"/>
          <w:szCs w:val="32"/>
        </w:rPr>
        <w:t>quán</w:t>
      </w:r>
      <w:r>
        <w:rPr>
          <w:rFonts w:hint="eastAsia" w:ascii="仿宋" w:hAnsi="仿宋" w:eastAsia="仿宋"/>
          <w:sz w:val="32"/>
          <w:szCs w:val="32"/>
          <w:lang w:val="en-US" w:eastAsia="zh-CN"/>
        </w:rPr>
        <w:t xml:space="preserve"> </w:t>
      </w:r>
      <w:r>
        <w:rPr>
          <w:rFonts w:hint="eastAsia" w:ascii="仿宋" w:hAnsi="仿宋" w:eastAsia="仿宋"/>
          <w:sz w:val="32"/>
          <w:szCs w:val="32"/>
        </w:rPr>
        <w:t>jiā</w:t>
      </w:r>
      <w:r>
        <w:rPr>
          <w:rFonts w:hint="eastAsia" w:ascii="仿宋" w:hAnsi="仿宋" w:eastAsia="仿宋"/>
          <w:sz w:val="32"/>
          <w:szCs w:val="32"/>
          <w:lang w:val="en-US" w:eastAsia="zh-CN"/>
        </w:rPr>
        <w:t xml:space="preserve"> </w:t>
      </w:r>
      <w:r>
        <w:rPr>
          <w:rFonts w:hint="eastAsia" w:ascii="仿宋" w:hAnsi="仿宋" w:eastAsia="仿宋"/>
          <w:sz w:val="32"/>
          <w:szCs w:val="32"/>
        </w:rPr>
        <w:t>fǔ</w:t>
      </w:r>
      <w:r>
        <w:rPr>
          <w:rFonts w:hint="eastAsia" w:ascii="仿宋" w:hAnsi="仿宋" w:eastAsia="仿宋"/>
          <w:sz w:val="32"/>
          <w:szCs w:val="32"/>
          <w:lang w:val="en-US" w:eastAsia="zh-CN"/>
        </w:rPr>
        <w:t xml:space="preserve">  </w:t>
      </w:r>
      <w:r>
        <w:rPr>
          <w:rFonts w:hint="eastAsia" w:ascii="仿宋" w:hAnsi="仿宋" w:eastAsia="仿宋"/>
          <w:sz w:val="32"/>
          <w:szCs w:val="32"/>
        </w:rPr>
        <w:t>xiàng</w:t>
      </w:r>
      <w:r>
        <w:rPr>
          <w:rFonts w:hint="eastAsia" w:ascii="仿宋" w:hAnsi="仿宋" w:eastAsia="仿宋"/>
          <w:sz w:val="32"/>
          <w:szCs w:val="32"/>
          <w:lang w:val="en-US" w:eastAsia="zh-CN"/>
        </w:rPr>
        <w:t xml:space="preserve"> </w:t>
      </w:r>
      <w:r>
        <w:rPr>
          <w:rFonts w:hint="eastAsia" w:ascii="仿宋" w:hAnsi="仿宋" w:eastAsia="仿宋"/>
          <w:sz w:val="32"/>
          <w:szCs w:val="32"/>
        </w:rPr>
        <w:t>qí</w:t>
      </w:r>
      <w:r>
        <w:rPr>
          <w:rFonts w:hint="eastAsia" w:ascii="仿宋" w:hAnsi="仿宋" w:eastAsia="仿宋"/>
          <w:sz w:val="32"/>
          <w:szCs w:val="32"/>
          <w:lang w:val="en-US" w:eastAsia="zh-CN"/>
        </w:rPr>
        <w:t xml:space="preserve">   j</w:t>
      </w:r>
      <w:r>
        <w:rPr>
          <w:rFonts w:hint="eastAsia" w:ascii="仿宋" w:hAnsi="仿宋" w:eastAsia="仿宋"/>
          <w:sz w:val="32"/>
          <w:szCs w:val="32"/>
        </w:rPr>
        <w:t>ià</w:t>
      </w:r>
      <w:r>
        <w:rPr>
          <w:rFonts w:hint="eastAsia" w:ascii="仿宋" w:hAnsi="仿宋" w:eastAsia="仿宋"/>
          <w:sz w:val="32"/>
          <w:szCs w:val="32"/>
          <w:lang w:val="en-US" w:eastAsia="zh-CN"/>
        </w:rPr>
        <w:t xml:space="preserve"> </w:t>
      </w:r>
      <w:r>
        <w:rPr>
          <w:rFonts w:hint="eastAsia" w:ascii="仿宋" w:hAnsi="仿宋" w:eastAsia="仿宋"/>
          <w:sz w:val="32"/>
          <w:szCs w:val="32"/>
        </w:rPr>
        <w:t>qī</w:t>
      </w:r>
    </w:p>
    <w:p>
      <w:pPr>
        <w:jc w:val="left"/>
        <w:rPr>
          <w:rFonts w:hint="eastAsia" w:ascii="仿宋" w:hAnsi="仿宋" w:eastAsia="仿宋"/>
          <w:sz w:val="32"/>
          <w:szCs w:val="32"/>
          <w:lang w:val="en-US" w:eastAsia="zh-CN"/>
        </w:rPr>
      </w:pPr>
      <w:r>
        <w:rPr>
          <w:rFonts w:hint="eastAsia" w:ascii="仿宋" w:hAnsi="仿宋" w:eastAsia="仿宋"/>
          <w:sz w:val="32"/>
          <w:szCs w:val="32"/>
          <w:lang w:val="en-US" w:eastAsia="zh-CN"/>
        </w:rPr>
        <w:t>j</w:t>
      </w:r>
      <w:r>
        <w:rPr>
          <w:rFonts w:hint="eastAsia" w:ascii="仿宋" w:hAnsi="仿宋" w:eastAsia="仿宋"/>
          <w:sz w:val="32"/>
          <w:szCs w:val="32"/>
        </w:rPr>
        <w:t>ìn</w:t>
      </w:r>
      <w:r>
        <w:rPr>
          <w:rFonts w:hint="eastAsia" w:ascii="仿宋" w:hAnsi="仿宋" w:eastAsia="仿宋"/>
          <w:sz w:val="32"/>
          <w:szCs w:val="32"/>
          <w:lang w:val="en-US" w:eastAsia="zh-CN"/>
        </w:rPr>
        <w:t xml:space="preserve"> </w:t>
      </w:r>
      <w:r>
        <w:rPr>
          <w:rFonts w:hint="eastAsia" w:ascii="仿宋" w:hAnsi="仿宋" w:eastAsia="仿宋"/>
          <w:sz w:val="32"/>
          <w:szCs w:val="32"/>
        </w:rPr>
        <w:t>qǔ</w:t>
      </w:r>
      <w:r>
        <w:rPr>
          <w:rFonts w:hint="eastAsia" w:ascii="仿宋" w:hAnsi="仿宋" w:eastAsia="仿宋"/>
          <w:sz w:val="32"/>
          <w:szCs w:val="32"/>
          <w:lang w:val="en-US" w:eastAsia="zh-CN"/>
        </w:rPr>
        <w:t xml:space="preserve"> </w:t>
      </w:r>
      <w:r>
        <w:rPr>
          <w:rFonts w:hint="eastAsia" w:ascii="仿宋" w:hAnsi="仿宋" w:eastAsia="仿宋"/>
          <w:sz w:val="32"/>
          <w:szCs w:val="32"/>
        </w:rPr>
        <w:t>xīn</w:t>
      </w:r>
    </w:p>
    <w:p>
      <w:pPr>
        <w:rPr>
          <w:rFonts w:hint="eastAsia"/>
          <w:lang w:val="en-US" w:eastAsia="zh-CN"/>
        </w:rPr>
      </w:pPr>
      <w:r>
        <w:drawing>
          <wp:inline distT="0" distB="0" distL="114300" distR="114300">
            <wp:extent cx="4886325" cy="1076325"/>
            <wp:effectExtent l="0" t="0" r="9525" b="9525"/>
            <wp:docPr id="63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 name="图片 9"/>
                    <pic:cNvPicPr>
                      <a:picLocks noChangeAspect="1"/>
                    </pic:cNvPicPr>
                  </pic:nvPicPr>
                  <pic:blipFill>
                    <a:blip r:embed="rId72"/>
                    <a:stretch>
                      <a:fillRect/>
                    </a:stretch>
                  </pic:blipFill>
                  <pic:spPr>
                    <a:xfrm>
                      <a:off x="0" y="0"/>
                      <a:ext cx="4886325" cy="107632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186" w:name="_Toc28681"/>
      <w:bookmarkStart w:id="187" w:name="_Toc12756"/>
      <w:r>
        <w:rPr>
          <w:rFonts w:hint="eastAsia"/>
          <w:lang w:val="en-US" w:eastAsia="zh-CN"/>
        </w:rPr>
        <w:t>五 简便记忆</w:t>
      </w:r>
      <w:bookmarkEnd w:id="186"/>
      <w:bookmarkEnd w:id="187"/>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j 4，</w:t>
      </w:r>
      <w:r>
        <w:rPr>
          <w:rFonts w:hint="default" w:ascii="仿宋" w:hAnsi="仿宋" w:eastAsia="仿宋"/>
          <w:sz w:val="32"/>
          <w:szCs w:val="32"/>
          <w:lang w:val="en-US" w:eastAsia="zh-CN"/>
        </w:rPr>
        <w:t>q</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x</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188" w:name="_Toc15877"/>
      <w:bookmarkStart w:id="189" w:name="_Toc24262"/>
      <w:r>
        <w:rPr>
          <w:rFonts w:hint="eastAsia"/>
          <w:sz w:val="44"/>
          <w:szCs w:val="44"/>
          <w:lang w:val="en-US" w:eastAsia="zh-CN"/>
        </w:rPr>
        <w:t>第六课 声母 zh、ch、sh、r 的省写规则</w:t>
      </w:r>
      <w:bookmarkEnd w:id="188"/>
      <w:bookmarkEnd w:id="189"/>
    </w:p>
    <w:p>
      <w:pPr>
        <w:pStyle w:val="3"/>
        <w:bidi w:val="0"/>
        <w:ind w:left="0" w:leftChars="0" w:firstLine="0" w:firstLineChars="0"/>
        <w:rPr>
          <w:rFonts w:hint="eastAsia"/>
          <w:lang w:val="en-US" w:eastAsia="zh-CN"/>
        </w:rPr>
      </w:pPr>
      <w:bookmarkStart w:id="190" w:name="_Toc7531"/>
      <w:bookmarkStart w:id="191" w:name="_Toc4977"/>
      <w:r>
        <w:rPr>
          <w:rFonts w:hint="eastAsia"/>
          <w:lang w:val="en-US" w:eastAsia="zh-CN"/>
        </w:rPr>
        <w:t>一 声母为zh 的音节，去声符号省写</w:t>
      </w:r>
      <w:bookmarkEnd w:id="190"/>
      <w:bookmarkEnd w:id="191"/>
    </w:p>
    <w:p>
      <w:pPr>
        <w:ind w:left="3680" w:hanging="3680" w:hangingChars="1150"/>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zhèng</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2415" w:leftChars="50" w:hanging="2310" w:hangingChars="1100"/>
        <w:jc w:val="center"/>
        <w:rPr>
          <w:rFonts w:hint="eastAsia"/>
        </w:rPr>
      </w:pPr>
      <w:r>
        <w:drawing>
          <wp:inline distT="0" distB="0" distL="114300" distR="114300">
            <wp:extent cx="400050" cy="714375"/>
            <wp:effectExtent l="0" t="0" r="0" b="9525"/>
            <wp:docPr id="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 xml:space="preserve">语音：声母zh 去声省写 </w:t>
      </w:r>
      <w:r>
        <w:rPr>
          <w:rFonts w:hint="eastAsia" w:ascii="仿宋" w:hAnsi="仿宋" w:eastAsia="仿宋"/>
          <w:sz w:val="32"/>
          <w:szCs w:val="32"/>
        </w:rPr>
        <w:t>zhuàng</w:t>
      </w:r>
      <w:r>
        <w:rPr>
          <w:rFonts w:hint="eastAsia" w:ascii="仿宋" w:hAnsi="仿宋" w:eastAsia="仿宋"/>
          <w:sz w:val="32"/>
          <w:szCs w:val="32"/>
          <w:lang w:val="en-US" w:eastAsia="zh-CN"/>
        </w:rPr>
        <w:t xml:space="preserve"> </w:t>
      </w:r>
      <w:r>
        <w:rPr>
          <w:rFonts w:hint="eastAsia" w:ascii="仿宋" w:hAnsi="仿宋" w:eastAsia="仿宋"/>
          <w:sz w:val="32"/>
          <w:szCs w:val="32"/>
        </w:rPr>
        <w:t>kuàng</w:t>
      </w:r>
    </w:p>
    <w:p>
      <w:pPr>
        <w:ind w:left="2415" w:leftChars="50" w:hanging="2310" w:hangingChars="1100"/>
        <w:jc w:val="center"/>
        <w:rPr>
          <w:rFonts w:hint="eastAsia"/>
        </w:rPr>
      </w:pPr>
      <w:r>
        <w:drawing>
          <wp:inline distT="0" distB="0" distL="114300" distR="114300">
            <wp:extent cx="400050" cy="714375"/>
            <wp:effectExtent l="0" t="0" r="0" b="9525"/>
            <wp:docPr id="6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695325"/>
            <wp:effectExtent l="0" t="0" r="0" b="9525"/>
            <wp:docPr id="64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4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4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qún</w:t>
      </w:r>
      <w:r>
        <w:rPr>
          <w:rFonts w:hint="eastAsia" w:ascii="仿宋" w:hAnsi="仿宋" w:eastAsia="仿宋"/>
          <w:sz w:val="32"/>
          <w:szCs w:val="32"/>
          <w:lang w:val="en-US" w:eastAsia="zh-CN"/>
        </w:rPr>
        <w:t xml:space="preserve"> zh</w:t>
      </w:r>
      <w:r>
        <w:rPr>
          <w:rFonts w:hint="eastAsia" w:ascii="仿宋" w:hAnsi="仿宋" w:eastAsia="仿宋"/>
          <w:sz w:val="32"/>
          <w:szCs w:val="32"/>
        </w:rPr>
        <w:t>òng</w:t>
      </w:r>
    </w:p>
    <w:p>
      <w:pPr>
        <w:ind w:left="2415" w:leftChars="50" w:hanging="2310" w:hangingChars="1100"/>
        <w:jc w:val="center"/>
        <w:rPr>
          <w:rFonts w:hint="eastAsia"/>
        </w:rPr>
      </w:pPr>
      <w:r>
        <w:drawing>
          <wp:inline distT="0" distB="0" distL="114300" distR="114300">
            <wp:extent cx="352425" cy="714375"/>
            <wp:effectExtent l="0" t="0" r="9525" b="9525"/>
            <wp:docPr id="64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drawing>
          <wp:inline distT="0" distB="0" distL="114300" distR="114300">
            <wp:extent cx="390525" cy="714375"/>
            <wp:effectExtent l="0" t="0" r="9525" b="9525"/>
            <wp:docPr id="64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2275" cy="714375"/>
            <wp:effectExtent l="0" t="0" r="15875" b="9525"/>
            <wp:docPr id="6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zhōng</w:t>
      </w:r>
      <w:r>
        <w:rPr>
          <w:rFonts w:hint="eastAsia" w:ascii="仿宋" w:hAnsi="仿宋" w:eastAsia="仿宋"/>
          <w:sz w:val="32"/>
          <w:szCs w:val="32"/>
          <w:lang w:val="en-US" w:eastAsia="zh-CN"/>
        </w:rPr>
        <w:t xml:space="preserve"> </w:t>
      </w:r>
      <w:r>
        <w:rPr>
          <w:rFonts w:hint="eastAsia" w:ascii="仿宋" w:hAnsi="仿宋" w:eastAsia="仿宋"/>
          <w:sz w:val="32"/>
          <w:szCs w:val="32"/>
        </w:rPr>
        <w:t>zhóu</w:t>
      </w:r>
      <w:r>
        <w:rPr>
          <w:rFonts w:hint="eastAsia" w:ascii="仿宋" w:hAnsi="仿宋" w:eastAsia="仿宋"/>
          <w:sz w:val="32"/>
          <w:szCs w:val="32"/>
          <w:lang w:val="en-US" w:eastAsia="zh-CN"/>
        </w:rPr>
        <w:t xml:space="preserve"> </w:t>
      </w:r>
      <w:r>
        <w:rPr>
          <w:rFonts w:hint="eastAsia" w:ascii="仿宋" w:hAnsi="仿宋" w:eastAsia="仿宋"/>
          <w:sz w:val="32"/>
          <w:szCs w:val="32"/>
        </w:rPr>
        <w:t>xiàn</w:t>
      </w:r>
    </w:p>
    <w:p>
      <w:pPr>
        <w:ind w:left="2415" w:leftChars="50" w:hanging="2310" w:hangingChars="1100"/>
        <w:jc w:val="center"/>
        <w:rPr>
          <w:rFonts w:hint="eastAsia"/>
        </w:rPr>
      </w:pPr>
      <w:r>
        <w:drawing>
          <wp:inline distT="0" distB="0" distL="114300" distR="114300">
            <wp:extent cx="422275" cy="714375"/>
            <wp:effectExtent l="0" t="0" r="15875" b="9525"/>
            <wp:docPr id="6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4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411" name="图片 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 name="图片 641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 name="图片 4"/>
                    <pic:cNvPicPr>
                      <a:picLocks noChangeAspect="1"/>
                    </pic:cNvPicPr>
                  </pic:nvPicPr>
                  <pic:blipFill>
                    <a:blip r:embed="rId4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6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10210" cy="692150"/>
            <wp:effectExtent l="0" t="0" r="8890" b="12700"/>
            <wp:docPr id="64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92" w:name="_Toc16920"/>
      <w:bookmarkStart w:id="193" w:name="_Toc30497"/>
      <w:r>
        <w:rPr>
          <w:rFonts w:hint="eastAsia"/>
          <w:lang w:val="en-US" w:eastAsia="zh-CN"/>
        </w:rPr>
        <w:t>二 声母为ch 的音节，阳平符号省写</w:t>
      </w:r>
      <w:bookmarkEnd w:id="192"/>
      <w:bookmarkEnd w:id="193"/>
      <w:r>
        <w:rPr>
          <w:rFonts w:hint="eastAsia"/>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fēi</w:t>
      </w:r>
      <w:r>
        <w:rPr>
          <w:rFonts w:hint="eastAsia" w:ascii="仿宋" w:hAnsi="仿宋" w:eastAsia="仿宋"/>
          <w:sz w:val="32"/>
          <w:szCs w:val="32"/>
          <w:lang w:val="en-US" w:eastAsia="zh-CN"/>
        </w:rPr>
        <w:t xml:space="preserve"> </w:t>
      </w:r>
      <w:r>
        <w:rPr>
          <w:rFonts w:hint="eastAsia" w:ascii="仿宋" w:hAnsi="仿宋" w:eastAsia="仿宋"/>
          <w:sz w:val="32"/>
          <w:szCs w:val="32"/>
        </w:rPr>
        <w:t>cháng</w:t>
      </w:r>
    </w:p>
    <w:p>
      <w:pPr>
        <w:ind w:left="3680" w:hanging="2415" w:hangingChars="1150"/>
        <w:jc w:val="center"/>
        <w:rPr>
          <w:rFonts w:hint="eastAsia"/>
        </w:rPr>
      </w:pPr>
      <w:r>
        <w:rPr>
          <w:rFonts w:hint="eastAsia"/>
        </w:rPr>
        <w:drawing>
          <wp:inline distT="0" distB="0" distL="114300" distR="114300">
            <wp:extent cx="398145" cy="667385"/>
            <wp:effectExtent l="0" t="0" r="1905" b="18415"/>
            <wp:docPr id="6500" name="图片 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 name="图片 6500"/>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19100" cy="742950"/>
            <wp:effectExtent l="0" t="0" r="0" b="0"/>
            <wp:docPr id="6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0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5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语音：声母ch 阳平省写 </w:t>
      </w:r>
      <w:r>
        <w:rPr>
          <w:rFonts w:hint="eastAsia" w:ascii="仿宋" w:hAnsi="仿宋" w:eastAsia="仿宋"/>
          <w:sz w:val="32"/>
          <w:szCs w:val="32"/>
        </w:rPr>
        <w:t>chún</w:t>
      </w:r>
      <w:r>
        <w:rPr>
          <w:rFonts w:hint="eastAsia" w:ascii="仿宋" w:hAnsi="仿宋" w:eastAsia="仿宋"/>
          <w:sz w:val="32"/>
          <w:szCs w:val="32"/>
          <w:lang w:val="en-US" w:eastAsia="zh-CN"/>
        </w:rPr>
        <w:t xml:space="preserve"> </w:t>
      </w:r>
      <w:r>
        <w:rPr>
          <w:rFonts w:hint="eastAsia" w:ascii="仿宋" w:hAnsi="仿宋" w:eastAsia="仿宋"/>
          <w:sz w:val="32"/>
          <w:szCs w:val="32"/>
        </w:rPr>
        <w:t>zhèng</w:t>
      </w:r>
    </w:p>
    <w:p>
      <w:pPr>
        <w:ind w:left="3680" w:hanging="2415" w:hangingChars="1150"/>
        <w:jc w:val="center"/>
      </w:pPr>
      <w:r>
        <w:rPr>
          <w:rFonts w:hint="eastAsia"/>
        </w:rPr>
        <w:drawing>
          <wp:inline distT="0" distB="0" distL="114300" distR="114300">
            <wp:extent cx="409575" cy="704850"/>
            <wp:effectExtent l="0" t="0" r="9525" b="0"/>
            <wp:docPr id="65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695325"/>
            <wp:effectExtent l="0" t="0" r="0" b="9525"/>
            <wp:docPr id="65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5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chìchéng</w:t>
      </w:r>
    </w:p>
    <w:p>
      <w:pPr>
        <w:jc w:val="center"/>
        <w:rPr>
          <w:rFonts w:hint="eastAsia"/>
        </w:rPr>
      </w:pPr>
      <w:r>
        <w:drawing>
          <wp:inline distT="0" distB="0" distL="114300" distR="114300">
            <wp:extent cx="409575" cy="704850"/>
            <wp:effectExtent l="0" t="0" r="9525" b="0"/>
            <wp:docPr id="6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5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5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 </w:t>
      </w:r>
      <w:r>
        <w:rPr>
          <w:rFonts w:hint="eastAsia" w:ascii="仿宋" w:hAnsi="仿宋" w:eastAsia="仿宋"/>
          <w:sz w:val="32"/>
          <w:szCs w:val="32"/>
        </w:rPr>
        <w:t>zhòng</w:t>
      </w:r>
      <w:r>
        <w:rPr>
          <w:rFonts w:hint="eastAsia" w:ascii="仿宋" w:hAnsi="仿宋" w:eastAsia="仿宋"/>
          <w:sz w:val="32"/>
          <w:szCs w:val="32"/>
          <w:lang w:val="en-US" w:eastAsia="zh-CN"/>
        </w:rPr>
        <w:t xml:space="preserve"> </w:t>
      </w:r>
      <w:r>
        <w:rPr>
          <w:rFonts w:hint="eastAsia" w:ascii="仿宋" w:hAnsi="仿宋" w:eastAsia="仿宋"/>
          <w:sz w:val="32"/>
          <w:szCs w:val="32"/>
        </w:rPr>
        <w:t>chén</w:t>
      </w:r>
    </w:p>
    <w:p>
      <w:pPr>
        <w:ind w:left="2415" w:leftChars="50" w:hanging="2310" w:hangingChars="1100"/>
        <w:jc w:val="center"/>
        <w:rPr>
          <w:rFonts w:hint="eastAsia"/>
        </w:rPr>
      </w:pPr>
      <w:r>
        <w:drawing>
          <wp:inline distT="0" distB="0" distL="114300" distR="114300">
            <wp:extent cx="422275" cy="714375"/>
            <wp:effectExtent l="0" t="0" r="15875" b="9525"/>
            <wp:docPr id="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 name="图片 1"/>
                    <pic:cNvPicPr>
                      <a:picLocks noChangeAspect="1"/>
                    </pic:cNvPicPr>
                  </pic:nvPicPr>
                  <pic:blipFill>
                    <a:blip r:embed="rId30"/>
                    <a:stretch>
                      <a:fillRect/>
                    </a:stretch>
                  </pic:blipFill>
                  <pic:spPr>
                    <a:xfrm>
                      <a:off x="0" y="0"/>
                      <a:ext cx="422275" cy="714375"/>
                    </a:xfrm>
                    <a:prstGeom prst="rect">
                      <a:avLst/>
                    </a:prstGeom>
                    <a:noFill/>
                    <a:ln>
                      <a:noFill/>
                    </a:ln>
                  </pic:spPr>
                </pic:pic>
              </a:graphicData>
            </a:graphic>
          </wp:inline>
        </w:drawing>
      </w:r>
      <w:r>
        <w:drawing>
          <wp:inline distT="0" distB="0" distL="114300" distR="114300">
            <wp:extent cx="381000" cy="695325"/>
            <wp:effectExtent l="0" t="0" r="0" b="9525"/>
            <wp:docPr id="6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5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94" w:name="_Toc28325"/>
      <w:bookmarkStart w:id="195" w:name="_Toc27241"/>
      <w:r>
        <w:rPr>
          <w:rFonts w:hint="eastAsia"/>
          <w:lang w:val="en-US" w:eastAsia="zh-CN"/>
        </w:rPr>
        <w:t>三 声母为sh 的音节，去声符号省写</w:t>
      </w:r>
      <w:bookmarkEnd w:id="194"/>
      <w:bookmarkEnd w:id="195"/>
      <w:r>
        <w:rPr>
          <w:rFonts w:hint="eastAsia"/>
          <w:lang w:val="en-US" w:eastAsia="zh-CN"/>
        </w:rPr>
        <w:t xml:space="preserve"> </w:t>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shǎo</w:t>
      </w:r>
      <w:r>
        <w:rPr>
          <w:rFonts w:hint="eastAsia" w:ascii="仿宋" w:hAnsi="仿宋" w:eastAsia="仿宋"/>
          <w:sz w:val="32"/>
          <w:szCs w:val="32"/>
          <w:lang w:val="en-US" w:eastAsia="zh-CN"/>
        </w:rPr>
        <w:t xml:space="preserve"> </w:t>
      </w:r>
      <w:r>
        <w:rPr>
          <w:rFonts w:hint="eastAsia" w:ascii="仿宋" w:hAnsi="仿宋" w:eastAsia="仿宋"/>
          <w:sz w:val="32"/>
          <w:szCs w:val="32"/>
        </w:rPr>
        <w:t>shù</w:t>
      </w:r>
    </w:p>
    <w:p>
      <w:pPr>
        <w:jc w:val="center"/>
        <w:rPr>
          <w:rFonts w:hint="eastAsia"/>
        </w:rPr>
      </w:pPr>
      <w:r>
        <w:rPr>
          <w:rFonts w:hint="eastAsia"/>
        </w:rPr>
        <w:drawing>
          <wp:inline distT="0" distB="0" distL="114300" distR="114300">
            <wp:extent cx="400050" cy="684530"/>
            <wp:effectExtent l="0" t="0" r="0" b="1270"/>
            <wp:docPr id="65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 name="图片 3"/>
                    <pic:cNvPicPr>
                      <a:picLocks noChangeAspect="1"/>
                    </pic:cNvPicPr>
                  </pic:nvPicPr>
                  <pic:blipFill>
                    <a:blip r:embed="rId32"/>
                    <a:srcRect b="5439"/>
                    <a:stretch>
                      <a:fillRect/>
                    </a:stretch>
                  </pic:blipFill>
                  <pic:spPr>
                    <a:xfrm>
                      <a:off x="0" y="0"/>
                      <a:ext cx="400050" cy="68453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5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26720" cy="741045"/>
            <wp:effectExtent l="0" t="0" r="11430" b="1905"/>
            <wp:docPr id="66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400050" cy="723900"/>
            <wp:effectExtent l="0" t="0" r="0" b="0"/>
            <wp:docPr id="6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81000" cy="714375"/>
            <wp:effectExtent l="0" t="0" r="0" b="9525"/>
            <wp:docPr id="6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语音：声母sh 去声省写 </w:t>
      </w:r>
      <w:r>
        <w:rPr>
          <w:rFonts w:hint="eastAsia" w:ascii="仿宋" w:hAnsi="仿宋" w:eastAsia="仿宋"/>
          <w:sz w:val="32"/>
          <w:szCs w:val="32"/>
        </w:rPr>
        <w:t>shè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 xml:space="preserve"> </w:t>
      </w:r>
      <w:r>
        <w:rPr>
          <w:rFonts w:hint="eastAsia" w:ascii="仿宋" w:hAnsi="仿宋" w:eastAsia="仿宋"/>
          <w:sz w:val="32"/>
          <w:szCs w:val="32"/>
        </w:rPr>
        <w:t>dù</w:t>
      </w:r>
    </w:p>
    <w:p>
      <w:pPr>
        <w:jc w:val="center"/>
        <w:rPr>
          <w:rFonts w:hint="eastAsia" w:ascii="仿宋" w:hAnsi="仿宋" w:eastAsia="仿宋"/>
          <w:sz w:val="32"/>
          <w:szCs w:val="32"/>
          <w:lang w:val="en-US" w:eastAsia="zh-CN"/>
        </w:rPr>
      </w:pPr>
      <w:r>
        <w:drawing>
          <wp:inline distT="0" distB="0" distL="114300" distR="114300">
            <wp:extent cx="400050" cy="723900"/>
            <wp:effectExtent l="0" t="0" r="0" b="0"/>
            <wp:docPr id="66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00050" cy="723900"/>
            <wp:effectExtent l="0" t="0" r="0" b="0"/>
            <wp:docPr id="6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24180" cy="718820"/>
            <wp:effectExtent l="0" t="0" r="13970" b="5080"/>
            <wp:docPr id="66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rPr>
          <w:rFonts w:hint="eastAsia"/>
          <w:lang w:val="en-US" w:eastAsia="zh-CN"/>
        </w:rPr>
        <w:drawing>
          <wp:inline distT="0" distB="0" distL="114300" distR="114300">
            <wp:extent cx="381000" cy="714375"/>
            <wp:effectExtent l="0" t="0" r="0" b="9525"/>
            <wp:docPr id="66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90525" cy="704850"/>
            <wp:effectExtent l="0" t="0" r="9525" b="0"/>
            <wp:docPr id="66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shùn</w:t>
      </w:r>
      <w:r>
        <w:rPr>
          <w:rFonts w:hint="eastAsia" w:ascii="仿宋" w:hAnsi="仿宋" w:eastAsia="仿宋"/>
          <w:sz w:val="32"/>
          <w:szCs w:val="32"/>
          <w:lang w:val="en-US" w:eastAsia="zh-CN"/>
        </w:rPr>
        <w:t xml:space="preserve"> </w:t>
      </w:r>
      <w:r>
        <w:rPr>
          <w:rFonts w:hint="eastAsia" w:ascii="仿宋" w:hAnsi="仿宋" w:eastAsia="仿宋"/>
          <w:sz w:val="32"/>
          <w:szCs w:val="32"/>
        </w:rPr>
        <w:t>chàng</w:t>
      </w:r>
    </w:p>
    <w:p>
      <w:pPr>
        <w:ind w:left="2415" w:leftChars="50" w:hanging="2310" w:hangingChars="1100"/>
        <w:jc w:val="center"/>
        <w:rPr>
          <w:rFonts w:hint="eastAsia"/>
        </w:rPr>
      </w:pPr>
      <w:r>
        <w:rPr>
          <w:rFonts w:hint="eastAsia"/>
        </w:rPr>
        <w:drawing>
          <wp:inline distT="0" distB="0" distL="114300" distR="114300">
            <wp:extent cx="400050" cy="723900"/>
            <wp:effectExtent l="0" t="0" r="0" b="0"/>
            <wp:docPr id="66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6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695325"/>
            <wp:effectExtent l="0" t="0" r="0" b="9525"/>
            <wp:docPr id="6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75285" cy="734060"/>
            <wp:effectExtent l="0" t="0" r="5715" b="8890"/>
            <wp:docPr id="66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6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shèn</w:t>
      </w:r>
      <w:r>
        <w:rPr>
          <w:rFonts w:hint="eastAsia" w:ascii="仿宋" w:hAnsi="仿宋" w:eastAsia="仿宋"/>
          <w:sz w:val="32"/>
          <w:szCs w:val="32"/>
          <w:lang w:val="en-US" w:eastAsia="zh-CN"/>
        </w:rPr>
        <w:t xml:space="preserve"> </w:t>
      </w:r>
      <w:r>
        <w:rPr>
          <w:rFonts w:hint="eastAsia" w:ascii="仿宋" w:hAnsi="仿宋" w:eastAsia="仿宋"/>
          <w:sz w:val="32"/>
          <w:szCs w:val="32"/>
        </w:rPr>
        <w:t>zhì</w:t>
      </w:r>
    </w:p>
    <w:p>
      <w:pPr>
        <w:ind w:left="3680" w:hanging="2415" w:hangingChars="1150"/>
        <w:jc w:val="center"/>
        <w:rPr>
          <w:rFonts w:hint="eastAsia" w:ascii="仿宋" w:hAnsi="仿宋" w:eastAsia="仿宋"/>
          <w:sz w:val="32"/>
          <w:szCs w:val="32"/>
        </w:rPr>
      </w:pPr>
      <w:r>
        <w:rPr>
          <w:rFonts w:hint="eastAsia"/>
        </w:rPr>
        <w:drawing>
          <wp:inline distT="0" distB="0" distL="114300" distR="114300">
            <wp:extent cx="400050" cy="723900"/>
            <wp:effectExtent l="0" t="0" r="0" b="0"/>
            <wp:docPr id="66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6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6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7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bookmarkStart w:id="196" w:name="_Toc12212"/>
      <w:bookmarkStart w:id="197" w:name="_Toc2868"/>
      <w:r>
        <w:rPr>
          <w:rFonts w:hint="eastAsia"/>
          <w:lang w:val="en-US" w:eastAsia="zh-CN"/>
        </w:rPr>
        <w:t>四 声母为r 的音节，阳平符号省写</w:t>
      </w:r>
      <w:bookmarkEnd w:id="196"/>
      <w:bookmarkEnd w:id="197"/>
    </w:p>
    <w:p>
      <w:pPr>
        <w:jc w:val="center"/>
        <w:rPr>
          <w:rFonts w:hint="eastAsia" w:ascii="仿宋" w:hAnsi="仿宋" w:eastAsia="仿宋"/>
          <w:sz w:val="32"/>
          <w:szCs w:val="32"/>
          <w:highlight w:val="none"/>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highlight w:val="none"/>
        </w:rPr>
        <w:t>réng</w:t>
      </w:r>
      <w:r>
        <w:rPr>
          <w:rFonts w:hint="eastAsia" w:ascii="仿宋" w:hAnsi="仿宋" w:eastAsia="仿宋"/>
          <w:sz w:val="32"/>
          <w:szCs w:val="32"/>
          <w:highlight w:val="none"/>
          <w:lang w:val="en-US" w:eastAsia="zh-CN"/>
        </w:rPr>
        <w:t xml:space="preserve"> </w:t>
      </w:r>
      <w:r>
        <w:rPr>
          <w:rFonts w:hint="eastAsia" w:ascii="仿宋" w:hAnsi="仿宋" w:eastAsia="仿宋"/>
          <w:sz w:val="32"/>
          <w:szCs w:val="32"/>
          <w:highlight w:val="none"/>
        </w:rPr>
        <w:t>rán</w:t>
      </w:r>
    </w:p>
    <w:p>
      <w:pPr>
        <w:ind w:left="2415" w:leftChars="50" w:hanging="2310" w:hangingChars="1100"/>
        <w:jc w:val="center"/>
        <w:rPr>
          <w:rFonts w:hint="eastAsia" w:ascii="仿宋" w:hAnsi="仿宋" w:eastAsia="仿宋"/>
          <w:sz w:val="32"/>
          <w:szCs w:val="32"/>
        </w:rPr>
      </w:pPr>
      <w:r>
        <w:rPr>
          <w:rFonts w:hint="eastAsia"/>
        </w:rPr>
        <w:drawing>
          <wp:inline distT="0" distB="0" distL="114300" distR="114300">
            <wp:extent cx="400050" cy="714375"/>
            <wp:effectExtent l="0" t="0" r="0" b="9525"/>
            <wp:docPr id="6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14375"/>
            <wp:effectExtent l="0" t="0" r="0" b="9525"/>
            <wp:docPr id="6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23900"/>
            <wp:effectExtent l="0" t="0" r="9525" b="0"/>
            <wp:docPr id="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90525" cy="704850"/>
            <wp:effectExtent l="0" t="0" r="9525" b="0"/>
            <wp:docPr id="6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语音：声母r 阳平省写 </w:t>
      </w:r>
      <w:r>
        <w:rPr>
          <w:rFonts w:hint="eastAsia" w:ascii="仿宋" w:hAnsi="仿宋" w:eastAsia="仿宋"/>
          <w:sz w:val="32"/>
          <w:szCs w:val="32"/>
        </w:rPr>
        <w:t>jì</w:t>
      </w:r>
      <w:r>
        <w:rPr>
          <w:rFonts w:hint="eastAsia" w:ascii="仿宋" w:hAnsi="仿宋" w:eastAsia="仿宋"/>
          <w:sz w:val="32"/>
          <w:szCs w:val="32"/>
          <w:lang w:val="en-US" w:eastAsia="zh-CN"/>
        </w:rPr>
        <w:t xml:space="preserve"> </w:t>
      </w:r>
      <w:r>
        <w:rPr>
          <w:rFonts w:hint="eastAsia" w:ascii="仿宋" w:hAnsi="仿宋" w:eastAsia="仿宋"/>
          <w:sz w:val="32"/>
          <w:szCs w:val="32"/>
        </w:rPr>
        <w:t>chéng</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rPr>
          <w:rFonts w:hint="eastAsia" w:ascii="仿宋" w:hAnsi="仿宋" w:eastAsia="仿宋"/>
          <w:sz w:val="32"/>
          <w:szCs w:val="32"/>
        </w:rPr>
      </w:pPr>
      <w:r>
        <w:rPr>
          <w:rFonts w:hint="eastAsia" w:ascii="仿宋" w:hAnsi="仿宋" w:eastAsia="仿宋"/>
          <w:sz w:val="32"/>
          <w:szCs w:val="32"/>
          <w:lang w:val="en-US" w:eastAsia="zh-CN"/>
        </w:rPr>
        <w:drawing>
          <wp:inline distT="0" distB="0" distL="114300" distR="114300">
            <wp:extent cx="400050" cy="704850"/>
            <wp:effectExtent l="0" t="0" r="0" b="0"/>
            <wp:docPr id="67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67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7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 name="图片 2"/>
                    <pic:cNvPicPr>
                      <a:picLocks noChangeAspect="1"/>
                    </pic:cNvPicPr>
                  </pic:nvPicPr>
                  <pic:blipFill>
                    <a:blip r:embed="rId31"/>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7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7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nèi</w:t>
      </w:r>
      <w:r>
        <w:rPr>
          <w:rFonts w:hint="eastAsia" w:ascii="仿宋" w:hAnsi="仿宋" w:eastAsia="仿宋"/>
          <w:sz w:val="32"/>
          <w:szCs w:val="32"/>
          <w:lang w:val="en-US" w:eastAsia="zh-CN"/>
        </w:rPr>
        <w:t xml:space="preserve"> </w:t>
      </w:r>
      <w:r>
        <w:rPr>
          <w:rFonts w:hint="eastAsia" w:ascii="仿宋" w:hAnsi="仿宋" w:eastAsia="仿宋"/>
          <w:sz w:val="32"/>
          <w:szCs w:val="32"/>
        </w:rPr>
        <w:t>róng</w:t>
      </w:r>
    </w:p>
    <w:p>
      <w:pPr>
        <w:jc w:val="center"/>
        <w:rPr>
          <w:rFonts w:hint="eastAsia" w:ascii="仿宋" w:hAnsi="仿宋" w:eastAsia="仿宋"/>
          <w:sz w:val="32"/>
          <w:szCs w:val="32"/>
        </w:rPr>
      </w:pPr>
      <w:r>
        <w:drawing>
          <wp:inline distT="0" distB="0" distL="114300" distR="114300">
            <wp:extent cx="375920" cy="693420"/>
            <wp:effectExtent l="0" t="0" r="5080" b="11430"/>
            <wp:docPr id="6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 name="图片 1"/>
                    <pic:cNvPicPr>
                      <a:picLocks noChangeAspect="1"/>
                    </pic:cNvPicPr>
                  </pic:nvPicPr>
                  <pic:blipFill>
                    <a:blip r:embed="rId19"/>
                    <a:stretch>
                      <a:fillRect/>
                    </a:stretch>
                  </pic:blipFill>
                  <pic:spPr>
                    <a:xfrm>
                      <a:off x="0" y="0"/>
                      <a:ext cx="375920" cy="693420"/>
                    </a:xfrm>
                    <a:prstGeom prst="rect">
                      <a:avLst/>
                    </a:prstGeom>
                    <a:noFill/>
                    <a:ln>
                      <a:noFill/>
                    </a:ln>
                  </pic:spPr>
                </pic:pic>
              </a:graphicData>
            </a:graphic>
          </wp:inline>
        </w:drawing>
      </w:r>
      <w:r>
        <w:drawing>
          <wp:inline distT="0" distB="0" distL="114300" distR="114300">
            <wp:extent cx="419100" cy="742950"/>
            <wp:effectExtent l="0" t="0" r="0" b="0"/>
            <wp:docPr id="67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 name="图片 3"/>
                    <pic:cNvPicPr>
                      <a:picLocks noChangeAspect="1"/>
                    </pic:cNvPicPr>
                  </pic:nvPicPr>
                  <pic:blipFill>
                    <a:blip r:embed="rId39"/>
                    <a:stretch>
                      <a:fillRect/>
                    </a:stretch>
                  </pic:blipFill>
                  <pic:spPr>
                    <a:xfrm>
                      <a:off x="0" y="0"/>
                      <a:ext cx="419100" cy="742950"/>
                    </a:xfrm>
                    <a:prstGeom prst="rect">
                      <a:avLst/>
                    </a:prstGeom>
                    <a:noFill/>
                    <a:ln>
                      <a:noFill/>
                    </a:ln>
                  </pic:spPr>
                </pic:pic>
              </a:graphicData>
            </a:graphic>
          </wp:inline>
        </w:drawing>
      </w:r>
      <w:r>
        <w:drawing>
          <wp:inline distT="0" distB="0" distL="114300" distR="114300">
            <wp:extent cx="375285" cy="734060"/>
            <wp:effectExtent l="0" t="0" r="5715" b="8890"/>
            <wp:docPr id="6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36880" cy="714375"/>
            <wp:effectExtent l="0" t="0" r="1270" b="9525"/>
            <wp:docPr id="67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 name="图片 4"/>
                    <pic:cNvPicPr>
                      <a:picLocks noChangeAspect="1"/>
                    </pic:cNvPicPr>
                  </pic:nvPicPr>
                  <pic:blipFill>
                    <a:blip r:embed="rId33"/>
                    <a:stretch>
                      <a:fillRect/>
                    </a:stretch>
                  </pic:blipFill>
                  <pic:spPr>
                    <a:xfrm>
                      <a:off x="0" y="0"/>
                      <a:ext cx="436880" cy="714375"/>
                    </a:xfrm>
                    <a:prstGeom prst="rect">
                      <a:avLst/>
                    </a:prstGeom>
                    <a:noFill/>
                    <a:ln>
                      <a:noFill/>
                    </a:ln>
                  </pic:spPr>
                </pic:pic>
              </a:graphicData>
            </a:graphic>
          </wp:inline>
        </w:drawing>
      </w:r>
      <w:r>
        <w:drawing>
          <wp:inline distT="0" distB="0" distL="114300" distR="114300">
            <wp:extent cx="381000" cy="695325"/>
            <wp:effectExtent l="0" t="0" r="0" b="9525"/>
            <wp:docPr id="67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90525" cy="704850"/>
            <wp:effectExtent l="0" t="0" r="9525" b="0"/>
            <wp:docPr id="62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语音： </w:t>
      </w:r>
      <w:r>
        <w:rPr>
          <w:rFonts w:hint="eastAsia" w:ascii="仿宋" w:hAnsi="仿宋" w:eastAsia="仿宋"/>
          <w:sz w:val="32"/>
          <w:szCs w:val="32"/>
        </w:rPr>
        <w:t>kàng</w:t>
      </w:r>
      <w:r>
        <w:rPr>
          <w:rFonts w:hint="eastAsia" w:ascii="仿宋" w:hAnsi="仿宋" w:eastAsia="仿宋"/>
          <w:sz w:val="32"/>
          <w:szCs w:val="32"/>
          <w:lang w:val="en-US" w:eastAsia="zh-CN"/>
        </w:rPr>
        <w:t xml:space="preserve"> </w:t>
      </w:r>
      <w:r>
        <w:rPr>
          <w:rFonts w:hint="eastAsia" w:ascii="仿宋" w:hAnsi="仿宋" w:eastAsia="仿宋"/>
          <w:sz w:val="32"/>
          <w:szCs w:val="32"/>
        </w:rPr>
        <w:t>rì</w:t>
      </w:r>
    </w:p>
    <w:p>
      <w:pPr>
        <w:ind w:left="3680" w:hanging="2415" w:hangingChars="1150"/>
        <w:jc w:val="center"/>
      </w:pPr>
      <w:r>
        <w:drawing>
          <wp:inline distT="0" distB="0" distL="114300" distR="114300">
            <wp:extent cx="400050" cy="723900"/>
            <wp:effectExtent l="0" t="0" r="0" b="0"/>
            <wp:docPr id="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 name="图片 2"/>
                    <pic:cNvPicPr>
                      <a:picLocks noChangeAspect="1"/>
                    </pic:cNvPicPr>
                  </pic:nvPicPr>
                  <pic:blipFill>
                    <a:blip r:embed="rId25"/>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400050" cy="695325"/>
            <wp:effectExtent l="0" t="0" r="0" b="9525"/>
            <wp:docPr id="67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 name="图片 2"/>
                    <pic:cNvPicPr>
                      <a:picLocks noChangeAspect="1"/>
                    </pic:cNvPicPr>
                  </pic:nvPicPr>
                  <pic:blipFill>
                    <a:blip r:embed="rId52"/>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14375"/>
            <wp:effectExtent l="0" t="0" r="0" b="9525"/>
            <wp:docPr id="6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7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7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2415" w:leftChars="50" w:hanging="2310" w:hangingChars="1100"/>
        <w:jc w:val="center"/>
        <w:rPr>
          <w:rFonts w:hint="eastAsia"/>
        </w:rPr>
      </w:pPr>
    </w:p>
    <w:p>
      <w:pPr>
        <w:pStyle w:val="3"/>
        <w:numPr>
          <w:ilvl w:val="0"/>
          <w:numId w:val="0"/>
        </w:numPr>
        <w:bidi w:val="0"/>
        <w:ind w:leftChars="0"/>
        <w:rPr>
          <w:rFonts w:hint="eastAsia"/>
          <w:lang w:val="en-US" w:eastAsia="zh-CN"/>
        </w:rPr>
      </w:pPr>
      <w:bookmarkStart w:id="198" w:name="_Toc5393"/>
      <w:bookmarkStart w:id="199" w:name="_Toc30682"/>
      <w:r>
        <w:rPr>
          <w:rFonts w:hint="eastAsia"/>
          <w:lang w:val="en-US" w:eastAsia="zh-CN"/>
        </w:rPr>
        <w:t>五 读一读</w:t>
      </w:r>
      <w:bookmarkEnd w:id="198"/>
      <w:bookmarkEnd w:id="199"/>
    </w:p>
    <w:p>
      <w:pPr>
        <w:jc w:val="both"/>
        <w:rPr>
          <w:rFonts w:hint="default" w:ascii="仿宋" w:hAnsi="仿宋" w:eastAsia="仿宋"/>
          <w:sz w:val="32"/>
          <w:szCs w:val="32"/>
          <w:lang w:val="en-US" w:eastAsia="zh-CN"/>
        </w:rPr>
      </w:pPr>
      <w:r>
        <w:rPr>
          <w:rFonts w:hint="eastAsia" w:ascii="仿宋" w:hAnsi="仿宋" w:eastAsia="仿宋"/>
          <w:sz w:val="32"/>
          <w:szCs w:val="32"/>
          <w:lang w:val="en-US" w:eastAsia="zh-CN"/>
        </w:rPr>
        <w:t>c</w:t>
      </w:r>
      <w:r>
        <w:rPr>
          <w:rFonts w:hint="eastAsia" w:ascii="仿宋" w:hAnsi="仿宋" w:eastAsia="仿宋"/>
          <w:sz w:val="32"/>
          <w:szCs w:val="32"/>
        </w:rPr>
        <w:t>huán</w:t>
      </w:r>
      <w:r>
        <w:rPr>
          <w:rFonts w:hint="eastAsia" w:ascii="仿宋" w:hAnsi="仿宋" w:eastAsia="仿宋"/>
          <w:sz w:val="32"/>
          <w:szCs w:val="32"/>
          <w:lang w:val="en-US" w:eastAsia="zh-CN"/>
        </w:rPr>
        <w:t xml:space="preserve"> r</w:t>
      </w:r>
      <w:r>
        <w:rPr>
          <w:rFonts w:hint="eastAsia" w:ascii="仿宋" w:hAnsi="仿宋" w:eastAsia="仿宋"/>
          <w:sz w:val="32"/>
          <w:szCs w:val="32"/>
        </w:rPr>
        <w:t>ǎn</w:t>
      </w:r>
      <w:r>
        <w:rPr>
          <w:rFonts w:hint="eastAsia" w:ascii="仿宋" w:hAnsi="仿宋" w:eastAsia="仿宋"/>
          <w:sz w:val="32"/>
          <w:szCs w:val="32"/>
          <w:lang w:val="en-US" w:eastAsia="zh-CN"/>
        </w:rPr>
        <w:t xml:space="preserve"> </w:t>
      </w:r>
      <w:r>
        <w:rPr>
          <w:rFonts w:hint="eastAsia" w:ascii="仿宋" w:hAnsi="仿宋" w:eastAsia="仿宋"/>
          <w:sz w:val="32"/>
          <w:szCs w:val="32"/>
        </w:rPr>
        <w:t>xìng</w:t>
      </w:r>
      <w:r>
        <w:rPr>
          <w:rFonts w:hint="eastAsia" w:ascii="仿宋" w:hAnsi="仿宋" w:eastAsia="仿宋"/>
          <w:sz w:val="32"/>
          <w:szCs w:val="32"/>
          <w:lang w:val="en-US" w:eastAsia="zh-CN"/>
        </w:rPr>
        <w:t xml:space="preserve">   </w:t>
      </w:r>
      <w:r>
        <w:rPr>
          <w:rFonts w:hint="eastAsia" w:ascii="仿宋" w:hAnsi="仿宋" w:eastAsia="仿宋"/>
          <w:sz w:val="32"/>
          <w:szCs w:val="32"/>
        </w:rPr>
        <w:t>fēng</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chuī</w:t>
      </w:r>
      <w:r>
        <w:rPr>
          <w:rFonts w:hint="eastAsia" w:ascii="仿宋" w:hAnsi="仿宋" w:eastAsia="仿宋"/>
          <w:sz w:val="32"/>
          <w:szCs w:val="32"/>
          <w:highlight w:val="none"/>
          <w:lang w:val="en-US" w:eastAsia="zh-CN"/>
        </w:rPr>
        <w:t xml:space="preserve">  </w:t>
      </w:r>
      <w:r>
        <w:rPr>
          <w:rFonts w:hint="eastAsia" w:ascii="仿宋" w:hAnsi="仿宋" w:eastAsia="仿宋"/>
          <w:sz w:val="32"/>
          <w:szCs w:val="32"/>
        </w:rPr>
        <w:t>rénxīn</w:t>
      </w:r>
      <w:r>
        <w:rPr>
          <w:rFonts w:hint="eastAsia" w:ascii="仿宋" w:hAnsi="仿宋" w:eastAsia="仿宋"/>
          <w:sz w:val="32"/>
          <w:szCs w:val="32"/>
          <w:lang w:val="en-US" w:eastAsia="zh-CN"/>
        </w:rPr>
        <w:t xml:space="preserve">  </w:t>
      </w:r>
      <w:r>
        <w:rPr>
          <w:rFonts w:hint="eastAsia" w:ascii="仿宋" w:hAnsi="仿宋" w:eastAsia="仿宋"/>
          <w:sz w:val="32"/>
          <w:szCs w:val="32"/>
        </w:rPr>
        <w:t>rén</w:t>
      </w:r>
      <w:r>
        <w:rPr>
          <w:rFonts w:hint="eastAsia" w:ascii="仿宋" w:hAnsi="仿宋" w:eastAsia="仿宋"/>
          <w:sz w:val="32"/>
          <w:szCs w:val="32"/>
          <w:lang w:val="en-US" w:eastAsia="zh-CN"/>
        </w:rPr>
        <w:t xml:space="preserve"> </w:t>
      </w:r>
      <w:r>
        <w:rPr>
          <w:rFonts w:hint="eastAsia" w:ascii="仿宋" w:hAnsi="仿宋" w:eastAsia="仿宋"/>
          <w:sz w:val="32"/>
          <w:szCs w:val="32"/>
        </w:rPr>
        <w:t>kǒu</w:t>
      </w:r>
    </w:p>
    <w:p>
      <w:pPr>
        <w:rPr>
          <w:rFonts w:hint="eastAsia" w:ascii="仿宋" w:hAnsi="仿宋" w:eastAsia="仿宋"/>
          <w:sz w:val="32"/>
          <w:szCs w:val="32"/>
          <w:lang w:val="en-US" w:eastAsia="zh-CN"/>
        </w:rPr>
      </w:pPr>
      <w:r>
        <w:drawing>
          <wp:inline distT="0" distB="0" distL="114300" distR="114300">
            <wp:extent cx="5677535" cy="399415"/>
            <wp:effectExtent l="0" t="0" r="18415" b="635"/>
            <wp:docPr id="68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 name="图片 14"/>
                    <pic:cNvPicPr>
                      <a:picLocks noChangeAspect="1"/>
                    </pic:cNvPicPr>
                  </pic:nvPicPr>
                  <pic:blipFill>
                    <a:blip r:embed="rId73"/>
                    <a:stretch>
                      <a:fillRect/>
                    </a:stretch>
                  </pic:blipFill>
                  <pic:spPr>
                    <a:xfrm>
                      <a:off x="0" y="0"/>
                      <a:ext cx="5677535" cy="399415"/>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00" w:name="_Toc13644"/>
      <w:bookmarkStart w:id="201" w:name="_Toc18436"/>
      <w:r>
        <w:rPr>
          <w:rFonts w:hint="eastAsia"/>
          <w:lang w:val="en-US" w:eastAsia="zh-CN"/>
        </w:rPr>
        <w:t>六 简便记忆</w:t>
      </w:r>
      <w:bookmarkEnd w:id="200"/>
      <w:bookmarkEnd w:id="201"/>
      <w:r>
        <w:rPr>
          <w:rFonts w:hint="eastAsia"/>
          <w:lang w:val="en-US" w:eastAsia="zh-CN"/>
        </w:rPr>
        <w:t xml:space="preserve"> </w:t>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zh 4，</w:t>
      </w:r>
      <w:r>
        <w:rPr>
          <w:rFonts w:hint="default" w:ascii="仿宋" w:hAnsi="仿宋" w:eastAsia="仿宋"/>
          <w:sz w:val="32"/>
          <w:szCs w:val="32"/>
          <w:lang w:val="en-US" w:eastAsia="zh-CN"/>
        </w:rPr>
        <w:t>ch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sh</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r>
        <w:rPr>
          <w:rFonts w:hint="eastAsia" w:ascii="仿宋" w:hAnsi="仿宋" w:eastAsia="仿宋"/>
          <w:sz w:val="32"/>
          <w:szCs w:val="32"/>
          <w:lang w:val="en-US" w:eastAsia="zh-CN"/>
        </w:rPr>
        <w:t>，</w:t>
      </w:r>
      <w:r>
        <w:rPr>
          <w:rFonts w:hint="default" w:ascii="仿宋" w:hAnsi="仿宋" w:eastAsia="仿宋"/>
          <w:sz w:val="32"/>
          <w:szCs w:val="32"/>
          <w:lang w:val="en-US" w:eastAsia="zh-CN"/>
        </w:rPr>
        <w:t>r</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p>
    <w:p>
      <w:pPr>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sz w:val="44"/>
          <w:szCs w:val="44"/>
          <w:lang w:val="en-US" w:eastAsia="zh-CN"/>
        </w:rPr>
      </w:pPr>
      <w:bookmarkStart w:id="202" w:name="_Toc17876"/>
      <w:bookmarkStart w:id="203" w:name="_Toc19366"/>
      <w:r>
        <w:rPr>
          <w:rFonts w:hint="eastAsia"/>
          <w:sz w:val="44"/>
          <w:szCs w:val="44"/>
          <w:lang w:val="en-US" w:eastAsia="zh-CN"/>
        </w:rPr>
        <w:t>第七课 声母 z、c、s 的省写规则</w:t>
      </w:r>
      <w:bookmarkEnd w:id="202"/>
      <w:bookmarkEnd w:id="203"/>
    </w:p>
    <w:p>
      <w:pPr>
        <w:pStyle w:val="3"/>
        <w:bidi w:val="0"/>
        <w:ind w:left="0" w:leftChars="0" w:firstLine="0" w:firstLineChars="0"/>
        <w:rPr>
          <w:rFonts w:hint="eastAsia"/>
          <w:lang w:val="en-US" w:eastAsia="zh-CN"/>
        </w:rPr>
      </w:pPr>
      <w:bookmarkStart w:id="204" w:name="_Toc23044"/>
      <w:bookmarkStart w:id="205" w:name="_Toc273"/>
      <w:r>
        <w:rPr>
          <w:rFonts w:hint="eastAsia"/>
          <w:lang w:val="en-US" w:eastAsia="zh-CN"/>
        </w:rPr>
        <w:t>一 声母为z 的音节，去声符号省写；zì是特例</w:t>
      </w:r>
      <w:r>
        <w:rPr>
          <w:rFonts w:hint="default"/>
          <w:lang w:val="en-US" w:eastAsia="zh-CN"/>
        </w:rPr>
        <w:t>不省写</w:t>
      </w:r>
      <w:bookmarkEnd w:id="204"/>
      <w:bookmarkEnd w:id="205"/>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xiàn</w:t>
      </w:r>
      <w:r>
        <w:rPr>
          <w:rFonts w:hint="eastAsia" w:ascii="仿宋" w:hAnsi="仿宋" w:eastAsia="仿宋"/>
          <w:sz w:val="32"/>
          <w:szCs w:val="32"/>
          <w:lang w:val="en-US" w:eastAsia="zh-CN"/>
        </w:rPr>
        <w:t xml:space="preserve"> z</w:t>
      </w:r>
      <w:r>
        <w:rPr>
          <w:rFonts w:hint="eastAsia" w:ascii="仿宋" w:hAnsi="仿宋" w:eastAsia="仿宋"/>
          <w:sz w:val="32"/>
          <w:szCs w:val="32"/>
        </w:rPr>
        <w:t>ài</w:t>
      </w:r>
    </w:p>
    <w:p>
      <w:pPr>
        <w:jc w:val="center"/>
        <w:rPr>
          <w:rFonts w:hint="eastAsia" w:ascii="仿宋" w:hAnsi="仿宋" w:eastAsia="仿宋"/>
          <w:sz w:val="32"/>
          <w:szCs w:val="32"/>
        </w:rPr>
      </w:pPr>
      <w:r>
        <w:rPr>
          <w:rFonts w:hint="eastAsia"/>
        </w:rPr>
        <w:drawing>
          <wp:inline distT="0" distB="0" distL="114300" distR="114300">
            <wp:extent cx="410210" cy="692150"/>
            <wp:effectExtent l="0" t="0" r="8890" b="12700"/>
            <wp:docPr id="68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 name="图片 6"/>
                    <pic:cNvPicPr>
                      <a:picLocks noChangeAspect="1"/>
                    </pic:cNvPicPr>
                  </pic:nvPicPr>
                  <pic:blipFill>
                    <a:blip r:embed="rId29"/>
                    <a:srcRect b="4386"/>
                    <a:stretch>
                      <a:fillRect/>
                    </a:stretch>
                  </pic:blipFill>
                  <pic:spPr>
                    <a:xfrm>
                      <a:off x="0" y="0"/>
                      <a:ext cx="410210" cy="6921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1475" cy="704850"/>
            <wp:effectExtent l="0" t="0" r="9525" b="0"/>
            <wp:docPr id="6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42950"/>
            <wp:effectExtent l="0" t="0" r="9525" b="0"/>
            <wp:docPr id="6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zuò</w:t>
      </w:r>
      <w:r>
        <w:rPr>
          <w:rFonts w:hint="eastAsia" w:ascii="仿宋" w:hAnsi="仿宋" w:eastAsia="仿宋"/>
          <w:sz w:val="32"/>
          <w:szCs w:val="32"/>
          <w:lang w:val="en-US" w:eastAsia="zh-CN"/>
        </w:rPr>
        <w:t xml:space="preserve"> </w:t>
      </w:r>
      <w:r>
        <w:rPr>
          <w:rFonts w:hint="eastAsia" w:ascii="仿宋" w:hAnsi="仿宋" w:eastAsia="仿宋"/>
          <w:sz w:val="32"/>
          <w:szCs w:val="32"/>
        </w:rPr>
        <w:t>fēng</w:t>
      </w:r>
    </w:p>
    <w:p>
      <w:pPr>
        <w:jc w:val="center"/>
        <w:rPr>
          <w:rFonts w:hint="eastAsia"/>
        </w:rPr>
      </w:pPr>
      <w:r>
        <w:rPr>
          <w:rFonts w:hint="eastAsia"/>
        </w:rPr>
        <w:drawing>
          <wp:inline distT="0" distB="0" distL="114300" distR="114300">
            <wp:extent cx="371475" cy="704850"/>
            <wp:effectExtent l="0" t="0" r="9525" b="0"/>
            <wp:docPr id="6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8145" cy="667385"/>
            <wp:effectExtent l="0" t="0" r="1905" b="18415"/>
            <wp:docPr id="6864" name="图片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 name="图片 6864"/>
                    <pic:cNvPicPr>
                      <a:picLocks noChangeAspect="1"/>
                    </pic:cNvPicPr>
                  </pic:nvPicPr>
                  <pic:blipFill>
                    <a:blip r:embed="rId8"/>
                    <a:stretch>
                      <a:fillRect/>
                    </a:stretch>
                  </pic:blipFill>
                  <pic:spPr>
                    <a:xfrm>
                      <a:off x="0" y="0"/>
                      <a:ext cx="398145" cy="667385"/>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68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8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highlight w:val="none"/>
        </w:rPr>
      </w:pPr>
      <w:r>
        <w:rPr>
          <w:rFonts w:hint="eastAsia" w:ascii="仿宋" w:hAnsi="仿宋" w:eastAsia="仿宋"/>
          <w:sz w:val="32"/>
          <w:szCs w:val="32"/>
          <w:lang w:val="en-US" w:eastAsia="zh-CN"/>
        </w:rPr>
        <w:t xml:space="preserve">语音：声母z 去声省写 </w:t>
      </w:r>
      <w:r>
        <w:rPr>
          <w:rFonts w:hint="eastAsia" w:ascii="仿宋" w:hAnsi="仿宋" w:eastAsia="仿宋"/>
          <w:sz w:val="32"/>
          <w:szCs w:val="32"/>
        </w:rPr>
        <w:t xml:space="preserve"> </w:t>
      </w:r>
      <w:r>
        <w:rPr>
          <w:rFonts w:hint="eastAsia" w:ascii="仿宋" w:hAnsi="仿宋" w:eastAsia="仿宋"/>
          <w:sz w:val="32"/>
          <w:szCs w:val="32"/>
          <w:lang w:val="en-US" w:eastAsia="zh-CN"/>
        </w:rPr>
        <w:t>t</w:t>
      </w:r>
      <w:r>
        <w:rPr>
          <w:rFonts w:hint="eastAsia" w:ascii="仿宋" w:hAnsi="仿宋" w:eastAsia="仿宋"/>
          <w:sz w:val="32"/>
          <w:szCs w:val="32"/>
        </w:rPr>
        <w:t>áo</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zuì</w:t>
      </w:r>
    </w:p>
    <w:p>
      <w:pPr>
        <w:ind w:left="2415" w:leftChars="50" w:hanging="2310" w:hangingChars="1100"/>
        <w:jc w:val="center"/>
        <w:rPr>
          <w:rFonts w:hint="eastAsia"/>
        </w:rPr>
      </w:pPr>
      <w:r>
        <w:rPr>
          <w:rFonts w:hint="eastAsia"/>
        </w:rPr>
        <w:drawing>
          <wp:inline distT="0" distB="0" distL="114300" distR="114300">
            <wp:extent cx="387350" cy="715645"/>
            <wp:effectExtent l="0" t="0" r="12700" b="8255"/>
            <wp:docPr id="6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23900"/>
            <wp:effectExtent l="0" t="0" r="9525" b="0"/>
            <wp:docPr id="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371475" cy="704850"/>
            <wp:effectExtent l="0" t="0" r="9525" b="0"/>
            <wp:docPr id="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8625" cy="733425"/>
            <wp:effectExtent l="0" t="0" r="9525" b="9525"/>
            <wp:docPr id="68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zōng</w:t>
      </w:r>
      <w:r>
        <w:rPr>
          <w:rFonts w:hint="eastAsia" w:ascii="仿宋" w:hAnsi="仿宋" w:eastAsia="仿宋"/>
          <w:sz w:val="32"/>
          <w:szCs w:val="32"/>
          <w:lang w:val="en-US" w:eastAsia="zh-CN"/>
        </w:rPr>
        <w:t xml:space="preserve"> </w:t>
      </w:r>
      <w:r>
        <w:rPr>
          <w:rFonts w:hint="eastAsia" w:ascii="仿宋" w:hAnsi="仿宋" w:eastAsia="仿宋"/>
          <w:sz w:val="32"/>
          <w:szCs w:val="32"/>
        </w:rPr>
        <w:t>jiào</w:t>
      </w:r>
    </w:p>
    <w:p>
      <w:pPr>
        <w:ind w:left="3680" w:hanging="2415" w:hangingChars="1150"/>
        <w:jc w:val="center"/>
        <w:rPr>
          <w:rFonts w:hint="eastAsia"/>
        </w:rPr>
      </w:pPr>
      <w:r>
        <w:rPr>
          <w:rFonts w:hint="eastAsia"/>
        </w:rPr>
        <w:drawing>
          <wp:inline distT="0" distB="0" distL="114300" distR="114300">
            <wp:extent cx="424815" cy="704850"/>
            <wp:effectExtent l="0" t="0" r="13335" b="0"/>
            <wp:docPr id="6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 name="图片 1"/>
                    <pic:cNvPicPr>
                      <a:picLocks noChangeAspect="1"/>
                    </pic:cNvPicPr>
                  </pic:nvPicPr>
                  <pic:blipFill>
                    <a:blip r:embed="rId34"/>
                    <a:stretch>
                      <a:fillRect/>
                    </a:stretch>
                  </pic:blipFill>
                  <pic:spPr>
                    <a:xfrm>
                      <a:off x="0" y="0"/>
                      <a:ext cx="424815" cy="704850"/>
                    </a:xfrm>
                    <a:prstGeom prst="rect">
                      <a:avLst/>
                    </a:prstGeom>
                    <a:noFill/>
                    <a:ln>
                      <a:noFill/>
                    </a:ln>
                  </pic:spPr>
                </pic:pic>
              </a:graphicData>
            </a:graphic>
          </wp:inline>
        </w:drawing>
      </w:r>
      <w:r>
        <w:drawing>
          <wp:inline distT="0" distB="0" distL="114300" distR="114300">
            <wp:extent cx="381000" cy="695325"/>
            <wp:effectExtent l="0" t="0" r="0" b="9525"/>
            <wp:docPr id="69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413385" cy="721995"/>
            <wp:effectExtent l="0" t="0" r="5715" b="1905"/>
            <wp:docPr id="6908" name="图片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 name="图片 6908"/>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23900"/>
            <wp:effectExtent l="0" t="0" r="0" b="0"/>
            <wp:docPr id="69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 name="图片 2"/>
                    <pic:cNvPicPr>
                      <a:picLocks noChangeAspect="1"/>
                    </pic:cNvPicPr>
                  </pic:nvPicPr>
                  <pic:blipFill>
                    <a:blip r:embed="rId4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9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语音：sūn </w:t>
      </w:r>
      <w:r>
        <w:rPr>
          <w:rFonts w:hint="default" w:ascii="仿宋" w:hAnsi="仿宋" w:eastAsia="仿宋"/>
          <w:sz w:val="32"/>
          <w:szCs w:val="32"/>
          <w:lang w:val="en-US" w:eastAsia="zh-CN"/>
        </w:rPr>
        <w:t>zǐ</w:t>
      </w:r>
    </w:p>
    <w:p>
      <w:pPr>
        <w:ind w:left="3680" w:hanging="2415" w:hangingChars="1150"/>
        <w:jc w:val="center"/>
      </w:pPr>
      <w:r>
        <w:rPr>
          <w:rFonts w:hint="eastAsia"/>
        </w:rPr>
        <w:drawing>
          <wp:inline distT="0" distB="0" distL="114300" distR="114300">
            <wp:extent cx="432435" cy="704850"/>
            <wp:effectExtent l="0" t="0" r="5715" b="0"/>
            <wp:docPr id="6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400050" cy="695325"/>
            <wp:effectExtent l="0" t="0" r="0" b="9525"/>
            <wp:docPr id="69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3385" cy="721995"/>
            <wp:effectExtent l="0" t="0" r="5715" b="1905"/>
            <wp:docPr id="6941" name="图片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 name="图片 69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26720" cy="741045"/>
            <wp:effectExtent l="0" t="0" r="11430" b="1905"/>
            <wp:docPr id="695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9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语音：zì是特例</w:t>
      </w:r>
      <w:r>
        <w:rPr>
          <w:rFonts w:hint="default" w:ascii="仿宋" w:hAnsi="仿宋" w:eastAsia="仿宋"/>
          <w:sz w:val="32"/>
          <w:szCs w:val="32"/>
          <w:lang w:val="en-US" w:eastAsia="zh-CN"/>
        </w:rPr>
        <w:t>不省写</w:t>
      </w:r>
      <w:r>
        <w:rPr>
          <w:rFonts w:hint="eastAsia" w:ascii="仿宋" w:hAnsi="仿宋" w:eastAsia="仿宋"/>
          <w:sz w:val="32"/>
          <w:szCs w:val="32"/>
          <w:lang w:val="en-US" w:eastAsia="zh-CN"/>
        </w:rPr>
        <w:t xml:space="preserve"> w</w:t>
      </w:r>
      <w:r>
        <w:rPr>
          <w:rFonts w:hint="eastAsia" w:ascii="仿宋" w:hAnsi="仿宋" w:eastAsia="仿宋"/>
          <w:sz w:val="32"/>
          <w:szCs w:val="32"/>
        </w:rPr>
        <w:t>én</w:t>
      </w:r>
      <w:r>
        <w:rPr>
          <w:rFonts w:hint="eastAsia" w:ascii="仿宋" w:hAnsi="仿宋" w:eastAsia="仿宋"/>
          <w:sz w:val="32"/>
          <w:szCs w:val="32"/>
          <w:lang w:val="en-US" w:eastAsia="zh-CN"/>
        </w:rPr>
        <w:t xml:space="preserve"> zì</w:t>
      </w:r>
    </w:p>
    <w:p>
      <w:pPr>
        <w:ind w:left="3680" w:hanging="2415" w:hangingChars="1150"/>
        <w:jc w:val="center"/>
      </w:pPr>
      <w:r>
        <w:drawing>
          <wp:inline distT="0" distB="0" distL="114300" distR="114300">
            <wp:extent cx="400050" cy="695325"/>
            <wp:effectExtent l="0" t="0" r="0" b="9525"/>
            <wp:docPr id="69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19100" cy="688340"/>
            <wp:effectExtent l="0" t="0" r="0" b="16510"/>
            <wp:docPr id="6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71475" cy="704850"/>
            <wp:effectExtent l="0" t="0" r="9525" b="0"/>
            <wp:docPr id="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69570" cy="721995"/>
            <wp:effectExtent l="0" t="0" r="11430" b="1905"/>
            <wp:docPr id="69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9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语音：b</w:t>
      </w:r>
      <w:r>
        <w:rPr>
          <w:rFonts w:hint="eastAsia" w:ascii="仿宋" w:hAnsi="仿宋" w:eastAsia="仿宋"/>
          <w:sz w:val="32"/>
          <w:szCs w:val="32"/>
        </w:rPr>
        <w:t>āo z</w:t>
      </w:r>
      <w:r>
        <w:rPr>
          <w:rFonts w:hint="eastAsia" w:ascii="仿宋" w:hAnsi="仿宋" w:eastAsia="仿宋"/>
          <w:sz w:val="32"/>
          <w:szCs w:val="32"/>
          <w:lang w:val="en-US" w:eastAsia="zh-CN"/>
        </w:rPr>
        <w:t xml:space="preserve">i 包子 </w:t>
      </w:r>
      <w:r>
        <w:rPr>
          <w:rFonts w:hint="default" w:ascii="仿宋" w:hAnsi="仿宋" w:eastAsia="仿宋"/>
          <w:sz w:val="32"/>
          <w:szCs w:val="32"/>
          <w:lang w:val="en-US" w:eastAsia="zh-CN"/>
        </w:rPr>
        <w:t>“</w:t>
      </w:r>
      <w:r>
        <w:rPr>
          <w:rFonts w:hint="eastAsia" w:ascii="仿宋" w:hAnsi="仿宋" w:eastAsia="仿宋"/>
          <w:sz w:val="32"/>
          <w:szCs w:val="32"/>
          <w:lang w:val="en-US" w:eastAsia="zh-CN"/>
        </w:rPr>
        <w:t>子</w:t>
      </w:r>
      <w:r>
        <w:rPr>
          <w:rFonts w:hint="default" w:ascii="仿宋" w:hAnsi="仿宋" w:eastAsia="仿宋"/>
          <w:sz w:val="32"/>
          <w:szCs w:val="32"/>
          <w:lang w:val="en-US" w:eastAsia="zh-CN"/>
        </w:rPr>
        <w:t>”</w:t>
      </w:r>
      <w:r>
        <w:rPr>
          <w:rFonts w:hint="eastAsia" w:ascii="仿宋" w:hAnsi="仿宋" w:eastAsia="仿宋"/>
          <w:sz w:val="32"/>
          <w:szCs w:val="32"/>
          <w:lang w:val="en-US" w:eastAsia="zh-CN"/>
        </w:rPr>
        <w:t>轻声</w:t>
      </w:r>
    </w:p>
    <w:p>
      <w:pPr>
        <w:ind w:left="3680" w:hanging="2415" w:hangingChars="1150"/>
        <w:jc w:val="center"/>
        <w:rPr>
          <w:rFonts w:hint="default"/>
          <w:lang w:val="en-US" w:eastAsia="zh-CN"/>
        </w:rPr>
      </w:pPr>
      <w:r>
        <w:drawing>
          <wp:inline distT="0" distB="0" distL="114300" distR="114300">
            <wp:extent cx="421005" cy="706120"/>
            <wp:effectExtent l="0" t="0" r="17145" b="17780"/>
            <wp:docPr id="6954" name="图片 6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 name="图片 6954"/>
                    <pic:cNvPicPr>
                      <a:picLocks noChangeAspect="1"/>
                    </pic:cNvPicPr>
                  </pic:nvPicPr>
                  <pic:blipFill>
                    <a:blip r:embed="rId5"/>
                    <a:srcRect r="7917" b="8788"/>
                    <a:stretch>
                      <a:fillRect/>
                    </a:stretch>
                  </pic:blipFill>
                  <pic:spPr>
                    <a:xfrm>
                      <a:off x="0" y="0"/>
                      <a:ext cx="421005" cy="706120"/>
                    </a:xfrm>
                    <a:prstGeom prst="rect">
                      <a:avLst/>
                    </a:prstGeom>
                    <a:noFill/>
                    <a:ln>
                      <a:noFill/>
                    </a:ln>
                  </pic:spPr>
                </pic:pic>
              </a:graphicData>
            </a:graphic>
          </wp:inline>
        </w:drawing>
      </w:r>
      <w:r>
        <w:drawing>
          <wp:inline distT="0" distB="0" distL="114300" distR="114300">
            <wp:extent cx="390525" cy="723900"/>
            <wp:effectExtent l="0" t="0" r="9525" b="0"/>
            <wp:docPr id="69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 name="图片 2"/>
                    <pic:cNvPicPr>
                      <a:picLocks noChangeAspect="1"/>
                    </pic:cNvPicPr>
                  </pic:nvPicPr>
                  <pic:blipFill>
                    <a:blip r:embed="rId38"/>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13385" cy="721995"/>
            <wp:effectExtent l="0" t="0" r="5715" b="1905"/>
            <wp:docPr id="6956" name="图片 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 name="图片 695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71475" cy="704850"/>
            <wp:effectExtent l="0" t="0" r="9525" b="0"/>
            <wp:docPr id="6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390525" cy="704850"/>
            <wp:effectExtent l="0" t="0" r="9525" b="0"/>
            <wp:docPr id="69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206" w:name="_Toc16330"/>
      <w:bookmarkStart w:id="207" w:name="_Toc2506"/>
      <w:r>
        <w:rPr>
          <w:rFonts w:hint="eastAsia"/>
          <w:lang w:val="en-US" w:eastAsia="zh-CN"/>
        </w:rPr>
        <w:t>二 声母为c 的音节，阳平符号省写</w:t>
      </w:r>
      <w:bookmarkEnd w:id="206"/>
      <w:bookmarkEnd w:id="207"/>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rén </w:t>
      </w:r>
      <w:r>
        <w:rPr>
          <w:rFonts w:hint="eastAsia" w:ascii="仿宋" w:hAnsi="仿宋" w:eastAsia="仿宋"/>
          <w:sz w:val="32"/>
          <w:szCs w:val="32"/>
          <w:lang w:val="en-US" w:eastAsia="zh-CN"/>
        </w:rPr>
        <w:t xml:space="preserve"> c</w:t>
      </w:r>
      <w:r>
        <w:rPr>
          <w:rFonts w:hint="eastAsia" w:ascii="仿宋" w:hAnsi="仿宋" w:eastAsia="仿宋"/>
          <w:sz w:val="32"/>
          <w:szCs w:val="32"/>
        </w:rPr>
        <w:t>ái</w:t>
      </w:r>
    </w:p>
    <w:p>
      <w:pPr>
        <w:jc w:val="center"/>
      </w:pPr>
      <w:r>
        <w:rPr>
          <w:rFonts w:hint="eastAsia" w:ascii="仿宋" w:hAnsi="仿宋" w:eastAsia="仿宋"/>
          <w:sz w:val="32"/>
          <w:szCs w:val="32"/>
        </w:rPr>
        <w:t xml:space="preserve"> </w:t>
      </w:r>
      <w:r>
        <w:rPr>
          <w:rFonts w:hint="eastAsia"/>
        </w:rPr>
        <w:drawing>
          <wp:inline distT="0" distB="0" distL="114300" distR="114300">
            <wp:extent cx="400050" cy="714375"/>
            <wp:effectExtent l="0" t="0" r="0" b="9525"/>
            <wp:docPr id="69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69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42950"/>
            <wp:effectExtent l="0" t="0" r="9525" b="0"/>
            <wp:docPr id="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9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语音：声母c 阳平省写 </w:t>
      </w:r>
      <w:r>
        <w:rPr>
          <w:rFonts w:hint="eastAsia" w:ascii="仿宋" w:hAnsi="仿宋" w:eastAsia="仿宋"/>
          <w:sz w:val="32"/>
          <w:szCs w:val="32"/>
        </w:rPr>
        <w:t xml:space="preserve"> cóng</w:t>
      </w:r>
      <w:r>
        <w:rPr>
          <w:rFonts w:hint="eastAsia" w:ascii="仿宋" w:hAnsi="仿宋" w:eastAsia="仿宋"/>
          <w:sz w:val="32"/>
          <w:szCs w:val="32"/>
          <w:lang w:val="en-US" w:eastAsia="zh-CN"/>
        </w:rPr>
        <w:t xml:space="preserve"> </w:t>
      </w:r>
      <w:r>
        <w:rPr>
          <w:rFonts w:hint="eastAsia" w:ascii="仿宋" w:hAnsi="仿宋" w:eastAsia="仿宋"/>
          <w:sz w:val="32"/>
          <w:szCs w:val="32"/>
        </w:rPr>
        <w:t>cǐ</w:t>
      </w:r>
    </w:p>
    <w:p>
      <w:pPr>
        <w:ind w:left="3680" w:hanging="2415" w:hangingChars="1150"/>
        <w:jc w:val="center"/>
      </w:pPr>
      <w:r>
        <w:rPr>
          <w:rFonts w:hint="eastAsia"/>
        </w:rPr>
        <w:drawing>
          <wp:inline distT="0" distB="0" distL="114300" distR="114300">
            <wp:extent cx="429260" cy="704850"/>
            <wp:effectExtent l="0" t="0" r="8890" b="0"/>
            <wp:docPr id="69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 name="图片 2"/>
                    <pic:cNvPicPr>
                      <a:picLocks noChangeAspect="1"/>
                    </pic:cNvPicPr>
                  </pic:nvPicPr>
                  <pic:blipFill>
                    <a:blip r:embed="rId35"/>
                    <a:stretch>
                      <a:fillRect/>
                    </a:stretch>
                  </pic:blipFill>
                  <pic:spPr>
                    <a:xfrm>
                      <a:off x="0" y="0"/>
                      <a:ext cx="429260" cy="704850"/>
                    </a:xfrm>
                    <a:prstGeom prst="rect">
                      <a:avLst/>
                    </a:prstGeom>
                    <a:noFill/>
                    <a:ln>
                      <a:noFill/>
                    </a:ln>
                  </pic:spPr>
                </pic:pic>
              </a:graphicData>
            </a:graphic>
          </wp:inline>
        </w:drawing>
      </w:r>
      <w:r>
        <w:drawing>
          <wp:inline distT="0" distB="0" distL="114300" distR="114300">
            <wp:extent cx="381000" cy="695325"/>
            <wp:effectExtent l="0" t="0" r="0" b="9525"/>
            <wp:docPr id="69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drawing>
          <wp:inline distT="0" distB="0" distL="114300" distR="114300">
            <wp:extent cx="371475" cy="704850"/>
            <wp:effectExtent l="0" t="0" r="9525" b="0"/>
            <wp:docPr id="69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01320" cy="696595"/>
            <wp:effectExtent l="0" t="0" r="17780" b="8255"/>
            <wp:docPr id="698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图片 9"/>
                    <pic:cNvPicPr>
                      <a:picLocks noChangeAspect="1"/>
                    </pic:cNvPicPr>
                  </pic:nvPicPr>
                  <pic:blipFill>
                    <a:blip r:embed="rId12"/>
                    <a:stretch>
                      <a:fillRect/>
                    </a:stretch>
                  </pic:blipFill>
                  <pic:spPr>
                    <a:xfrm>
                      <a:off x="0" y="0"/>
                      <a:ext cx="401320" cy="696595"/>
                    </a:xfrm>
                    <a:prstGeom prst="rect">
                      <a:avLst/>
                    </a:prstGeom>
                    <a:noFill/>
                    <a:ln>
                      <a:noFill/>
                    </a:ln>
                  </pic:spPr>
                </pic:pic>
              </a:graphicData>
            </a:graphic>
          </wp:inline>
        </w:drawing>
      </w:r>
      <w:r>
        <w:drawing>
          <wp:inline distT="0" distB="0" distL="114300" distR="114300">
            <wp:extent cx="390525" cy="704850"/>
            <wp:effectExtent l="0" t="0" r="9525" b="0"/>
            <wp:docPr id="6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cán</w:t>
      </w:r>
      <w:r>
        <w:rPr>
          <w:rFonts w:hint="eastAsia" w:ascii="仿宋" w:hAnsi="仿宋" w:eastAsia="仿宋"/>
          <w:sz w:val="32"/>
          <w:szCs w:val="32"/>
          <w:lang w:val="en-US" w:eastAsia="zh-CN"/>
        </w:rPr>
        <w:t xml:space="preserve"> </w:t>
      </w:r>
      <w:r>
        <w:rPr>
          <w:rFonts w:hint="eastAsia" w:ascii="仿宋" w:hAnsi="仿宋" w:eastAsia="仿宋"/>
          <w:sz w:val="32"/>
          <w:szCs w:val="32"/>
        </w:rPr>
        <w:t>jí</w:t>
      </w:r>
      <w:r>
        <w:rPr>
          <w:rFonts w:hint="eastAsia" w:ascii="仿宋" w:hAnsi="仿宋" w:eastAsia="仿宋"/>
          <w:sz w:val="32"/>
          <w:szCs w:val="32"/>
          <w:lang w:val="en-US" w:eastAsia="zh-CN"/>
        </w:rPr>
        <w:t xml:space="preserve"> </w:t>
      </w:r>
      <w:r>
        <w:rPr>
          <w:rFonts w:hint="eastAsia" w:ascii="仿宋" w:hAnsi="仿宋" w:eastAsia="仿宋"/>
          <w:sz w:val="32"/>
          <w:szCs w:val="32"/>
        </w:rPr>
        <w:t>rén</w:t>
      </w:r>
    </w:p>
    <w:p>
      <w:pPr>
        <w:jc w:val="center"/>
      </w:pPr>
      <w:r>
        <w:rPr>
          <w:rFonts w:hint="eastAsia"/>
        </w:rPr>
        <w:drawing>
          <wp:inline distT="0" distB="0" distL="114300" distR="114300">
            <wp:extent cx="400050" cy="704850"/>
            <wp:effectExtent l="0" t="0" r="0" b="0"/>
            <wp:docPr id="6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4850"/>
            <wp:effectExtent l="0" t="0" r="0" b="0"/>
            <wp:docPr id="69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19100" cy="688340"/>
            <wp:effectExtent l="0" t="0" r="0" b="16510"/>
            <wp:docPr id="70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70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 name="图片 4"/>
                    <pic:cNvPicPr>
                      <a:picLocks noChangeAspect="1"/>
                    </pic:cNvPicPr>
                  </pic:nvPicPr>
                  <pic:blipFill>
                    <a:blip r:embed="rId33"/>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0050" cy="704850"/>
            <wp:effectExtent l="0" t="0" r="0" b="0"/>
            <wp:docPr id="7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70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语音：d</w:t>
      </w:r>
      <w:r>
        <w:rPr>
          <w:rFonts w:hint="eastAsia" w:ascii="仿宋" w:hAnsi="仿宋" w:eastAsia="仿宋"/>
          <w:sz w:val="32"/>
          <w:szCs w:val="32"/>
        </w:rPr>
        <w:t>à</w:t>
      </w:r>
      <w:r>
        <w:rPr>
          <w:rFonts w:hint="eastAsia" w:ascii="仿宋" w:hAnsi="仿宋" w:eastAsia="仿宋"/>
          <w:sz w:val="32"/>
          <w:szCs w:val="32"/>
          <w:lang w:val="en-US" w:eastAsia="zh-CN"/>
        </w:rPr>
        <w:t xml:space="preserve"> </w:t>
      </w:r>
      <w:r>
        <w:rPr>
          <w:rFonts w:hint="eastAsia" w:ascii="仿宋" w:hAnsi="仿宋" w:eastAsia="仿宋"/>
          <w:sz w:val="32"/>
          <w:szCs w:val="32"/>
        </w:rPr>
        <w:t>qì</w:t>
      </w:r>
      <w:r>
        <w:rPr>
          <w:rFonts w:hint="eastAsia" w:ascii="仿宋" w:hAnsi="仿宋" w:eastAsia="仿宋"/>
          <w:sz w:val="32"/>
          <w:szCs w:val="32"/>
          <w:lang w:val="en-US" w:eastAsia="zh-CN"/>
        </w:rPr>
        <w:t xml:space="preserve"> </w:t>
      </w:r>
      <w:r>
        <w:rPr>
          <w:rFonts w:hint="eastAsia" w:ascii="仿宋" w:hAnsi="仿宋" w:eastAsia="仿宋"/>
          <w:sz w:val="32"/>
          <w:szCs w:val="32"/>
          <w:highlight w:val="none"/>
        </w:rPr>
        <w:t>céng</w:t>
      </w:r>
    </w:p>
    <w:p>
      <w:pPr>
        <w:jc w:val="center"/>
        <w:rPr>
          <w:rFonts w:hint="eastAsia" w:ascii="仿宋" w:hAnsi="仿宋" w:eastAsia="仿宋"/>
          <w:sz w:val="32"/>
          <w:szCs w:val="32"/>
        </w:rPr>
      </w:pPr>
      <w:r>
        <w:drawing>
          <wp:inline distT="0" distB="0" distL="114300" distR="114300">
            <wp:extent cx="408305" cy="691515"/>
            <wp:effectExtent l="0" t="0" r="10795" b="13335"/>
            <wp:docPr id="700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410845" cy="702945"/>
            <wp:effectExtent l="0" t="0" r="8255" b="1905"/>
            <wp:docPr id="7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 name="图片 5"/>
                    <pic:cNvPicPr>
                      <a:picLocks noChangeAspect="1"/>
                    </pic:cNvPicPr>
                  </pic:nvPicPr>
                  <pic:blipFill>
                    <a:blip r:embed="rId14"/>
                    <a:stretch>
                      <a:fillRect/>
                    </a:stretch>
                  </pic:blipFill>
                  <pic:spPr>
                    <a:xfrm>
                      <a:off x="0" y="0"/>
                      <a:ext cx="410845" cy="70294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52425" cy="714375"/>
            <wp:effectExtent l="0" t="0" r="9525" b="9525"/>
            <wp:docPr id="70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 name="图片 5"/>
                    <pic:cNvPicPr>
                      <a:picLocks noChangeAspect="1"/>
                    </pic:cNvPicPr>
                  </pic:nvPicPr>
                  <pic:blipFill>
                    <a:blip r:embed="rId28"/>
                    <a:stretch>
                      <a:fillRect/>
                    </a:stretch>
                  </pic:blipFill>
                  <pic:spPr>
                    <a:xfrm>
                      <a:off x="0" y="0"/>
                      <a:ext cx="352425" cy="714375"/>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70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375285" cy="734060"/>
            <wp:effectExtent l="0" t="0" r="5715" b="8890"/>
            <wp:docPr id="70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70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 name="图片 2"/>
                    <pic:cNvPicPr>
                      <a:picLocks noChangeAspect="1"/>
                    </pic:cNvPicPr>
                  </pic:nvPicPr>
                  <pic:blipFill>
                    <a:blip r:embed="rId35"/>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70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 name="图片 4"/>
                    <pic:cNvPicPr>
                      <a:picLocks noChangeAspect="1"/>
                    </pic:cNvPicPr>
                  </pic:nvPicPr>
                  <pic:blipFill>
                    <a:blip r:embed="rId5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jc w:val="left"/>
        <w:rPr>
          <w:rFonts w:hint="eastAsia"/>
          <w:lang w:val="en-US" w:eastAsia="zh-CN"/>
        </w:rPr>
      </w:pPr>
      <w:bookmarkStart w:id="208" w:name="_Toc3176"/>
      <w:bookmarkStart w:id="209" w:name="_Toc30433"/>
      <w:r>
        <w:rPr>
          <w:rFonts w:hint="eastAsia"/>
          <w:lang w:val="en-US" w:eastAsia="zh-CN"/>
        </w:rPr>
        <w:t>三 声母为s 的音节，去声符号省写</w:t>
      </w:r>
      <w:bookmarkEnd w:id="208"/>
      <w:bookmarkEnd w:id="209"/>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语音：声母s 去声省写 </w:t>
      </w:r>
      <w:r>
        <w:rPr>
          <w:rFonts w:hint="eastAsia" w:ascii="仿宋" w:hAnsi="仿宋" w:eastAsia="仿宋"/>
          <w:sz w:val="32"/>
          <w:szCs w:val="32"/>
        </w:rPr>
        <w:t>zàn</w:t>
      </w:r>
      <w:r>
        <w:rPr>
          <w:rFonts w:hint="eastAsia" w:ascii="仿宋" w:hAnsi="仿宋" w:eastAsia="仿宋"/>
          <w:sz w:val="32"/>
          <w:szCs w:val="32"/>
          <w:lang w:val="en-US" w:eastAsia="zh-CN"/>
        </w:rPr>
        <w:t xml:space="preserve"> </w:t>
      </w:r>
      <w:r>
        <w:rPr>
          <w:rFonts w:hint="eastAsia" w:ascii="仿宋" w:hAnsi="仿宋" w:eastAsia="仿宋"/>
          <w:sz w:val="32"/>
          <w:szCs w:val="32"/>
        </w:rPr>
        <w:t>sòng</w:t>
      </w:r>
    </w:p>
    <w:p>
      <w:pPr>
        <w:jc w:val="center"/>
        <w:rPr>
          <w:rFonts w:hint="eastAsia"/>
        </w:rPr>
      </w:pPr>
      <w:r>
        <w:rPr>
          <w:rFonts w:hint="eastAsia"/>
        </w:rPr>
        <w:drawing>
          <wp:inline distT="0" distB="0" distL="114300" distR="114300">
            <wp:extent cx="371475" cy="704850"/>
            <wp:effectExtent l="0" t="0" r="9525" b="0"/>
            <wp:docPr id="7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 name="图片 1"/>
                    <pic:cNvPicPr>
                      <a:picLocks noChangeAspect="1"/>
                    </pic:cNvPicPr>
                  </pic:nvPicPr>
                  <pic:blipFill>
                    <a:blip r:embed="rId34"/>
                    <a:stretch>
                      <a:fillRect/>
                    </a:stretch>
                  </pic:blipFill>
                  <pic:spPr>
                    <a:xfrm>
                      <a:off x="0" y="0"/>
                      <a:ext cx="371475" cy="704850"/>
                    </a:xfrm>
                    <a:prstGeom prst="rect">
                      <a:avLst/>
                    </a:prstGeom>
                    <a:noFill/>
                    <a:ln>
                      <a:noFill/>
                    </a:ln>
                  </pic:spPr>
                </pic:pic>
              </a:graphicData>
            </a:graphic>
          </wp:inline>
        </w:drawing>
      </w:r>
      <w:r>
        <w:rPr>
          <w:rFonts w:hint="eastAsia"/>
        </w:rPr>
        <w:drawing>
          <wp:inline distT="0" distB="0" distL="114300" distR="114300">
            <wp:extent cx="390525" cy="723900"/>
            <wp:effectExtent l="0" t="0" r="9525" b="0"/>
            <wp:docPr id="7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rPr>
          <w:rFonts w:hint="eastAsia"/>
        </w:rPr>
        <w:drawing>
          <wp:inline distT="0" distB="0" distL="114300" distR="114300">
            <wp:extent cx="432435" cy="704850"/>
            <wp:effectExtent l="0" t="0" r="5715" b="0"/>
            <wp:docPr id="70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rPr>
          <w:rFonts w:hint="eastAsia"/>
        </w:rPr>
        <w:drawing>
          <wp:inline distT="0" distB="0" distL="114300" distR="114300">
            <wp:extent cx="381000" cy="695325"/>
            <wp:effectExtent l="0" t="0" r="0" b="9525"/>
            <wp:docPr id="70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 name="图片 4"/>
                    <pic:cNvPicPr>
                      <a:picLocks noChangeAspect="1"/>
                    </pic:cNvPicPr>
                  </pic:nvPicPr>
                  <pic:blipFill>
                    <a:blip r:embed="rId65"/>
                    <a:stretch>
                      <a:fillRect/>
                    </a:stretch>
                  </pic:blipFill>
                  <pic:spPr>
                    <a:xfrm>
                      <a:off x="0" y="0"/>
                      <a:ext cx="38100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语音：声母s 去声省写 s</w:t>
      </w:r>
      <w:r>
        <w:rPr>
          <w:rFonts w:hint="eastAsia" w:ascii="仿宋" w:hAnsi="仿宋" w:eastAsia="仿宋"/>
          <w:sz w:val="32"/>
          <w:szCs w:val="32"/>
        </w:rPr>
        <w:t>ù</w:t>
      </w:r>
      <w:r>
        <w:rPr>
          <w:rFonts w:hint="eastAsia" w:ascii="仿宋" w:hAnsi="仿宋" w:eastAsia="仿宋"/>
          <w:sz w:val="32"/>
          <w:szCs w:val="32"/>
          <w:lang w:val="en-US" w:eastAsia="zh-CN"/>
        </w:rPr>
        <w:t xml:space="preserve"> d</w:t>
      </w:r>
      <w:r>
        <w:rPr>
          <w:rFonts w:hint="eastAsia" w:ascii="仿宋" w:hAnsi="仿宋" w:eastAsia="仿宋"/>
          <w:sz w:val="32"/>
          <w:szCs w:val="32"/>
        </w:rPr>
        <w:t>ù</w:t>
      </w:r>
    </w:p>
    <w:p>
      <w:pPr>
        <w:ind w:left="3680" w:hanging="2415" w:hangingChars="1150"/>
        <w:jc w:val="center"/>
        <w:rPr>
          <w:rFonts w:hint="eastAsia"/>
        </w:rPr>
      </w:pPr>
      <w:r>
        <w:rPr>
          <w:rFonts w:hint="eastAsia"/>
        </w:rPr>
        <w:drawing>
          <wp:inline distT="0" distB="0" distL="114300" distR="114300">
            <wp:extent cx="432435" cy="704850"/>
            <wp:effectExtent l="0" t="0" r="5715" b="0"/>
            <wp:docPr id="7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 name="图片 3"/>
                    <pic:cNvPicPr>
                      <a:picLocks noChangeAspect="1"/>
                    </pic:cNvPicPr>
                  </pic:nvPicPr>
                  <pic:blipFill>
                    <a:blip r:embed="rId36"/>
                    <a:stretch>
                      <a:fillRect/>
                    </a:stretch>
                  </pic:blipFill>
                  <pic:spPr>
                    <a:xfrm>
                      <a:off x="0" y="0"/>
                      <a:ext cx="432435" cy="704850"/>
                    </a:xfrm>
                    <a:prstGeom prst="rect">
                      <a:avLst/>
                    </a:prstGeom>
                    <a:noFill/>
                    <a:ln>
                      <a:noFill/>
                    </a:ln>
                  </pic:spPr>
                </pic:pic>
              </a:graphicData>
            </a:graphic>
          </wp:inline>
        </w:drawing>
      </w:r>
      <w:r>
        <w:drawing>
          <wp:inline distT="0" distB="0" distL="114300" distR="114300">
            <wp:extent cx="381000" cy="714375"/>
            <wp:effectExtent l="0" t="0" r="0" b="9525"/>
            <wp:docPr id="7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drawing>
          <wp:inline distT="0" distB="0" distL="114300" distR="114300">
            <wp:extent cx="424180" cy="718820"/>
            <wp:effectExtent l="0" t="0" r="13970" b="5080"/>
            <wp:docPr id="708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 name="图片 11"/>
                    <pic:cNvPicPr>
                      <a:picLocks noChangeAspect="1"/>
                    </pic:cNvPicPr>
                  </pic:nvPicPr>
                  <pic:blipFill>
                    <a:blip r:embed="rId15"/>
                    <a:stretch>
                      <a:fillRect/>
                    </a:stretch>
                  </pic:blipFill>
                  <pic:spPr>
                    <a:xfrm>
                      <a:off x="0" y="0"/>
                      <a:ext cx="424180" cy="718820"/>
                    </a:xfrm>
                    <a:prstGeom prst="rect">
                      <a:avLst/>
                    </a:prstGeom>
                    <a:noFill/>
                    <a:ln>
                      <a:noFill/>
                    </a:ln>
                  </pic:spPr>
                </pic:pic>
              </a:graphicData>
            </a:graphic>
          </wp:inline>
        </w:drawing>
      </w:r>
      <w:r>
        <w:drawing>
          <wp:inline distT="0" distB="0" distL="114300" distR="114300">
            <wp:extent cx="381000" cy="714375"/>
            <wp:effectExtent l="0" t="0" r="0" b="9525"/>
            <wp:docPr id="70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70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tè</w:t>
      </w:r>
      <w:r>
        <w:rPr>
          <w:rFonts w:hint="eastAsia" w:ascii="仿宋" w:hAnsi="仿宋" w:eastAsia="仿宋"/>
          <w:sz w:val="32"/>
          <w:szCs w:val="32"/>
          <w:lang w:val="en-US" w:eastAsia="zh-CN"/>
        </w:rPr>
        <w:t xml:space="preserve"> </w:t>
      </w:r>
      <w:r>
        <w:rPr>
          <w:rFonts w:hint="eastAsia" w:ascii="仿宋" w:hAnsi="仿宋" w:eastAsia="仿宋"/>
          <w:sz w:val="32"/>
          <w:szCs w:val="32"/>
        </w:rPr>
        <w:t>sè</w:t>
      </w:r>
    </w:p>
    <w:p>
      <w:pPr>
        <w:jc w:val="center"/>
        <w:rPr>
          <w:rFonts w:hint="eastAsia" w:ascii="仿宋" w:hAnsi="仿宋" w:eastAsia="仿宋"/>
          <w:sz w:val="32"/>
          <w:szCs w:val="32"/>
          <w:lang w:val="en-US" w:eastAsia="zh-CN"/>
        </w:rPr>
      </w:pPr>
      <w:r>
        <w:drawing>
          <wp:inline distT="0" distB="0" distL="114300" distR="114300">
            <wp:extent cx="387350" cy="715645"/>
            <wp:effectExtent l="0" t="0" r="12700" b="8255"/>
            <wp:docPr id="70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09575" cy="704850"/>
            <wp:effectExtent l="0" t="0" r="9525" b="0"/>
            <wp:docPr id="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70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70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rPr>
          <w:rFonts w:hint="eastAsia" w:ascii="仿宋" w:hAnsi="仿宋" w:eastAsia="仿宋"/>
          <w:sz w:val="32"/>
          <w:szCs w:val="32"/>
        </w:rPr>
        <w:drawing>
          <wp:inline distT="0" distB="0" distL="114300" distR="114300">
            <wp:extent cx="409575" cy="704850"/>
            <wp:effectExtent l="0" t="0" r="9525" b="0"/>
            <wp:docPr id="7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70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suǒ</w:t>
      </w:r>
      <w:r>
        <w:rPr>
          <w:rFonts w:hint="eastAsia" w:ascii="仿宋" w:hAnsi="仿宋" w:eastAsia="仿宋"/>
          <w:sz w:val="32"/>
          <w:szCs w:val="32"/>
          <w:lang w:val="en-US" w:eastAsia="zh-CN"/>
        </w:rPr>
        <w:t xml:space="preserve"> s</w:t>
      </w:r>
      <w:r>
        <w:rPr>
          <w:rFonts w:hint="eastAsia" w:ascii="仿宋" w:hAnsi="仿宋" w:eastAsia="仿宋"/>
          <w:sz w:val="32"/>
          <w:szCs w:val="32"/>
        </w:rPr>
        <w:t>uì</w:t>
      </w:r>
    </w:p>
    <w:p>
      <w:pPr>
        <w:ind w:left="2415" w:leftChars="50" w:hanging="2310" w:hangingChars="1100"/>
        <w:jc w:val="center"/>
      </w:pPr>
      <w:r>
        <w:drawing>
          <wp:inline distT="0" distB="0" distL="114300" distR="114300">
            <wp:extent cx="390525" cy="704850"/>
            <wp:effectExtent l="0" t="0" r="9525" b="0"/>
            <wp:docPr id="7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70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26720" cy="741045"/>
            <wp:effectExtent l="0" t="0" r="11430" b="1905"/>
            <wp:docPr id="71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7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28625" cy="733425"/>
            <wp:effectExtent l="0" t="0" r="9525" b="9525"/>
            <wp:docPr id="71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图片 3"/>
                    <pic:cNvPicPr>
                      <a:picLocks noChangeAspect="1"/>
                    </pic:cNvPicPr>
                  </pic:nvPicPr>
                  <pic:blipFill>
                    <a:blip r:embed="rId47"/>
                    <a:stretch>
                      <a:fillRect/>
                    </a:stretch>
                  </pic:blipFill>
                  <pic:spPr>
                    <a:xfrm>
                      <a:off x="0" y="0"/>
                      <a:ext cx="428625" cy="733425"/>
                    </a:xfrm>
                    <a:prstGeom prst="rect">
                      <a:avLst/>
                    </a:prstGeom>
                    <a:noFill/>
                    <a:ln>
                      <a:noFill/>
                    </a:ln>
                  </pic:spPr>
                </pic:pic>
              </a:graphicData>
            </a:graphic>
          </wp:inline>
        </w:drawing>
      </w:r>
      <w:r>
        <w:drawing>
          <wp:inline distT="0" distB="0" distL="114300" distR="114300">
            <wp:extent cx="390525" cy="704850"/>
            <wp:effectExtent l="0" t="0" r="9525" b="0"/>
            <wp:docPr id="7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10" w:name="_Toc15847"/>
      <w:bookmarkStart w:id="211" w:name="_Toc21325"/>
      <w:r>
        <w:rPr>
          <w:rFonts w:hint="eastAsia"/>
          <w:lang w:val="en-US" w:eastAsia="zh-CN"/>
        </w:rPr>
        <w:t>四 读一读</w:t>
      </w:r>
      <w:bookmarkEnd w:id="210"/>
      <w:bookmarkEnd w:id="211"/>
    </w:p>
    <w:p>
      <w:pPr>
        <w:jc w:val="left"/>
        <w:rPr>
          <w:rFonts w:hint="default" w:eastAsia="仿宋"/>
          <w:lang w:val="en-US" w:eastAsia="zh-CN"/>
        </w:rPr>
      </w:pPr>
      <w:r>
        <w:rPr>
          <w:rFonts w:hint="eastAsia" w:ascii="仿宋" w:hAnsi="仿宋" w:eastAsia="仿宋"/>
          <w:sz w:val="32"/>
          <w:szCs w:val="32"/>
          <w:lang w:val="en-US" w:eastAsia="zh-CN"/>
        </w:rPr>
        <w:t>zì r</w:t>
      </w:r>
      <w:r>
        <w:rPr>
          <w:rFonts w:hint="eastAsia" w:ascii="仿宋" w:hAnsi="仿宋" w:eastAsia="仿宋"/>
          <w:sz w:val="32"/>
          <w:szCs w:val="32"/>
        </w:rPr>
        <w:t>án</w:t>
      </w:r>
      <w:r>
        <w:rPr>
          <w:rFonts w:hint="eastAsia" w:ascii="仿宋" w:hAnsi="仿宋" w:eastAsia="仿宋"/>
          <w:sz w:val="32"/>
          <w:szCs w:val="32"/>
          <w:lang w:val="en-US" w:eastAsia="zh-CN"/>
        </w:rPr>
        <w:t xml:space="preserve"> j</w:t>
      </w:r>
      <w:r>
        <w:rPr>
          <w:rFonts w:hint="eastAsia" w:ascii="仿宋" w:hAnsi="仿宋" w:eastAsia="仿宋"/>
          <w:sz w:val="32"/>
          <w:szCs w:val="32"/>
        </w:rPr>
        <w:t>iè</w:t>
      </w:r>
      <w:r>
        <w:rPr>
          <w:rFonts w:hint="eastAsia" w:ascii="仿宋" w:hAnsi="仿宋" w:eastAsia="仿宋"/>
          <w:sz w:val="32"/>
          <w:szCs w:val="32"/>
          <w:lang w:val="en-US" w:eastAsia="zh-CN"/>
        </w:rPr>
        <w:t xml:space="preserve">   z</w:t>
      </w:r>
      <w:r>
        <w:rPr>
          <w:rFonts w:hint="eastAsia" w:ascii="仿宋" w:hAnsi="仿宋" w:eastAsia="仿宋"/>
          <w:sz w:val="32"/>
          <w:szCs w:val="32"/>
        </w:rPr>
        <w:t>ěn</w:t>
      </w:r>
      <w:r>
        <w:rPr>
          <w:rFonts w:hint="eastAsia" w:ascii="仿宋" w:hAnsi="仿宋" w:eastAsia="仿宋"/>
          <w:sz w:val="32"/>
          <w:szCs w:val="32"/>
          <w:lang w:val="en-US" w:eastAsia="zh-CN"/>
        </w:rPr>
        <w:t xml:space="preserve"> m</w:t>
      </w:r>
      <w:r>
        <w:rPr>
          <w:rFonts w:hint="eastAsia" w:ascii="仿宋" w:hAnsi="仿宋" w:eastAsia="仿宋"/>
          <w:sz w:val="32"/>
          <w:szCs w:val="32"/>
        </w:rPr>
        <w:t>ó</w:t>
      </w:r>
      <w:r>
        <w:rPr>
          <w:rFonts w:hint="eastAsia" w:ascii="仿宋" w:hAnsi="仿宋" w:eastAsia="仿宋"/>
          <w:sz w:val="32"/>
          <w:szCs w:val="32"/>
          <w:lang w:val="en-US" w:eastAsia="zh-CN"/>
        </w:rPr>
        <w:t xml:space="preserve"> b</w:t>
      </w:r>
      <w:r>
        <w:rPr>
          <w:rFonts w:hint="eastAsia" w:ascii="仿宋" w:hAnsi="仿宋" w:eastAsia="仿宋"/>
          <w:sz w:val="32"/>
          <w:szCs w:val="32"/>
        </w:rPr>
        <w:t>àn</w:t>
      </w:r>
      <w:r>
        <w:rPr>
          <w:rFonts w:hint="eastAsia" w:ascii="仿宋" w:hAnsi="仿宋" w:eastAsia="仿宋"/>
          <w:sz w:val="32"/>
          <w:szCs w:val="32"/>
          <w:lang w:val="en-US" w:eastAsia="zh-CN"/>
        </w:rPr>
        <w:t xml:space="preserve">  </w:t>
      </w:r>
    </w:p>
    <w:p>
      <w:pPr>
        <w:rPr>
          <w:rFonts w:hint="eastAsia"/>
          <w:lang w:val="en-US" w:eastAsia="zh-CN"/>
        </w:rPr>
      </w:pPr>
      <w:r>
        <w:drawing>
          <wp:inline distT="0" distB="0" distL="114300" distR="114300">
            <wp:extent cx="3209925" cy="285750"/>
            <wp:effectExtent l="0" t="0" r="9525" b="0"/>
            <wp:docPr id="71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 name="图片 18"/>
                    <pic:cNvPicPr>
                      <a:picLocks noChangeAspect="1"/>
                    </pic:cNvPicPr>
                  </pic:nvPicPr>
                  <pic:blipFill>
                    <a:blip r:embed="rId74"/>
                    <a:stretch>
                      <a:fillRect/>
                    </a:stretch>
                  </pic:blipFill>
                  <pic:spPr>
                    <a:xfrm>
                      <a:off x="0" y="0"/>
                      <a:ext cx="3209925" cy="2857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12" w:name="_Toc28626"/>
      <w:bookmarkStart w:id="213" w:name="_Toc26277"/>
      <w:r>
        <w:rPr>
          <w:rFonts w:hint="eastAsia"/>
          <w:lang w:val="en-US" w:eastAsia="zh-CN"/>
        </w:rPr>
        <w:t>五 简便记忆</w:t>
      </w:r>
      <w:bookmarkEnd w:id="212"/>
      <w:bookmarkEnd w:id="213"/>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z 4，</w:t>
      </w:r>
      <w:r>
        <w:rPr>
          <w:rFonts w:hint="default" w:ascii="仿宋" w:hAnsi="仿宋" w:eastAsia="仿宋"/>
          <w:sz w:val="32"/>
          <w:szCs w:val="32"/>
          <w:lang w:val="en-US" w:eastAsia="zh-CN"/>
        </w:rPr>
        <w:t>c</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2</w:t>
      </w:r>
      <w:r>
        <w:rPr>
          <w:rFonts w:hint="eastAsia" w:ascii="仿宋" w:hAnsi="仿宋" w:eastAsia="仿宋"/>
          <w:sz w:val="32"/>
          <w:szCs w:val="32"/>
          <w:lang w:val="en-US" w:eastAsia="zh-CN"/>
        </w:rPr>
        <w:t>，</w:t>
      </w:r>
      <w:r>
        <w:rPr>
          <w:rFonts w:hint="default" w:ascii="仿宋" w:hAnsi="仿宋" w:eastAsia="仿宋"/>
          <w:sz w:val="32"/>
          <w:szCs w:val="32"/>
          <w:lang w:val="en-US" w:eastAsia="zh-CN"/>
        </w:rPr>
        <w:t>s</w:t>
      </w:r>
      <w:r>
        <w:rPr>
          <w:rFonts w:hint="eastAsia" w:ascii="仿宋" w:hAnsi="仿宋" w:eastAsia="仿宋"/>
          <w:sz w:val="32"/>
          <w:szCs w:val="32"/>
          <w:lang w:val="en-US" w:eastAsia="zh-CN"/>
        </w:rPr>
        <w:t xml:space="preserve"> </w:t>
      </w:r>
      <w:r>
        <w:rPr>
          <w:rFonts w:hint="default" w:ascii="仿宋" w:hAnsi="仿宋" w:eastAsia="仿宋"/>
          <w:sz w:val="32"/>
          <w:szCs w:val="32"/>
          <w:lang w:val="en-US" w:eastAsia="zh-CN"/>
        </w:rPr>
        <w:t>4</w:t>
      </w:r>
    </w:p>
    <w:p>
      <w:pPr>
        <w:rPr>
          <w:rFonts w:hint="eastAsia"/>
          <w:lang w:val="en-US" w:eastAsia="zh-CN"/>
        </w:rPr>
      </w:pPr>
    </w:p>
    <w:p>
      <w:pPr>
        <w:jc w:val="left"/>
        <w:rPr>
          <w:rFonts w:hint="eastAsia" w:ascii="仿宋" w:hAnsi="仿宋" w:eastAsia="仿宋"/>
          <w:sz w:val="32"/>
          <w:szCs w:val="32"/>
        </w:rPr>
      </w:pPr>
      <w:r>
        <w:rPr>
          <w:rFonts w:hint="eastAsia" w:ascii="仿宋" w:hAnsi="仿宋" w:eastAsia="仿宋"/>
          <w:sz w:val="32"/>
          <w:szCs w:val="32"/>
          <w:lang w:val="en-US" w:eastAsia="zh-CN"/>
        </w:rPr>
        <w:t>* zì</w:t>
      </w:r>
      <w:r>
        <w:rPr>
          <w:rFonts w:hint="default" w:ascii="仿宋" w:hAnsi="仿宋" w:eastAsia="仿宋"/>
          <w:sz w:val="32"/>
          <w:szCs w:val="32"/>
          <w:lang w:val="en-US" w:eastAsia="zh-CN"/>
        </w:rPr>
        <w:t xml:space="preserve"> </w:t>
      </w:r>
      <w:r>
        <w:rPr>
          <w:rFonts w:hint="eastAsia" w:ascii="仿宋" w:hAnsi="仿宋" w:eastAsia="仿宋"/>
          <w:sz w:val="32"/>
          <w:szCs w:val="32"/>
          <w:lang w:val="en-US" w:eastAsia="zh-CN"/>
        </w:rPr>
        <w:t xml:space="preserve">特例去声不省写，“zi”没有声调时，肯定是 </w:t>
      </w:r>
    </w:p>
    <w:p>
      <w:pPr>
        <w:jc w:val="left"/>
        <w:rPr>
          <w:rFonts w:hint="eastAsia" w:ascii="仿宋" w:hAnsi="仿宋" w:eastAsia="仿宋"/>
          <w:sz w:val="32"/>
          <w:szCs w:val="32"/>
        </w:rPr>
      </w:pPr>
      <w:r>
        <w:rPr>
          <w:rFonts w:hint="eastAsia" w:ascii="仿宋" w:hAnsi="仿宋" w:eastAsia="仿宋"/>
          <w:sz w:val="32"/>
          <w:szCs w:val="32"/>
          <w:lang w:val="en-US" w:eastAsia="zh-CN"/>
        </w:rPr>
        <w:t xml:space="preserve">轻声，不是去声。 </w:t>
      </w:r>
    </w:p>
    <w:p>
      <w:pPr>
        <w:ind w:left="3680" w:hanging="3680" w:hangingChars="1150"/>
        <w:jc w:val="center"/>
        <w:rPr>
          <w:rFonts w:hint="eastAsia" w:ascii="仿宋" w:hAnsi="仿宋" w:eastAsia="仿宋"/>
          <w:sz w:val="32"/>
          <w:szCs w:val="32"/>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14" w:name="_Toc14263"/>
      <w:r>
        <w:rPr>
          <w:rFonts w:hint="eastAsia"/>
          <w:sz w:val="44"/>
          <w:szCs w:val="44"/>
          <w:lang w:val="en-US" w:eastAsia="zh-CN"/>
        </w:rPr>
        <w:t>第八课 韵母自成音节的省写规则</w:t>
      </w:r>
      <w:bookmarkEnd w:id="214"/>
    </w:p>
    <w:p>
      <w:pPr>
        <w:pStyle w:val="3"/>
        <w:bidi w:val="0"/>
        <w:ind w:left="0" w:leftChars="0" w:firstLine="0" w:firstLineChars="0"/>
        <w:rPr>
          <w:rFonts w:hint="eastAsia"/>
          <w:lang w:val="en-US" w:eastAsia="zh-CN"/>
        </w:rPr>
      </w:pPr>
      <w:bookmarkStart w:id="215" w:name="_Toc21600"/>
      <w:r>
        <w:rPr>
          <w:rFonts w:hint="eastAsia"/>
          <w:lang w:val="en-US" w:eastAsia="zh-CN"/>
        </w:rPr>
        <w:t>一 韵母自成的音节，去声符号省写</w:t>
      </w:r>
      <w:bookmarkEnd w:id="215"/>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语音：韵母自成音节去声省写 ài guó</w:t>
      </w:r>
    </w:p>
    <w:p>
      <w:pPr>
        <w:ind w:left="3680" w:hanging="2415" w:hangingChars="1150"/>
        <w:jc w:val="center"/>
        <w:rPr>
          <w:rFonts w:hint="eastAsia"/>
        </w:rPr>
      </w:pPr>
      <w:r>
        <w:drawing>
          <wp:inline distT="0" distB="0" distL="114300" distR="114300">
            <wp:extent cx="390525" cy="702945"/>
            <wp:effectExtent l="0" t="0" r="9525" b="1905"/>
            <wp:docPr id="4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 name="图片 1"/>
                    <pic:cNvPicPr>
                      <a:picLocks noChangeAspect="1"/>
                    </pic:cNvPicPr>
                  </pic:nvPicPr>
                  <pic:blipFill>
                    <a:blip r:embed="rId37"/>
                    <a:srcRect t="3248" b="2137"/>
                    <a:stretch>
                      <a:fillRect/>
                    </a:stretch>
                  </pic:blipFill>
                  <pic:spPr>
                    <a:xfrm>
                      <a:off x="0" y="0"/>
                      <a:ext cx="390525" cy="702945"/>
                    </a:xfrm>
                    <a:prstGeom prst="rect">
                      <a:avLst/>
                    </a:prstGeom>
                    <a:noFill/>
                    <a:ln>
                      <a:noFill/>
                    </a:ln>
                  </pic:spPr>
                </pic:pic>
              </a:graphicData>
            </a:graphic>
          </wp:inline>
        </w:drawing>
      </w:r>
      <w:r>
        <w:rPr>
          <w:rFonts w:hint="eastAsia"/>
        </w:rPr>
        <w:drawing>
          <wp:inline distT="0" distB="0" distL="114300" distR="114300">
            <wp:extent cx="411480" cy="712470"/>
            <wp:effectExtent l="0" t="0" r="7620" b="11430"/>
            <wp:docPr id="4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 name="图片 1"/>
                    <pic:cNvPicPr>
                      <a:picLocks noChangeAspect="1"/>
                    </pic:cNvPicPr>
                  </pic:nvPicPr>
                  <pic:blipFill>
                    <a:blip r:embed="rId24"/>
                    <a:srcRect b="1145"/>
                    <a:stretch>
                      <a:fillRect/>
                    </a:stretch>
                  </pic:blipFill>
                  <pic:spPr>
                    <a:xfrm>
                      <a:off x="0" y="0"/>
                      <a:ext cx="411480" cy="712470"/>
                    </a:xfrm>
                    <a:prstGeom prst="rect">
                      <a:avLst/>
                    </a:prstGeom>
                    <a:noFill/>
                    <a:ln>
                      <a:noFill/>
                    </a:ln>
                  </pic:spPr>
                </pic:pic>
              </a:graphicData>
            </a:graphic>
          </wp:inline>
        </w:drawing>
      </w:r>
      <w:r>
        <w:rPr>
          <w:rFonts w:hint="eastAsia"/>
        </w:rPr>
        <w:drawing>
          <wp:inline distT="0" distB="0" distL="114300" distR="114300">
            <wp:extent cx="400050" cy="714375"/>
            <wp:effectExtent l="0" t="0" r="0" b="9525"/>
            <wp:docPr id="41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9100" cy="688340"/>
            <wp:effectExtent l="0" t="0" r="0" b="16510"/>
            <wp:docPr id="46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46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语音：韵母自成音节去声省写 w</w:t>
      </w:r>
      <w:r>
        <w:rPr>
          <w:rFonts w:hint="eastAsia" w:ascii="仿宋" w:hAnsi="仿宋" w:eastAsia="仿宋"/>
          <w:sz w:val="32"/>
          <w:szCs w:val="32"/>
        </w:rPr>
        <w:t>àng</w:t>
      </w:r>
      <w:r>
        <w:rPr>
          <w:rFonts w:hint="eastAsia" w:ascii="仿宋" w:hAnsi="仿宋" w:eastAsia="仿宋"/>
          <w:sz w:val="32"/>
          <w:szCs w:val="32"/>
          <w:lang w:val="en-US" w:eastAsia="zh-CN"/>
        </w:rPr>
        <w:t xml:space="preserve"> y</w:t>
      </w:r>
      <w:r>
        <w:rPr>
          <w:rFonts w:hint="eastAsia" w:ascii="仿宋" w:hAnsi="仿宋" w:eastAsia="仿宋"/>
          <w:sz w:val="32"/>
          <w:szCs w:val="32"/>
        </w:rPr>
        <w:t>uǎn</w:t>
      </w:r>
      <w:r>
        <w:rPr>
          <w:rFonts w:hint="eastAsia" w:ascii="仿宋" w:hAnsi="仿宋" w:eastAsia="仿宋"/>
          <w:sz w:val="32"/>
          <w:szCs w:val="32"/>
          <w:lang w:val="en-US" w:eastAsia="zh-CN"/>
        </w:rPr>
        <w:t xml:space="preserve"> </w:t>
      </w:r>
      <w:r>
        <w:rPr>
          <w:rFonts w:hint="eastAsia" w:ascii="仿宋" w:hAnsi="仿宋" w:eastAsia="仿宋"/>
          <w:sz w:val="32"/>
          <w:szCs w:val="32"/>
        </w:rPr>
        <w:t>jìng</w:t>
      </w:r>
    </w:p>
    <w:p>
      <w:pPr>
        <w:jc w:val="center"/>
      </w:pPr>
      <w:r>
        <w:drawing>
          <wp:inline distT="0" distB="0" distL="114300" distR="114300">
            <wp:extent cx="400050" cy="695325"/>
            <wp:effectExtent l="0" t="0" r="0" b="9525"/>
            <wp:docPr id="47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400050" cy="704850"/>
            <wp:effectExtent l="0" t="0" r="0" b="0"/>
            <wp:docPr id="5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53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59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 name="图片 4"/>
                    <pic:cNvPicPr>
                      <a:picLocks noChangeAspect="1"/>
                    </pic:cNvPicPr>
                  </pic:nvPicPr>
                  <pic:blipFill>
                    <a:blip r:embed="rId27"/>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14375"/>
            <wp:effectExtent l="0" t="0" r="0" b="9525"/>
            <wp:docPr id="59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 name="图片 4"/>
                    <pic:cNvPicPr>
                      <a:picLocks noChangeAspect="1"/>
                    </pic:cNvPicPr>
                  </pic:nvPicPr>
                  <pic:blipFill>
                    <a:blip r:embed="rId61"/>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语音：韵母自成音节去声省写 w</w:t>
      </w:r>
      <w:r>
        <w:rPr>
          <w:rFonts w:hint="eastAsia" w:ascii="仿宋" w:hAnsi="仿宋" w:eastAsia="仿宋"/>
          <w:sz w:val="32"/>
          <w:szCs w:val="32"/>
        </w:rPr>
        <w:t>ài</w:t>
      </w:r>
      <w:r>
        <w:rPr>
          <w:rFonts w:hint="eastAsia" w:ascii="仿宋" w:hAnsi="仿宋" w:eastAsia="仿宋"/>
          <w:sz w:val="32"/>
          <w:szCs w:val="32"/>
          <w:lang w:val="en-US" w:eastAsia="zh-CN"/>
        </w:rPr>
        <w:t xml:space="preserve"> y</w:t>
      </w:r>
      <w:r>
        <w:rPr>
          <w:rFonts w:hint="eastAsia" w:ascii="仿宋" w:hAnsi="仿宋" w:eastAsia="仿宋"/>
          <w:sz w:val="32"/>
          <w:szCs w:val="32"/>
        </w:rPr>
        <w:t>ǔ</w:t>
      </w:r>
    </w:p>
    <w:p>
      <w:pPr>
        <w:ind w:left="2415" w:leftChars="50" w:hanging="2310" w:hangingChars="1100"/>
        <w:jc w:val="center"/>
      </w:pPr>
      <w:r>
        <w:drawing>
          <wp:inline distT="0" distB="0" distL="114300" distR="114300">
            <wp:extent cx="400050" cy="695325"/>
            <wp:effectExtent l="0" t="0" r="0" b="9525"/>
            <wp:docPr id="5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 name="图片 2"/>
                    <pic:cNvPicPr>
                      <a:picLocks noChangeAspect="1"/>
                    </pic:cNvPicPr>
                  </pic:nvPicPr>
                  <pic:blipFill>
                    <a:blip r:embed="rId46"/>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81000" cy="718820"/>
            <wp:effectExtent l="0" t="0" r="0" b="5080"/>
            <wp:docPr id="5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26720" cy="741045"/>
            <wp:effectExtent l="0" t="0" r="11430" b="1905"/>
            <wp:docPr id="59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rPr>
      </w:pPr>
      <w:r>
        <w:rPr>
          <w:rFonts w:hint="eastAsia" w:ascii="仿宋" w:hAnsi="仿宋" w:eastAsia="仿宋"/>
          <w:sz w:val="32"/>
          <w:szCs w:val="32"/>
          <w:lang w:val="en-US" w:eastAsia="zh-CN"/>
        </w:rPr>
        <w:t>语音：y</w:t>
      </w:r>
      <w:r>
        <w:rPr>
          <w:rFonts w:hint="eastAsia" w:ascii="仿宋" w:hAnsi="仿宋" w:eastAsia="仿宋"/>
          <w:sz w:val="32"/>
          <w:szCs w:val="32"/>
        </w:rPr>
        <w:t>ùn</w:t>
      </w:r>
      <w:r>
        <w:rPr>
          <w:rFonts w:hint="eastAsia" w:ascii="仿宋" w:hAnsi="仿宋" w:eastAsia="仿宋"/>
          <w:sz w:val="32"/>
          <w:szCs w:val="32"/>
          <w:lang w:val="en-US" w:eastAsia="zh-CN"/>
        </w:rPr>
        <w:t xml:space="preserve"> y</w:t>
      </w:r>
      <w:r>
        <w:rPr>
          <w:rFonts w:hint="eastAsia" w:ascii="仿宋" w:hAnsi="仿宋" w:eastAsia="仿宋"/>
          <w:sz w:val="32"/>
          <w:szCs w:val="32"/>
        </w:rPr>
        <w:t>òng</w:t>
      </w:r>
    </w:p>
    <w:p>
      <w:pPr>
        <w:ind w:left="3680" w:hanging="2415" w:hangingChars="1150"/>
        <w:jc w:val="center"/>
        <w:rPr>
          <w:rFonts w:hint="eastAsia" w:ascii="仿宋" w:hAnsi="仿宋" w:eastAsia="仿宋"/>
          <w:sz w:val="32"/>
          <w:szCs w:val="32"/>
        </w:rPr>
      </w:pPr>
      <w:r>
        <w:drawing>
          <wp:inline distT="0" distB="0" distL="114300" distR="114300">
            <wp:extent cx="390525" cy="714375"/>
            <wp:effectExtent l="0" t="0" r="9525" b="9525"/>
            <wp:docPr id="5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 name="图片 2"/>
                    <pic:cNvPicPr>
                      <a:picLocks noChangeAspect="1"/>
                    </pic:cNvPicPr>
                  </pic:nvPicPr>
                  <pic:blipFill>
                    <a:blip r:embed="rId67"/>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59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语音：y</w:t>
      </w:r>
      <w:r>
        <w:rPr>
          <w:rFonts w:hint="eastAsia" w:ascii="仿宋" w:hAnsi="仿宋" w:eastAsia="仿宋"/>
          <w:sz w:val="32"/>
          <w:szCs w:val="32"/>
        </w:rPr>
        <w:t>í</w:t>
      </w:r>
      <w:r>
        <w:rPr>
          <w:rFonts w:hint="eastAsia" w:ascii="仿宋" w:hAnsi="仿宋" w:eastAsia="仿宋"/>
          <w:sz w:val="32"/>
          <w:szCs w:val="32"/>
          <w:lang w:val="en-US" w:eastAsia="zh-CN"/>
        </w:rPr>
        <w:t xml:space="preserve"> w</w:t>
      </w:r>
      <w:r>
        <w:rPr>
          <w:rFonts w:hint="eastAsia" w:ascii="仿宋" w:hAnsi="仿宋" w:eastAsia="仿宋"/>
          <w:sz w:val="32"/>
          <w:szCs w:val="32"/>
        </w:rPr>
        <w:t>àng</w:t>
      </w:r>
    </w:p>
    <w:p>
      <w:pPr>
        <w:jc w:val="center"/>
      </w:pPr>
      <w:r>
        <w:drawing>
          <wp:inline distT="0" distB="0" distL="114300" distR="114300">
            <wp:extent cx="409575" cy="704850"/>
            <wp:effectExtent l="0" t="0" r="9525" b="0"/>
            <wp:docPr id="59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59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400050" cy="695325"/>
            <wp:effectExtent l="0" t="0" r="0" b="9525"/>
            <wp:docPr id="59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 name="图片 2"/>
                    <pic:cNvPicPr>
                      <a:picLocks noChangeAspect="1"/>
                    </pic:cNvPicPr>
                  </pic:nvPicPr>
                  <pic:blipFill>
                    <a:blip r:embed="rId63"/>
                    <a:stretch>
                      <a:fillRect/>
                    </a:stretch>
                  </pic:blipFill>
                  <pic:spPr>
                    <a:xfrm>
                      <a:off x="0" y="0"/>
                      <a:ext cx="400050" cy="69532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59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àn</w:t>
      </w:r>
      <w:r>
        <w:rPr>
          <w:rFonts w:hint="eastAsia" w:ascii="仿宋" w:hAnsi="仿宋" w:eastAsia="仿宋"/>
          <w:sz w:val="32"/>
          <w:szCs w:val="32"/>
          <w:lang w:val="en-US" w:eastAsia="zh-CN"/>
        </w:rPr>
        <w:t xml:space="preserve"> </w:t>
      </w:r>
      <w:r>
        <w:rPr>
          <w:rFonts w:hint="eastAsia" w:ascii="仿宋" w:hAnsi="仿宋" w:eastAsia="仿宋"/>
          <w:sz w:val="32"/>
          <w:szCs w:val="32"/>
        </w:rPr>
        <w:t>shì</w:t>
      </w:r>
    </w:p>
    <w:p>
      <w:pPr>
        <w:ind w:left="3680" w:hanging="2415" w:hangingChars="1150"/>
        <w:jc w:val="center"/>
        <w:rPr>
          <w:rFonts w:hint="default" w:ascii="仿宋" w:hAnsi="仿宋" w:eastAsia="仿宋"/>
          <w:sz w:val="32"/>
          <w:szCs w:val="32"/>
          <w:lang w:val="en-US" w:eastAsia="zh-CN"/>
        </w:rPr>
      </w:pPr>
      <w:r>
        <w:drawing>
          <wp:inline distT="0" distB="0" distL="114300" distR="114300">
            <wp:extent cx="390525" cy="723900"/>
            <wp:effectExtent l="0" t="0" r="9525" b="0"/>
            <wp:docPr id="5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 name="图片 1"/>
                    <pic:cNvPicPr>
                      <a:picLocks noChangeAspect="1"/>
                    </pic:cNvPicPr>
                  </pic:nvPicPr>
                  <pic:blipFill>
                    <a:blip r:embed="rId51"/>
                    <a:stretch>
                      <a:fillRect/>
                    </a:stretch>
                  </pic:blipFill>
                  <pic:spPr>
                    <a:xfrm>
                      <a:off x="0" y="0"/>
                      <a:ext cx="390525" cy="723900"/>
                    </a:xfrm>
                    <a:prstGeom prst="rect">
                      <a:avLst/>
                    </a:prstGeom>
                    <a:noFill/>
                    <a:ln>
                      <a:noFill/>
                    </a:ln>
                  </pic:spPr>
                </pic:pic>
              </a:graphicData>
            </a:graphic>
          </wp:inline>
        </w:drawing>
      </w:r>
      <w:r>
        <w:drawing>
          <wp:inline distT="0" distB="0" distL="114300" distR="114300">
            <wp:extent cx="400050" cy="723900"/>
            <wp:effectExtent l="0" t="0" r="0" b="0"/>
            <wp:docPr id="59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0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lang w:val="en-US" w:eastAsia="zh-CN"/>
        </w:rPr>
        <w:t xml:space="preserve">语音： </w:t>
      </w:r>
      <w:r>
        <w:rPr>
          <w:rFonts w:hint="eastAsia" w:ascii="仿宋" w:hAnsi="仿宋" w:eastAsia="仿宋"/>
          <w:sz w:val="32"/>
          <w:szCs w:val="32"/>
        </w:rPr>
        <w:t>huà</w:t>
      </w:r>
      <w:r>
        <w:rPr>
          <w:rFonts w:hint="eastAsia" w:ascii="仿宋" w:hAnsi="仿宋" w:eastAsia="仿宋"/>
          <w:sz w:val="32"/>
          <w:szCs w:val="32"/>
          <w:lang w:val="en-US" w:eastAsia="zh-CN"/>
        </w:rPr>
        <w:t xml:space="preserve"> </w:t>
      </w:r>
      <w:r>
        <w:rPr>
          <w:rFonts w:hint="eastAsia" w:ascii="仿宋" w:hAnsi="仿宋" w:eastAsia="仿宋"/>
          <w:sz w:val="32"/>
          <w:szCs w:val="32"/>
        </w:rPr>
        <w:t>hé</w:t>
      </w:r>
      <w:r>
        <w:rPr>
          <w:rFonts w:hint="eastAsia" w:ascii="仿宋" w:hAnsi="仿宋" w:eastAsia="仿宋"/>
          <w:sz w:val="32"/>
          <w:szCs w:val="32"/>
          <w:lang w:val="en-US" w:eastAsia="zh-CN"/>
        </w:rPr>
        <w:t xml:space="preserve"> w</w:t>
      </w:r>
      <w:r>
        <w:rPr>
          <w:rFonts w:hint="eastAsia" w:ascii="仿宋" w:hAnsi="仿宋" w:eastAsia="仿宋"/>
          <w:sz w:val="32"/>
          <w:szCs w:val="32"/>
        </w:rPr>
        <w:t>ù</w:t>
      </w:r>
    </w:p>
    <w:p>
      <w:pPr>
        <w:jc w:val="center"/>
        <w:rPr>
          <w:rFonts w:hint="eastAsia" w:ascii="仿宋" w:hAnsi="仿宋" w:eastAsia="仿宋"/>
          <w:sz w:val="32"/>
          <w:szCs w:val="32"/>
        </w:rPr>
      </w:pPr>
      <w:r>
        <w:drawing>
          <wp:inline distT="0" distB="0" distL="114300" distR="114300">
            <wp:extent cx="391160" cy="688340"/>
            <wp:effectExtent l="0" t="0" r="8890" b="16510"/>
            <wp:docPr id="58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 name="图片 3"/>
                    <pic:cNvPicPr>
                      <a:picLocks noChangeAspect="1"/>
                    </pic:cNvPicPr>
                  </pic:nvPicPr>
                  <pic:blipFill>
                    <a:blip r:embed="rId26"/>
                    <a:srcRect b="5299"/>
                    <a:stretch>
                      <a:fillRect/>
                    </a:stretch>
                  </pic:blipFill>
                  <pic:spPr>
                    <a:xfrm>
                      <a:off x="0" y="0"/>
                      <a:ext cx="391160" cy="688340"/>
                    </a:xfrm>
                    <a:prstGeom prst="rect">
                      <a:avLst/>
                    </a:prstGeom>
                    <a:noFill/>
                    <a:ln>
                      <a:noFill/>
                    </a:ln>
                  </pic:spPr>
                </pic:pic>
              </a:graphicData>
            </a:graphic>
          </wp:inline>
        </w:drawing>
      </w:r>
      <w:r>
        <w:drawing>
          <wp:inline distT="0" distB="0" distL="114300" distR="114300">
            <wp:extent cx="409575" cy="701675"/>
            <wp:effectExtent l="0" t="0" r="9525" b="3175"/>
            <wp:docPr id="5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 name="图片 1"/>
                    <pic:cNvPicPr>
                      <a:picLocks noChangeAspect="1"/>
                    </pic:cNvPicPr>
                  </pic:nvPicPr>
                  <pic:blipFill>
                    <a:blip r:embed="rId45"/>
                    <a:srcRect b="4329"/>
                    <a:stretch>
                      <a:fillRect/>
                    </a:stretch>
                  </pic:blipFill>
                  <pic:spPr>
                    <a:xfrm>
                      <a:off x="0" y="0"/>
                      <a:ext cx="409575" cy="701675"/>
                    </a:xfrm>
                    <a:prstGeom prst="rect">
                      <a:avLst/>
                    </a:prstGeom>
                    <a:noFill/>
                    <a:ln>
                      <a:noFill/>
                    </a:ln>
                  </pic:spPr>
                </pic:pic>
              </a:graphicData>
            </a:graphic>
          </wp:inline>
        </w:drawing>
      </w:r>
      <w:r>
        <w:drawing>
          <wp:inline distT="0" distB="0" distL="114300" distR="114300">
            <wp:extent cx="375285" cy="702310"/>
            <wp:effectExtent l="0" t="0" r="5715" b="2540"/>
            <wp:docPr id="590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 name="图片 10"/>
                    <pic:cNvPicPr>
                      <a:picLocks noChangeAspect="1"/>
                    </pic:cNvPicPr>
                  </pic:nvPicPr>
                  <pic:blipFill>
                    <a:blip r:embed="rId13"/>
                    <a:srcRect b="4325"/>
                    <a:stretch>
                      <a:fillRect/>
                    </a:stretch>
                  </pic:blipFill>
                  <pic:spPr>
                    <a:xfrm>
                      <a:off x="0" y="0"/>
                      <a:ext cx="375285" cy="70231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0050" cy="703580"/>
            <wp:effectExtent l="0" t="0" r="0" b="1270"/>
            <wp:docPr id="59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 name="图片 3"/>
                    <pic:cNvPicPr>
                      <a:picLocks noChangeAspect="1"/>
                    </pic:cNvPicPr>
                  </pic:nvPicPr>
                  <pic:blipFill>
                    <a:blip r:embed="rId26"/>
                    <a:srcRect b="5299"/>
                    <a:stretch>
                      <a:fillRect/>
                    </a:stretch>
                  </pic:blipFill>
                  <pic:spPr>
                    <a:xfrm>
                      <a:off x="0" y="0"/>
                      <a:ext cx="400050" cy="703580"/>
                    </a:xfrm>
                    <a:prstGeom prst="rect">
                      <a:avLst/>
                    </a:prstGeom>
                    <a:noFill/>
                    <a:ln>
                      <a:noFill/>
                    </a:ln>
                  </pic:spPr>
                </pic:pic>
              </a:graphicData>
            </a:graphic>
          </wp:inline>
        </w:drawing>
      </w:r>
      <w:r>
        <w:rPr>
          <w:rFonts w:hint="eastAsia" w:ascii="仿宋" w:hAnsi="仿宋" w:eastAsia="仿宋"/>
          <w:sz w:val="32"/>
          <w:szCs w:val="32"/>
          <w:lang w:val="en-US" w:eastAsia="zh-CN"/>
        </w:rPr>
        <w:drawing>
          <wp:inline distT="0" distB="0" distL="114300" distR="114300">
            <wp:extent cx="409575" cy="704850"/>
            <wp:effectExtent l="0" t="0" r="9525" b="0"/>
            <wp:docPr id="5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81000" cy="714375"/>
            <wp:effectExtent l="0" t="0" r="0" b="9525"/>
            <wp:docPr id="59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 name="图片 3"/>
                    <pic:cNvPicPr>
                      <a:picLocks noChangeAspect="1"/>
                    </pic:cNvPicPr>
                  </pic:nvPicPr>
                  <pic:blipFill>
                    <a:blip r:embed="rId22"/>
                    <a:stretch>
                      <a:fillRect/>
                    </a:stretch>
                  </pic:blipFill>
                  <pic:spPr>
                    <a:xfrm>
                      <a:off x="0" y="0"/>
                      <a:ext cx="381000" cy="71437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16" w:name="_Toc31540"/>
      <w:r>
        <w:rPr>
          <w:rFonts w:hint="eastAsia"/>
          <w:lang w:val="en-US" w:eastAsia="zh-CN"/>
        </w:rPr>
        <w:t>二 特例wǒ、yě、yǒu、yī、ér 声调符号省写，</w:t>
      </w:r>
      <w:r>
        <w:rPr>
          <w:rFonts w:hint="default"/>
          <w:lang w:val="en-US" w:eastAsia="zh-CN"/>
        </w:rPr>
        <w:t>它们对应的其他声调符号不省写</w:t>
      </w:r>
      <w:bookmarkEnd w:id="216"/>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语音：特例wǒ 上声省写，w</w:t>
      </w:r>
      <w:r>
        <w:rPr>
          <w:rFonts w:hint="eastAsia" w:ascii="仿宋" w:hAnsi="仿宋" w:eastAsia="仿宋"/>
          <w:sz w:val="32"/>
          <w:szCs w:val="32"/>
        </w:rPr>
        <w:t>ō</w:t>
      </w:r>
      <w:r>
        <w:rPr>
          <w:rFonts w:hint="eastAsia" w:ascii="仿宋" w:hAnsi="仿宋" w:eastAsia="仿宋"/>
          <w:sz w:val="32"/>
          <w:szCs w:val="32"/>
          <w:lang w:val="en-US" w:eastAsia="zh-CN"/>
        </w:rPr>
        <w:t xml:space="preserve"> w</w:t>
      </w:r>
      <w:r>
        <w:rPr>
          <w:rFonts w:hint="eastAsia" w:ascii="仿宋" w:hAnsi="仿宋" w:eastAsia="仿宋"/>
          <w:sz w:val="32"/>
          <w:szCs w:val="32"/>
        </w:rPr>
        <w:t>ò</w:t>
      </w:r>
      <w:r>
        <w:rPr>
          <w:rFonts w:hint="eastAsia" w:ascii="仿宋" w:hAnsi="仿宋" w:eastAsia="仿宋"/>
          <w:sz w:val="32"/>
          <w:szCs w:val="32"/>
          <w:lang w:val="en-US" w:eastAsia="zh-CN"/>
        </w:rPr>
        <w:t xml:space="preserve"> 不省写</w:t>
      </w:r>
    </w:p>
    <w:p>
      <w:pPr>
        <w:ind w:left="2415" w:leftChars="50" w:hanging="2310" w:hangingChars="1100"/>
        <w:jc w:val="center"/>
        <w:rPr>
          <w:rFonts w:hint="eastAsia" w:ascii="仿宋" w:hAnsi="仿宋" w:eastAsia="仿宋"/>
          <w:sz w:val="32"/>
          <w:szCs w:val="32"/>
        </w:rPr>
      </w:pPr>
      <w:r>
        <w:drawing>
          <wp:inline distT="0" distB="0" distL="114300" distR="114300">
            <wp:extent cx="400050" cy="714375"/>
            <wp:effectExtent l="0" t="0" r="0" b="9525"/>
            <wp:docPr id="60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04" name="图片 6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 name="图片 600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语音：特例wǒ 上声省写, wǒ </w:t>
      </w:r>
      <w:r>
        <w:rPr>
          <w:rFonts w:hint="eastAsia" w:ascii="仿宋" w:hAnsi="仿宋" w:eastAsia="仿宋"/>
          <w:sz w:val="32"/>
          <w:szCs w:val="32"/>
        </w:rPr>
        <w:t>m</w:t>
      </w:r>
      <w:r>
        <w:rPr>
          <w:rFonts w:hint="eastAsia" w:ascii="仿宋" w:hAnsi="仿宋" w:eastAsia="仿宋"/>
          <w:sz w:val="32"/>
          <w:szCs w:val="32"/>
          <w:lang w:val="en-US" w:eastAsia="zh-CN"/>
        </w:rPr>
        <w:t>e</w:t>
      </w:r>
      <w:r>
        <w:rPr>
          <w:rFonts w:hint="eastAsia" w:ascii="仿宋" w:hAnsi="仿宋" w:eastAsia="仿宋"/>
          <w:sz w:val="32"/>
          <w:szCs w:val="32"/>
        </w:rPr>
        <w:t>n</w:t>
      </w:r>
    </w:p>
    <w:p>
      <w:pPr>
        <w:jc w:val="center"/>
        <w:rPr>
          <w:rFonts w:hint="default" w:ascii="仿宋" w:hAnsi="仿宋" w:eastAsia="仿宋"/>
          <w:sz w:val="32"/>
          <w:szCs w:val="32"/>
          <w:lang w:val="en-US" w:eastAsia="zh-CN"/>
        </w:rPr>
      </w:pPr>
      <w:r>
        <w:drawing>
          <wp:inline distT="0" distB="0" distL="114300" distR="114300">
            <wp:extent cx="400050" cy="714375"/>
            <wp:effectExtent l="0" t="0" r="0" b="9525"/>
            <wp:docPr id="60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014" name="图片 6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 name="图片 6014"/>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0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语音：特例yě 上声省写，y</w:t>
      </w:r>
      <w:r>
        <w:rPr>
          <w:rFonts w:hint="eastAsia" w:ascii="仿宋" w:hAnsi="仿宋" w:eastAsia="仿宋"/>
          <w:sz w:val="32"/>
          <w:szCs w:val="32"/>
        </w:rPr>
        <w:t>ē</w:t>
      </w:r>
      <w:r>
        <w:rPr>
          <w:rFonts w:hint="eastAsia" w:ascii="仿宋" w:hAnsi="仿宋" w:eastAsia="仿宋"/>
          <w:sz w:val="32"/>
          <w:szCs w:val="32"/>
          <w:lang w:val="en-US" w:eastAsia="zh-CN"/>
        </w:rPr>
        <w:t xml:space="preserve"> y</w:t>
      </w:r>
      <w:r>
        <w:rPr>
          <w:rFonts w:hint="eastAsia" w:ascii="仿宋" w:hAnsi="仿宋" w:eastAsia="仿宋"/>
          <w:sz w:val="32"/>
          <w:szCs w:val="32"/>
        </w:rPr>
        <w:t>é</w:t>
      </w:r>
      <w:r>
        <w:rPr>
          <w:rFonts w:hint="eastAsia" w:ascii="仿宋" w:hAnsi="仿宋" w:eastAsia="仿宋"/>
          <w:sz w:val="32"/>
          <w:szCs w:val="32"/>
          <w:lang w:val="en-US" w:eastAsia="zh-CN"/>
        </w:rPr>
        <w:t xml:space="preserve"> y</w:t>
      </w:r>
      <w:r>
        <w:rPr>
          <w:rFonts w:hint="eastAsia" w:ascii="仿宋" w:hAnsi="仿宋" w:eastAsia="仿宋"/>
          <w:sz w:val="32"/>
          <w:szCs w:val="32"/>
        </w:rPr>
        <w:t>è</w:t>
      </w:r>
      <w:r>
        <w:rPr>
          <w:rFonts w:hint="eastAsia" w:ascii="仿宋" w:hAnsi="仿宋" w:eastAsia="仿宋"/>
          <w:sz w:val="32"/>
          <w:szCs w:val="32"/>
          <w:lang w:val="en-US" w:eastAsia="zh-CN"/>
        </w:rPr>
        <w:t xml:space="preserve"> 不省写</w:t>
      </w:r>
    </w:p>
    <w:p>
      <w:pPr>
        <w:jc w:val="center"/>
        <w:rPr>
          <w:rFonts w:hint="eastAsia" w:ascii="仿宋" w:hAnsi="仿宋" w:eastAsia="仿宋"/>
          <w:sz w:val="32"/>
          <w:szCs w:val="32"/>
          <w:lang w:val="en-US" w:eastAsia="zh-CN"/>
        </w:rPr>
      </w:pPr>
      <w:r>
        <w:drawing>
          <wp:inline distT="0" distB="0" distL="114300" distR="114300">
            <wp:extent cx="400050" cy="704850"/>
            <wp:effectExtent l="0" t="0" r="0" b="0"/>
            <wp:docPr id="60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3385" cy="721995"/>
            <wp:effectExtent l="0" t="0" r="5715" b="1905"/>
            <wp:docPr id="6026" name="图片 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 name="图片 602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19100" cy="688340"/>
            <wp:effectExtent l="0" t="0" r="0" b="16510"/>
            <wp:docPr id="60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04850"/>
            <wp:effectExtent l="0" t="0" r="0" b="0"/>
            <wp:docPr id="60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75285" cy="734060"/>
            <wp:effectExtent l="0" t="0" r="5715" b="8890"/>
            <wp:docPr id="60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语音：特例yě 上声省写 </w:t>
      </w:r>
      <w:r>
        <w:rPr>
          <w:rFonts w:hint="eastAsia" w:ascii="仿宋" w:hAnsi="仿宋" w:eastAsia="仿宋"/>
          <w:sz w:val="32"/>
          <w:szCs w:val="32"/>
        </w:rPr>
        <w:t>tián</w:t>
      </w:r>
      <w:r>
        <w:rPr>
          <w:rFonts w:hint="eastAsia" w:ascii="仿宋" w:hAnsi="仿宋" w:eastAsia="仿宋"/>
          <w:sz w:val="32"/>
          <w:szCs w:val="32"/>
          <w:lang w:val="en-US" w:eastAsia="zh-CN"/>
        </w:rPr>
        <w:t xml:space="preserve"> yě</w:t>
      </w:r>
    </w:p>
    <w:p>
      <w:pPr>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60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00050" cy="704850"/>
            <wp:effectExtent l="0" t="0" r="0" b="0"/>
            <wp:docPr id="60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语音：特例yǒu 上声省写，y</w:t>
      </w:r>
      <w:r>
        <w:rPr>
          <w:rFonts w:hint="eastAsia" w:ascii="仿宋" w:hAnsi="仿宋" w:eastAsia="仿宋"/>
          <w:sz w:val="32"/>
          <w:szCs w:val="32"/>
        </w:rPr>
        <w:t xml:space="preserve">ōu  </w:t>
      </w:r>
      <w:r>
        <w:rPr>
          <w:rFonts w:hint="eastAsia" w:ascii="仿宋" w:hAnsi="仿宋" w:eastAsia="仿宋"/>
          <w:sz w:val="32"/>
          <w:szCs w:val="32"/>
          <w:lang w:val="en-US" w:eastAsia="zh-CN"/>
        </w:rPr>
        <w:t>y</w:t>
      </w:r>
      <w:r>
        <w:rPr>
          <w:rFonts w:hint="eastAsia" w:ascii="仿宋" w:hAnsi="仿宋" w:eastAsia="仿宋"/>
          <w:sz w:val="32"/>
          <w:szCs w:val="32"/>
        </w:rPr>
        <w:t xml:space="preserve">óu  </w:t>
      </w:r>
      <w:r>
        <w:rPr>
          <w:rFonts w:hint="eastAsia" w:ascii="仿宋" w:hAnsi="仿宋" w:eastAsia="仿宋"/>
          <w:sz w:val="32"/>
          <w:szCs w:val="32"/>
          <w:lang w:val="en-US" w:eastAsia="zh-CN"/>
        </w:rPr>
        <w:t>y</w:t>
      </w:r>
      <w:r>
        <w:rPr>
          <w:rFonts w:hint="eastAsia" w:ascii="仿宋" w:hAnsi="仿宋" w:eastAsia="仿宋"/>
          <w:sz w:val="32"/>
          <w:szCs w:val="32"/>
        </w:rPr>
        <w:t>òu</w:t>
      </w:r>
      <w:r>
        <w:rPr>
          <w:rFonts w:hint="eastAsia" w:ascii="仿宋" w:hAnsi="仿宋" w:eastAsia="仿宋"/>
          <w:sz w:val="32"/>
          <w:szCs w:val="32"/>
          <w:lang w:val="en-US" w:eastAsia="zh-CN"/>
        </w:rPr>
        <w:t>不省写</w:t>
      </w:r>
    </w:p>
    <w:p>
      <w:pPr>
        <w:jc w:val="center"/>
        <w:rPr>
          <w:rFonts w:hint="eastAsia" w:ascii="仿宋" w:hAnsi="仿宋" w:eastAsia="仿宋"/>
          <w:sz w:val="32"/>
          <w:szCs w:val="32"/>
          <w:lang w:val="en-US" w:eastAsia="zh-CN"/>
        </w:rPr>
      </w:pPr>
      <w:r>
        <w:drawing>
          <wp:inline distT="0" distB="0" distL="114300" distR="114300">
            <wp:extent cx="400050" cy="714375"/>
            <wp:effectExtent l="0" t="0" r="0" b="9525"/>
            <wp:docPr id="6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3385" cy="721995"/>
            <wp:effectExtent l="0" t="0" r="5715" b="1905"/>
            <wp:docPr id="6054" name="图片 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 name="图片 6054"/>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0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19100" cy="688340"/>
            <wp:effectExtent l="0" t="0" r="0" b="16510"/>
            <wp:docPr id="60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0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0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0050" cy="714375"/>
            <wp:effectExtent l="0" t="0" r="0" b="9525"/>
            <wp:docPr id="60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75285" cy="734060"/>
            <wp:effectExtent l="0" t="0" r="5715" b="8890"/>
            <wp:docPr id="60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0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语音：特例yī 上声省写，y</w:t>
      </w:r>
      <w:r>
        <w:rPr>
          <w:rFonts w:hint="eastAsia" w:ascii="仿宋" w:hAnsi="仿宋" w:eastAsia="仿宋"/>
          <w:sz w:val="32"/>
          <w:szCs w:val="32"/>
        </w:rPr>
        <w:t>í</w:t>
      </w:r>
      <w:r>
        <w:rPr>
          <w:rFonts w:hint="eastAsia" w:ascii="仿宋" w:hAnsi="仿宋" w:eastAsia="仿宋"/>
          <w:sz w:val="32"/>
          <w:szCs w:val="32"/>
          <w:lang w:val="en-US" w:eastAsia="zh-CN"/>
        </w:rPr>
        <w:t xml:space="preserve"> y</w:t>
      </w:r>
      <w:r>
        <w:rPr>
          <w:rFonts w:hint="eastAsia" w:ascii="仿宋" w:hAnsi="仿宋" w:eastAsia="仿宋"/>
          <w:sz w:val="32"/>
          <w:szCs w:val="32"/>
        </w:rPr>
        <w:t>ǐ</w:t>
      </w:r>
      <w:r>
        <w:rPr>
          <w:rFonts w:hint="eastAsia" w:ascii="仿宋" w:hAnsi="仿宋" w:eastAsia="仿宋"/>
          <w:sz w:val="32"/>
          <w:szCs w:val="32"/>
          <w:lang w:val="en-US" w:eastAsia="zh-CN"/>
        </w:rPr>
        <w:t xml:space="preserve"> y</w:t>
      </w:r>
      <w:r>
        <w:rPr>
          <w:rFonts w:hint="eastAsia" w:ascii="仿宋" w:hAnsi="仿宋" w:eastAsia="仿宋"/>
          <w:sz w:val="32"/>
          <w:szCs w:val="32"/>
        </w:rPr>
        <w:t>ì</w:t>
      </w:r>
      <w:r>
        <w:rPr>
          <w:rFonts w:hint="eastAsia" w:ascii="仿宋" w:hAnsi="仿宋" w:eastAsia="仿宋"/>
          <w:sz w:val="32"/>
          <w:szCs w:val="32"/>
          <w:lang w:val="en-US" w:eastAsia="zh-CN"/>
        </w:rPr>
        <w:t>不省写</w:t>
      </w:r>
    </w:p>
    <w:p>
      <w:pPr>
        <w:jc w:val="center"/>
        <w:rPr>
          <w:rFonts w:hint="default" w:ascii="仿宋" w:hAnsi="仿宋" w:eastAsia="仿宋"/>
          <w:sz w:val="32"/>
          <w:szCs w:val="32"/>
          <w:lang w:val="en-US" w:eastAsia="zh-CN"/>
        </w:rPr>
      </w:pPr>
      <w:r>
        <w:drawing>
          <wp:inline distT="0" distB="0" distL="114300" distR="114300">
            <wp:extent cx="409575" cy="704850"/>
            <wp:effectExtent l="0" t="0" r="9525" b="0"/>
            <wp:docPr id="61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语音：特例yǒu 上声省写，yǒu y</w:t>
      </w:r>
      <w:r>
        <w:rPr>
          <w:rFonts w:hint="eastAsia" w:ascii="仿宋" w:hAnsi="仿宋" w:eastAsia="仿宋"/>
          <w:sz w:val="32"/>
          <w:szCs w:val="32"/>
        </w:rPr>
        <w:t>ì</w:t>
      </w:r>
    </w:p>
    <w:p>
      <w:pPr>
        <w:keepNext w:val="0"/>
        <w:keepLines w:val="0"/>
        <w:widowControl/>
        <w:suppressLineNumbers w:val="0"/>
        <w:jc w:val="center"/>
        <w:rPr>
          <w:rFonts w:hint="default" w:ascii="仿宋" w:hAnsi="仿宋" w:eastAsia="仿宋"/>
          <w:sz w:val="32"/>
          <w:szCs w:val="32"/>
          <w:lang w:val="en-US" w:eastAsia="zh-CN"/>
        </w:rPr>
      </w:pPr>
      <w:r>
        <w:drawing>
          <wp:inline distT="0" distB="0" distL="114300" distR="114300">
            <wp:extent cx="400050" cy="714375"/>
            <wp:effectExtent l="0" t="0" r="0" b="9525"/>
            <wp:docPr id="60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 name="图片 4"/>
                    <pic:cNvPicPr>
                      <a:picLocks noChangeAspect="1"/>
                    </pic:cNvPicPr>
                  </pic:nvPicPr>
                  <pic:blipFill>
                    <a:blip r:embed="rId44"/>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409575" cy="704850"/>
            <wp:effectExtent l="0" t="0" r="9525" b="0"/>
            <wp:docPr id="60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0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语音：特例yī 上声省写，</w:t>
      </w:r>
      <w:r>
        <w:rPr>
          <w:rFonts w:hint="default" w:ascii="仿宋" w:hAnsi="仿宋" w:eastAsia="仿宋"/>
          <w:sz w:val="32"/>
          <w:szCs w:val="32"/>
          <w:lang w:val="en-US"/>
        </w:rPr>
        <w:t>y</w:t>
      </w:r>
      <w:r>
        <w:rPr>
          <w:rFonts w:hint="eastAsia" w:ascii="仿宋" w:hAnsi="仿宋" w:eastAsia="仿宋"/>
          <w:sz w:val="32"/>
          <w:szCs w:val="32"/>
        </w:rPr>
        <w:t>ī</w:t>
      </w:r>
      <w:ins w:id="1056" w:author="杨文珍" w:date="2020-08-18T07:58:35Z">
        <w:r>
          <w:rPr>
            <w:rFonts w:hint="default" w:ascii="仿宋" w:hAnsi="仿宋" w:eastAsia="仿宋"/>
            <w:sz w:val="32"/>
            <w:szCs w:val="32"/>
            <w:lang w:val="en-US"/>
          </w:rPr>
          <w:t xml:space="preserve"> </w:t>
        </w:r>
      </w:ins>
      <w:r>
        <w:rPr>
          <w:rFonts w:hint="eastAsia" w:ascii="仿宋" w:hAnsi="仿宋" w:eastAsia="仿宋"/>
          <w:sz w:val="32"/>
          <w:szCs w:val="32"/>
        </w:rPr>
        <w:t>fu</w:t>
      </w:r>
      <w:ins w:id="1057" w:author="杨文珍" w:date="2020-08-18T09:15:42Z">
        <w:r>
          <w:rPr>
            <w:rFonts w:hint="eastAsia" w:ascii="仿宋" w:hAnsi="仿宋" w:eastAsia="仿宋"/>
            <w:sz w:val="32"/>
            <w:szCs w:val="32"/>
            <w:lang w:val="en-US" w:eastAsia="zh-CN"/>
          </w:rPr>
          <w:t xml:space="preserve">  </w:t>
        </w:r>
      </w:ins>
      <w:r>
        <w:rPr>
          <w:rFonts w:hint="eastAsia" w:ascii="仿宋" w:hAnsi="仿宋" w:eastAsia="仿宋"/>
          <w:sz w:val="32"/>
          <w:szCs w:val="32"/>
        </w:rPr>
        <w:t>衣服</w:t>
      </w:r>
      <w:r>
        <w:rPr>
          <w:rFonts w:hint="default" w:ascii="仿宋" w:hAnsi="仿宋" w:eastAsia="仿宋"/>
          <w:sz w:val="32"/>
          <w:szCs w:val="32"/>
          <w:lang w:val="en-US"/>
        </w:rPr>
        <w:t xml:space="preserve"> </w:t>
      </w:r>
    </w:p>
    <w:p>
      <w:pPr>
        <w:ind w:left="3840" w:hanging="2520" w:hangingChars="1200"/>
        <w:jc w:val="center"/>
        <w:rPr>
          <w:rFonts w:hint="eastAsia" w:ascii="仿宋" w:hAnsi="仿宋" w:eastAsia="仿宋"/>
          <w:sz w:val="32"/>
          <w:szCs w:val="32"/>
        </w:rPr>
      </w:pPr>
      <w:r>
        <w:drawing>
          <wp:inline distT="0" distB="0" distL="114300" distR="114300">
            <wp:extent cx="409575" cy="704850"/>
            <wp:effectExtent l="0" t="0" r="9525" b="0"/>
            <wp:docPr id="6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735" cy="698500"/>
            <wp:effectExtent l="0" t="0" r="18415" b="6350"/>
            <wp:docPr id="6087" name="图片 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 name="图片 6087"/>
                    <pic:cNvPicPr>
                      <a:picLocks noChangeAspect="1"/>
                    </pic:cNvPicPr>
                  </pic:nvPicPr>
                  <pic:blipFill>
                    <a:blip r:embed="rId8"/>
                    <a:stretch>
                      <a:fillRect/>
                    </a:stretch>
                  </pic:blipFill>
                  <pic:spPr>
                    <a:xfrm>
                      <a:off x="0" y="0"/>
                      <a:ext cx="419735" cy="698500"/>
                    </a:xfrm>
                    <a:prstGeom prst="rect">
                      <a:avLst/>
                    </a:prstGeom>
                    <a:noFill/>
                    <a:ln>
                      <a:noFill/>
                    </a:ln>
                  </pic:spPr>
                </pic:pic>
              </a:graphicData>
            </a:graphic>
          </wp:inline>
        </w:drawing>
      </w:r>
      <w:r>
        <w:rPr>
          <w:rFonts w:hint="eastAsia"/>
          <w:lang w:val="en-US" w:eastAsia="zh-CN"/>
        </w:rPr>
        <w:drawing>
          <wp:inline distT="0" distB="0" distL="114300" distR="114300">
            <wp:extent cx="387985" cy="714375"/>
            <wp:effectExtent l="0" t="0" r="12065" b="9525"/>
            <wp:docPr id="60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 name="图片 3"/>
                    <pic:cNvPicPr>
                      <a:picLocks noChangeAspect="1"/>
                    </pic:cNvPicPr>
                  </pic:nvPicPr>
                  <pic:blipFill>
                    <a:blip r:embed="rId22"/>
                    <a:stretch>
                      <a:fillRect/>
                    </a:stretch>
                  </pic:blipFill>
                  <pic:spPr>
                    <a:xfrm>
                      <a:off x="0" y="0"/>
                      <a:ext cx="387985" cy="714375"/>
                    </a:xfrm>
                    <a:prstGeom prst="rect">
                      <a:avLst/>
                    </a:prstGeom>
                    <a:noFill/>
                    <a:ln>
                      <a:noFill/>
                    </a:ln>
                  </pic:spPr>
                </pic:pic>
              </a:graphicData>
            </a:graphic>
          </wp:inline>
        </w:drawing>
      </w:r>
      <w:r>
        <w:rPr>
          <w:rFonts w:hint="eastAsia"/>
          <w:lang w:val="en-US" w:eastAsia="zh-CN"/>
        </w:rPr>
        <w:drawing>
          <wp:inline distT="0" distB="0" distL="114300" distR="114300">
            <wp:extent cx="390525" cy="704850"/>
            <wp:effectExtent l="0" t="0" r="9525" b="0"/>
            <wp:docPr id="60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语音：特例ér 阳平省写，</w:t>
      </w:r>
      <w:r>
        <w:rPr>
          <w:rFonts w:hint="eastAsia" w:ascii="仿宋" w:hAnsi="仿宋" w:eastAsia="仿宋"/>
          <w:sz w:val="32"/>
          <w:szCs w:val="32"/>
        </w:rPr>
        <w:t xml:space="preserve">ěr </w:t>
      </w:r>
      <w:r>
        <w:rPr>
          <w:rFonts w:hint="eastAsia" w:ascii="仿宋" w:hAnsi="仿宋" w:eastAsia="仿宋"/>
          <w:sz w:val="32"/>
          <w:szCs w:val="32"/>
          <w:lang w:val="en-US" w:eastAsia="zh-CN"/>
        </w:rPr>
        <w:t xml:space="preserve"> </w:t>
      </w:r>
      <w:r>
        <w:rPr>
          <w:rFonts w:hint="eastAsia" w:ascii="仿宋" w:hAnsi="仿宋" w:eastAsia="仿宋"/>
          <w:sz w:val="32"/>
          <w:szCs w:val="32"/>
        </w:rPr>
        <w:t>èr</w:t>
      </w:r>
      <w:r>
        <w:rPr>
          <w:rFonts w:hint="eastAsia" w:ascii="仿宋" w:hAnsi="仿宋" w:eastAsia="仿宋"/>
          <w:sz w:val="32"/>
          <w:szCs w:val="32"/>
          <w:lang w:val="en-US" w:eastAsia="zh-CN"/>
        </w:rPr>
        <w:t>不省写</w:t>
      </w:r>
    </w:p>
    <w:p>
      <w:pPr>
        <w:jc w:val="center"/>
        <w:rPr>
          <w:rFonts w:hint="eastAsia" w:ascii="仿宋" w:hAnsi="仿宋" w:eastAsia="仿宋"/>
          <w:sz w:val="32"/>
          <w:szCs w:val="32"/>
          <w:lang w:val="en-US" w:eastAsia="zh-CN"/>
        </w:rPr>
      </w:pPr>
      <w:r>
        <w:drawing>
          <wp:inline distT="0" distB="0" distL="114300" distR="114300">
            <wp:extent cx="390525" cy="714375"/>
            <wp:effectExtent l="0" t="0" r="9525" b="9525"/>
            <wp:docPr id="60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90525" cy="704850"/>
            <wp:effectExtent l="0" t="0" r="9525" b="0"/>
            <wp:docPr id="60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26720" cy="741045"/>
            <wp:effectExtent l="0" t="0" r="11430" b="1905"/>
            <wp:docPr id="609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0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90525" cy="714375"/>
            <wp:effectExtent l="0" t="0" r="9525" b="9525"/>
            <wp:docPr id="60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375285" cy="734060"/>
            <wp:effectExtent l="0" t="0" r="5715" b="8890"/>
            <wp:docPr id="60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语音：特例ér 阳平省写，ér y</w:t>
      </w:r>
      <w:r>
        <w:rPr>
          <w:rFonts w:hint="eastAsia" w:ascii="仿宋" w:hAnsi="仿宋" w:eastAsia="仿宋"/>
          <w:sz w:val="32"/>
          <w:szCs w:val="32"/>
        </w:rPr>
        <w:t>ǐ</w:t>
      </w:r>
    </w:p>
    <w:p>
      <w:pPr>
        <w:jc w:val="center"/>
      </w:pPr>
      <w:r>
        <w:drawing>
          <wp:inline distT="0" distB="0" distL="114300" distR="114300">
            <wp:extent cx="390525" cy="714375"/>
            <wp:effectExtent l="0" t="0" r="9525" b="9525"/>
            <wp:docPr id="61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 name="图片 6"/>
                    <pic:cNvPicPr>
                      <a:picLocks noChangeAspect="1"/>
                    </pic:cNvPicPr>
                  </pic:nvPicPr>
                  <pic:blipFill>
                    <a:blip r:embed="rId50"/>
                    <a:stretch>
                      <a:fillRect/>
                    </a:stretch>
                  </pic:blipFill>
                  <pic:spPr>
                    <a:xfrm>
                      <a:off x="0" y="0"/>
                      <a:ext cx="390525" cy="714375"/>
                    </a:xfrm>
                    <a:prstGeom prst="rect">
                      <a:avLst/>
                    </a:prstGeom>
                    <a:noFill/>
                    <a:ln>
                      <a:noFill/>
                    </a:ln>
                  </pic:spPr>
                </pic:pic>
              </a:graphicData>
            </a:graphic>
          </wp:inline>
        </w:drawing>
      </w:r>
      <w:r>
        <w:drawing>
          <wp:inline distT="0" distB="0" distL="114300" distR="114300">
            <wp:extent cx="409575" cy="704850"/>
            <wp:effectExtent l="0" t="0" r="9525" b="0"/>
            <wp:docPr id="6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 name="图片 2"/>
                    <pic:cNvPicPr>
                      <a:picLocks noChangeAspect="1"/>
                    </pic:cNvPicPr>
                  </pic:nvPicPr>
                  <pic:blipFill>
                    <a:blip r:embed="rId21"/>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390525" cy="704850"/>
            <wp:effectExtent l="0" t="0" r="9525" b="0"/>
            <wp:docPr id="61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17" w:name="_Toc19197"/>
      <w:r>
        <w:rPr>
          <w:rFonts w:hint="eastAsia"/>
          <w:lang w:val="en-US" w:eastAsia="zh-CN"/>
        </w:rPr>
        <w:t>三 特例</w:t>
      </w:r>
      <w:r>
        <w:rPr>
          <w:rFonts w:hint="default"/>
          <w:lang w:val="en-US" w:eastAsia="zh-CN"/>
        </w:rPr>
        <w:t xml:space="preserve">音节 </w:t>
      </w:r>
      <w:r>
        <w:rPr>
          <w:rFonts w:hint="eastAsia"/>
          <w:lang w:val="en-US" w:eastAsia="zh-CN"/>
        </w:rPr>
        <w:t>ō ó ǒ ò</w:t>
      </w:r>
      <w:r>
        <w:rPr>
          <w:rFonts w:hint="default"/>
          <w:lang w:val="en-US" w:eastAsia="zh-CN"/>
        </w:rPr>
        <w:t xml:space="preserve"> 的声调符号省写</w:t>
      </w:r>
      <w:r>
        <w:rPr>
          <w:rFonts w:hint="eastAsia"/>
          <w:lang w:val="en-US" w:eastAsia="zh-CN"/>
        </w:rPr>
        <w:t>，</w:t>
      </w:r>
      <w:r>
        <w:rPr>
          <w:rFonts w:hint="default"/>
          <w:lang w:val="en-US" w:eastAsia="zh-CN"/>
        </w:rPr>
        <w:t>音节e1、e2、e3、e4的声调符号不省写</w:t>
      </w:r>
      <w:bookmarkEnd w:id="217"/>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语音：ō ó ǒ ò自成音节</w:t>
      </w:r>
      <w:r>
        <w:rPr>
          <w:rFonts w:hint="default" w:ascii="仿宋" w:hAnsi="仿宋" w:eastAsia="仿宋"/>
          <w:sz w:val="32"/>
          <w:szCs w:val="32"/>
          <w:lang w:val="en-US" w:eastAsia="zh-CN"/>
        </w:rPr>
        <w:t>声调省写</w:t>
      </w:r>
    </w:p>
    <w:p>
      <w:pPr>
        <w:ind w:left="3680" w:hanging="2415" w:hangingChars="1150"/>
        <w:jc w:val="center"/>
        <w:rPr>
          <w:rFonts w:hint="eastAsia" w:ascii="仿宋" w:hAnsi="仿宋" w:eastAsia="仿宋"/>
          <w:sz w:val="32"/>
          <w:szCs w:val="32"/>
        </w:rPr>
      </w:pPr>
      <w:r>
        <w:drawing>
          <wp:inline distT="0" distB="0" distL="114300" distR="114300">
            <wp:extent cx="409575" cy="704850"/>
            <wp:effectExtent l="0" t="0" r="9525" b="0"/>
            <wp:docPr id="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 name="图片 6"/>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 name="图片 7"/>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90525" cy="704850"/>
            <wp:effectExtent l="0" t="0" r="9525" b="0"/>
            <wp:docPr id="61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ascii="仿宋" w:hAnsi="仿宋" w:eastAsia="仿宋"/>
          <w:sz w:val="32"/>
          <w:szCs w:val="32"/>
        </w:rPr>
      </w:pPr>
      <w:r>
        <w:rPr>
          <w:rFonts w:hint="eastAsia" w:ascii="仿宋" w:hAnsi="仿宋" w:eastAsia="仿宋"/>
          <w:sz w:val="32"/>
          <w:szCs w:val="32"/>
        </w:rPr>
        <w:t>语音：ē</w:t>
      </w:r>
      <w:r>
        <w:rPr>
          <w:rFonts w:hint="eastAsia" w:ascii="仿宋" w:hAnsi="仿宋" w:eastAsia="仿宋"/>
          <w:sz w:val="32"/>
          <w:szCs w:val="32"/>
          <w:lang w:val="en-US" w:eastAsia="zh-CN"/>
        </w:rPr>
        <w:t xml:space="preserve"> </w:t>
      </w:r>
      <w:r>
        <w:rPr>
          <w:rFonts w:hint="eastAsia" w:ascii="仿宋" w:hAnsi="仿宋" w:eastAsia="仿宋"/>
          <w:sz w:val="32"/>
          <w:szCs w:val="32"/>
        </w:rPr>
        <w:t>é</w:t>
      </w:r>
      <w:r>
        <w:rPr>
          <w:rFonts w:hint="eastAsia" w:ascii="仿宋" w:hAnsi="仿宋" w:eastAsia="仿宋"/>
          <w:sz w:val="32"/>
          <w:szCs w:val="32"/>
          <w:lang w:val="en-US" w:eastAsia="zh-CN"/>
        </w:rPr>
        <w:t xml:space="preserve"> </w:t>
      </w:r>
      <w:r>
        <w:rPr>
          <w:rFonts w:hint="eastAsia" w:ascii="仿宋" w:hAnsi="仿宋" w:eastAsia="仿宋"/>
          <w:sz w:val="32"/>
          <w:szCs w:val="32"/>
        </w:rPr>
        <w:t>ě</w:t>
      </w:r>
      <w:r>
        <w:rPr>
          <w:rFonts w:hint="eastAsia" w:ascii="仿宋" w:hAnsi="仿宋" w:eastAsia="仿宋"/>
          <w:sz w:val="32"/>
          <w:szCs w:val="32"/>
          <w:lang w:val="en-US" w:eastAsia="zh-CN"/>
        </w:rPr>
        <w:t xml:space="preserve"> </w:t>
      </w:r>
      <w:r>
        <w:rPr>
          <w:rFonts w:hint="eastAsia" w:ascii="仿宋" w:hAnsi="仿宋" w:eastAsia="仿宋"/>
          <w:sz w:val="32"/>
          <w:szCs w:val="32"/>
        </w:rPr>
        <w:t>è</w:t>
      </w:r>
      <w:r>
        <w:rPr>
          <w:rFonts w:hint="eastAsia" w:ascii="仿宋" w:hAnsi="仿宋" w:eastAsia="仿宋"/>
          <w:sz w:val="32"/>
          <w:szCs w:val="32"/>
          <w:lang w:val="en-US" w:eastAsia="zh-CN"/>
        </w:rPr>
        <w:t>自成音节</w:t>
      </w:r>
      <w:r>
        <w:rPr>
          <w:rFonts w:hint="default" w:ascii="仿宋" w:hAnsi="仿宋" w:eastAsia="仿宋"/>
          <w:sz w:val="32"/>
          <w:szCs w:val="32"/>
          <w:lang w:val="en-US" w:eastAsia="zh-CN"/>
        </w:rPr>
        <w:t>声调</w:t>
      </w:r>
      <w:r>
        <w:rPr>
          <w:rFonts w:hint="eastAsia" w:ascii="仿宋" w:hAnsi="仿宋" w:eastAsia="仿宋"/>
          <w:sz w:val="32"/>
          <w:szCs w:val="32"/>
          <w:lang w:val="en-US" w:eastAsia="zh-CN"/>
        </w:rPr>
        <w:t>不</w:t>
      </w:r>
      <w:r>
        <w:rPr>
          <w:rFonts w:hint="default" w:ascii="仿宋" w:hAnsi="仿宋" w:eastAsia="仿宋"/>
          <w:sz w:val="32"/>
          <w:szCs w:val="32"/>
          <w:lang w:val="en-US" w:eastAsia="zh-CN"/>
        </w:rPr>
        <w:t>省写</w:t>
      </w:r>
    </w:p>
    <w:p>
      <w:r>
        <w:drawing>
          <wp:inline distT="0" distB="0" distL="114300" distR="114300">
            <wp:extent cx="409575" cy="704850"/>
            <wp:effectExtent l="0" t="0" r="9525" b="0"/>
            <wp:docPr id="6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119" name="图片 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 name="图片 6119"/>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1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26720" cy="741045"/>
            <wp:effectExtent l="0" t="0" r="11430" b="1905"/>
            <wp:docPr id="6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drawing>
          <wp:inline distT="0" distB="0" distL="114300" distR="114300">
            <wp:extent cx="390525" cy="704850"/>
            <wp:effectExtent l="0" t="0" r="9525" b="0"/>
            <wp:docPr id="6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9575" cy="704850"/>
            <wp:effectExtent l="0" t="0" r="9525" b="0"/>
            <wp:docPr id="6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90525" cy="704850"/>
            <wp:effectExtent l="0" t="0" r="9525" b="0"/>
            <wp:docPr id="6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tiān</w:t>
      </w:r>
      <w:r>
        <w:rPr>
          <w:rFonts w:hint="eastAsia" w:ascii="仿宋" w:hAnsi="仿宋" w:eastAsia="仿宋"/>
          <w:sz w:val="32"/>
          <w:szCs w:val="32"/>
          <w:lang w:val="en-US" w:eastAsia="zh-CN"/>
        </w:rPr>
        <w:t xml:space="preserve"> </w:t>
      </w:r>
      <w:r>
        <w:rPr>
          <w:rFonts w:hint="eastAsia" w:ascii="仿宋" w:hAnsi="仿宋" w:eastAsia="仿宋"/>
          <w:sz w:val="32"/>
          <w:szCs w:val="32"/>
        </w:rPr>
        <w:t>é</w:t>
      </w:r>
    </w:p>
    <w:p>
      <w:pPr>
        <w:jc w:val="center"/>
        <w:rPr>
          <w:rFonts w:hint="eastAsia" w:ascii="仿宋" w:hAnsi="仿宋" w:eastAsia="仿宋"/>
          <w:sz w:val="32"/>
          <w:szCs w:val="32"/>
          <w:lang w:val="en-US" w:eastAsia="zh-CN"/>
        </w:rPr>
      </w:pPr>
      <w:r>
        <w:rPr>
          <w:rFonts w:hint="eastAsia"/>
        </w:rPr>
        <w:drawing>
          <wp:inline distT="0" distB="0" distL="114300" distR="114300">
            <wp:extent cx="387350" cy="715645"/>
            <wp:effectExtent l="0" t="0" r="12700" b="8255"/>
            <wp:docPr id="61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00050" cy="704850"/>
            <wp:effectExtent l="0" t="0" r="0" b="0"/>
            <wp:docPr id="6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 name="图片 1"/>
                    <pic:cNvPicPr>
                      <a:picLocks noChangeAspect="1"/>
                    </pic:cNvPicPr>
                  </pic:nvPicPr>
                  <pic:blipFill>
                    <a:blip r:embed="rId58"/>
                    <a:stretch>
                      <a:fillRect/>
                    </a:stretch>
                  </pic:blipFill>
                  <pic:spPr>
                    <a:xfrm>
                      <a:off x="0" y="0"/>
                      <a:ext cx="400050"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141" name="图片 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 name="图片 6141"/>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9100" cy="688340"/>
            <wp:effectExtent l="0" t="0" r="0" b="16510"/>
            <wp:docPr id="61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jc w:val="center"/>
        <w:rPr>
          <w:rFonts w:hint="eastAsia" w:ascii="仿宋" w:hAnsi="仿宋" w:eastAsia="仿宋"/>
          <w:sz w:val="32"/>
          <w:szCs w:val="32"/>
        </w:rPr>
      </w:pPr>
      <w:r>
        <w:rPr>
          <w:rFonts w:hint="eastAsia" w:ascii="仿宋" w:hAnsi="仿宋" w:eastAsia="仿宋"/>
          <w:sz w:val="32"/>
          <w:szCs w:val="32"/>
          <w:lang w:val="en-US" w:eastAsia="zh-CN"/>
        </w:rPr>
        <w:t>语音：</w:t>
      </w:r>
      <w:r>
        <w:rPr>
          <w:rFonts w:hint="eastAsia" w:ascii="仿宋" w:hAnsi="仿宋" w:eastAsia="仿宋"/>
          <w:sz w:val="32"/>
          <w:szCs w:val="32"/>
        </w:rPr>
        <w:t>è</w:t>
      </w:r>
      <w:r>
        <w:rPr>
          <w:rFonts w:hint="eastAsia" w:ascii="仿宋" w:hAnsi="仿宋" w:eastAsia="仿宋"/>
          <w:sz w:val="32"/>
          <w:szCs w:val="32"/>
          <w:lang w:val="en-US" w:eastAsia="zh-CN"/>
        </w:rPr>
        <w:t xml:space="preserve"> y</w:t>
      </w:r>
      <w:r>
        <w:rPr>
          <w:rFonts w:hint="eastAsia" w:ascii="仿宋" w:hAnsi="仿宋" w:eastAsia="仿宋"/>
          <w:sz w:val="32"/>
          <w:szCs w:val="32"/>
        </w:rPr>
        <w:t>ú</w:t>
      </w:r>
    </w:p>
    <w:p>
      <w:pPr>
        <w:jc w:val="center"/>
        <w:rPr>
          <w:rFonts w:hint="default" w:ascii="仿宋" w:hAnsi="仿宋" w:eastAsia="仿宋"/>
          <w:sz w:val="32"/>
          <w:szCs w:val="32"/>
          <w:lang w:val="en-US" w:eastAsia="zh-CN"/>
        </w:rPr>
      </w:pPr>
      <w:r>
        <w:drawing>
          <wp:inline distT="0" distB="0" distL="114300" distR="114300">
            <wp:extent cx="409575" cy="704850"/>
            <wp:effectExtent l="0" t="0" r="9525" b="0"/>
            <wp:docPr id="6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375285" cy="734060"/>
            <wp:effectExtent l="0" t="0" r="5715" b="8890"/>
            <wp:docPr id="6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 name="图片 10"/>
                    <pic:cNvPicPr>
                      <a:picLocks noChangeAspect="1"/>
                    </pic:cNvPicPr>
                  </pic:nvPicPr>
                  <pic:blipFill>
                    <a:blip r:embed="rId13"/>
                    <a:stretch>
                      <a:fillRect/>
                    </a:stretch>
                  </pic:blipFill>
                  <pic:spPr>
                    <a:xfrm>
                      <a:off x="0" y="0"/>
                      <a:ext cx="375285" cy="734060"/>
                    </a:xfrm>
                    <a:prstGeom prst="rect">
                      <a:avLst/>
                    </a:prstGeom>
                    <a:noFill/>
                    <a:ln>
                      <a:noFill/>
                    </a:ln>
                  </pic:spPr>
                </pic:pic>
              </a:graphicData>
            </a:graphic>
          </wp:inline>
        </w:drawing>
      </w:r>
      <w:r>
        <w:drawing>
          <wp:inline distT="0" distB="0" distL="114300" distR="114300">
            <wp:extent cx="381000" cy="718820"/>
            <wp:effectExtent l="0" t="0" r="0" b="5080"/>
            <wp:docPr id="61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 name="图片 4"/>
                    <pic:cNvPicPr>
                      <a:picLocks noChangeAspect="1"/>
                    </pic:cNvPicPr>
                  </pic:nvPicPr>
                  <pic:blipFill>
                    <a:blip r:embed="rId23"/>
                    <a:srcRect b="1991"/>
                    <a:stretch>
                      <a:fillRect/>
                    </a:stretch>
                  </pic:blipFill>
                  <pic:spPr>
                    <a:xfrm>
                      <a:off x="0" y="0"/>
                      <a:ext cx="381000" cy="718820"/>
                    </a:xfrm>
                    <a:prstGeom prst="rect">
                      <a:avLst/>
                    </a:prstGeom>
                    <a:noFill/>
                    <a:ln>
                      <a:noFill/>
                    </a:ln>
                  </pic:spPr>
                </pic:pic>
              </a:graphicData>
            </a:graphic>
          </wp:inline>
        </w:drawing>
      </w:r>
      <w:r>
        <w:drawing>
          <wp:inline distT="0" distB="0" distL="114300" distR="114300">
            <wp:extent cx="419100" cy="688340"/>
            <wp:effectExtent l="0" t="0" r="0" b="16510"/>
            <wp:docPr id="61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图片 7"/>
                    <pic:cNvPicPr>
                      <a:picLocks noChangeAspect="1"/>
                    </pic:cNvPicPr>
                  </pic:nvPicPr>
                  <pic:blipFill>
                    <a:blip r:embed="rId11"/>
                    <a:srcRect b="5079"/>
                    <a:stretch>
                      <a:fillRect/>
                    </a:stretch>
                  </pic:blipFill>
                  <pic:spPr>
                    <a:xfrm>
                      <a:off x="0" y="0"/>
                      <a:ext cx="419100" cy="688340"/>
                    </a:xfrm>
                    <a:prstGeom prst="rect">
                      <a:avLst/>
                    </a:prstGeom>
                    <a:noFill/>
                    <a:ln>
                      <a:noFill/>
                    </a:ln>
                  </pic:spPr>
                </pic:pic>
              </a:graphicData>
            </a:graphic>
          </wp:inline>
        </w:drawing>
      </w:r>
      <w:r>
        <w:drawing>
          <wp:inline distT="0" distB="0" distL="114300" distR="114300">
            <wp:extent cx="390525" cy="704850"/>
            <wp:effectExtent l="0" t="0" r="9525" b="0"/>
            <wp:docPr id="61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18" w:name="_Toc7880"/>
      <w:r>
        <w:rPr>
          <w:rFonts w:hint="eastAsia"/>
          <w:lang w:val="en-US" w:eastAsia="zh-CN"/>
        </w:rPr>
        <w:t>四 读一读</w:t>
      </w:r>
      <w:bookmarkEnd w:id="218"/>
    </w:p>
    <w:p>
      <w:pPr>
        <w:jc w:val="center"/>
        <w:rPr>
          <w:rFonts w:ascii="仿宋" w:hAnsi="仿宋" w:eastAsia="仿宋"/>
          <w:sz w:val="32"/>
          <w:szCs w:val="32"/>
        </w:rPr>
      </w:pPr>
      <w:r>
        <w:rPr>
          <w:rFonts w:hint="eastAsia" w:ascii="仿宋" w:hAnsi="仿宋" w:eastAsia="仿宋"/>
          <w:sz w:val="32"/>
          <w:szCs w:val="32"/>
        </w:rPr>
        <w:t>ào</w:t>
      </w:r>
      <w:r>
        <w:rPr>
          <w:rFonts w:hint="eastAsia" w:ascii="仿宋" w:hAnsi="仿宋" w:eastAsia="仿宋"/>
          <w:sz w:val="32"/>
          <w:szCs w:val="32"/>
          <w:lang w:val="en-US" w:eastAsia="zh-CN"/>
        </w:rPr>
        <w:t xml:space="preserve"> y</w:t>
      </w:r>
      <w:r>
        <w:rPr>
          <w:rFonts w:hint="eastAsia" w:ascii="仿宋" w:hAnsi="仿宋" w:eastAsia="仿宋"/>
          <w:sz w:val="32"/>
          <w:szCs w:val="32"/>
        </w:rPr>
        <w:t>ùn</w:t>
      </w:r>
      <w:r>
        <w:rPr>
          <w:rFonts w:hint="eastAsia" w:ascii="仿宋" w:hAnsi="仿宋" w:eastAsia="仿宋"/>
          <w:sz w:val="32"/>
          <w:szCs w:val="32"/>
          <w:lang w:val="en-US" w:eastAsia="zh-CN"/>
        </w:rPr>
        <w:t xml:space="preserve"> </w:t>
      </w:r>
      <w:r>
        <w:rPr>
          <w:rFonts w:hint="eastAsia" w:ascii="仿宋" w:hAnsi="仿宋" w:eastAsia="仿宋"/>
          <w:sz w:val="32"/>
          <w:szCs w:val="32"/>
        </w:rPr>
        <w:t>huì</w:t>
      </w:r>
      <w:r>
        <w:rPr>
          <w:rFonts w:hint="eastAsia" w:ascii="仿宋" w:hAnsi="仿宋" w:eastAsia="仿宋"/>
          <w:sz w:val="32"/>
          <w:szCs w:val="32"/>
          <w:lang w:val="en-US" w:eastAsia="zh-CN"/>
        </w:rPr>
        <w:t xml:space="preserve">  y</w:t>
      </w:r>
      <w:r>
        <w:rPr>
          <w:rFonts w:hint="eastAsia" w:ascii="仿宋" w:hAnsi="仿宋" w:eastAsia="仿宋"/>
          <w:sz w:val="32"/>
          <w:szCs w:val="32"/>
        </w:rPr>
        <w:t>ù</w:t>
      </w:r>
      <w:r>
        <w:rPr>
          <w:rFonts w:hint="eastAsia" w:ascii="仿宋" w:hAnsi="仿宋" w:eastAsia="仿宋"/>
          <w:sz w:val="32"/>
          <w:szCs w:val="32"/>
          <w:lang w:val="en-US" w:eastAsia="zh-CN"/>
        </w:rPr>
        <w:t xml:space="preserve">e </w:t>
      </w:r>
      <w:r>
        <w:rPr>
          <w:rFonts w:hint="eastAsia"/>
          <w:lang w:val="en-US" w:eastAsia="zh-CN"/>
        </w:rPr>
        <w:t xml:space="preserve"> </w:t>
      </w:r>
      <w:r>
        <w:rPr>
          <w:rFonts w:hint="eastAsia" w:ascii="仿宋" w:hAnsi="仿宋" w:eastAsia="仿宋"/>
          <w:sz w:val="32"/>
          <w:szCs w:val="32"/>
        </w:rPr>
        <w:t>lái</w:t>
      </w:r>
      <w:r>
        <w:rPr>
          <w:rFonts w:hint="eastAsia" w:ascii="仿宋" w:hAnsi="仿宋" w:eastAsia="仿宋"/>
          <w:sz w:val="32"/>
          <w:szCs w:val="32"/>
          <w:lang w:val="en-US" w:eastAsia="zh-CN"/>
        </w:rPr>
        <w:t xml:space="preserve"> y</w:t>
      </w:r>
      <w:r>
        <w:rPr>
          <w:rFonts w:hint="eastAsia" w:ascii="仿宋" w:hAnsi="仿宋" w:eastAsia="仿宋"/>
          <w:sz w:val="32"/>
          <w:szCs w:val="32"/>
        </w:rPr>
        <w:t>ù</w:t>
      </w:r>
      <w:r>
        <w:rPr>
          <w:rFonts w:hint="eastAsia" w:ascii="仿宋" w:hAnsi="仿宋" w:eastAsia="仿宋"/>
          <w:sz w:val="32"/>
          <w:szCs w:val="32"/>
          <w:lang w:val="en-US" w:eastAsia="zh-CN"/>
        </w:rPr>
        <w:t>e  w</w:t>
      </w:r>
      <w:r>
        <w:rPr>
          <w:rFonts w:hint="eastAsia" w:ascii="仿宋" w:hAnsi="仿宋" w:eastAsia="仿宋"/>
          <w:sz w:val="32"/>
          <w:szCs w:val="32"/>
        </w:rPr>
        <w:t>uǐ</w:t>
      </w:r>
      <w:r>
        <w:rPr>
          <w:rFonts w:hint="eastAsia" w:ascii="仿宋" w:hAnsi="仿宋" w:eastAsia="仿宋"/>
          <w:sz w:val="32"/>
          <w:szCs w:val="32"/>
          <w:lang w:val="en-US" w:eastAsia="zh-CN"/>
        </w:rPr>
        <w:t xml:space="preserve"> </w:t>
      </w:r>
      <w:r>
        <w:rPr>
          <w:rFonts w:hint="eastAsia" w:ascii="仿宋" w:hAnsi="仿宋" w:eastAsia="仿宋"/>
          <w:sz w:val="32"/>
          <w:szCs w:val="32"/>
        </w:rPr>
        <w:t>àn</w:t>
      </w:r>
    </w:p>
    <w:p>
      <w:pPr>
        <w:rPr>
          <w:rFonts w:hint="eastAsia"/>
          <w:lang w:val="en-US" w:eastAsia="zh-CN"/>
        </w:rPr>
      </w:pPr>
    </w:p>
    <w:p>
      <w:r>
        <w:drawing>
          <wp:inline distT="0" distB="0" distL="114300" distR="114300">
            <wp:extent cx="4524375" cy="290195"/>
            <wp:effectExtent l="0" t="0" r="9525" b="14605"/>
            <wp:docPr id="61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 name="图片 2"/>
                    <pic:cNvPicPr>
                      <a:picLocks noChangeAspect="1"/>
                    </pic:cNvPicPr>
                  </pic:nvPicPr>
                  <pic:blipFill>
                    <a:blip r:embed="rId75"/>
                    <a:srcRect t="44531" b="25890"/>
                    <a:stretch>
                      <a:fillRect/>
                    </a:stretch>
                  </pic:blipFill>
                  <pic:spPr>
                    <a:xfrm>
                      <a:off x="0" y="0"/>
                      <a:ext cx="4524375" cy="290195"/>
                    </a:xfrm>
                    <a:prstGeom prst="rect">
                      <a:avLst/>
                    </a:prstGeom>
                    <a:noFill/>
                    <a:ln>
                      <a:noFill/>
                    </a:ln>
                  </pic:spPr>
                </pic:pic>
              </a:graphicData>
            </a:graphic>
          </wp:inline>
        </w:drawing>
      </w:r>
    </w:p>
    <w:p>
      <w:pPr>
        <w:jc w:val="center"/>
        <w:rPr>
          <w:rFonts w:hint="eastAsia"/>
          <w:highlight w:val="yellow"/>
          <w:lang w:val="en-US" w:eastAsia="zh-CN"/>
        </w:rPr>
      </w:pPr>
      <w:r>
        <w:rPr>
          <w:rFonts w:hint="eastAsia"/>
          <w:highlight w:val="yellow"/>
          <w:lang w:val="en-US" w:eastAsia="zh-CN"/>
        </w:rPr>
        <w:t>( yùe前多了一个空方)</w:t>
      </w:r>
    </w:p>
    <w:p>
      <w:pPr>
        <w:jc w:val="center"/>
        <w:rPr>
          <w:rFonts w:hint="default"/>
          <w:highlight w:val="yellow"/>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19" w:name="_Toc27172"/>
      <w:r>
        <w:rPr>
          <w:rFonts w:hint="eastAsia"/>
          <w:sz w:val="44"/>
          <w:szCs w:val="44"/>
          <w:lang w:val="en-US" w:eastAsia="zh-CN"/>
        </w:rPr>
        <w:t>第九课 区分音节界限的特殊规则</w:t>
      </w:r>
      <w:bookmarkEnd w:id="219"/>
    </w:p>
    <w:p>
      <w:pPr>
        <w:pStyle w:val="3"/>
        <w:bidi w:val="0"/>
        <w:ind w:left="0" w:leftChars="0" w:firstLine="0" w:firstLineChars="0"/>
        <w:rPr>
          <w:rFonts w:hint="eastAsia"/>
          <w:lang w:val="en-US" w:eastAsia="zh-CN"/>
        </w:rPr>
      </w:pPr>
      <w:bookmarkStart w:id="220" w:name="_Toc17224"/>
      <w:bookmarkStart w:id="221" w:name="_Toc8589"/>
      <w:r>
        <w:rPr>
          <w:rFonts w:hint="eastAsia"/>
          <w:lang w:val="en-US" w:eastAsia="zh-CN"/>
        </w:rPr>
        <w:t>一 声母自成音节后面连写韵母自成音节时，声母自成音节的</w:t>
      </w:r>
      <w:r>
        <w:rPr>
          <w:rFonts w:hint="default"/>
          <w:lang w:val="en-US" w:eastAsia="zh-CN"/>
        </w:rPr>
        <w:t>声调符号一律不省写</w:t>
      </w:r>
      <w:bookmarkEnd w:id="220"/>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语音：声母自成音节后面连写韵母自成音节时，</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语音：声母自成音节的</w:t>
      </w:r>
      <w:r>
        <w:rPr>
          <w:rFonts w:hint="default" w:ascii="仿宋" w:hAnsi="仿宋" w:eastAsia="仿宋"/>
          <w:sz w:val="32"/>
          <w:szCs w:val="32"/>
          <w:lang w:val="en-US" w:eastAsia="zh-CN"/>
        </w:rPr>
        <w:t>声调符号一律不省写</w:t>
      </w:r>
      <w:r>
        <w:rPr>
          <w:rFonts w:hint="eastAsia" w:ascii="仿宋" w:hAnsi="仿宋" w:eastAsia="仿宋"/>
          <w:sz w:val="32"/>
          <w:szCs w:val="32"/>
          <w:lang w:val="en-US" w:eastAsia="zh-CN"/>
        </w:rPr>
        <w:t>。</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cí</w:t>
      </w:r>
      <w:r>
        <w:rPr>
          <w:rFonts w:hint="eastAsia" w:ascii="仿宋" w:hAnsi="仿宋" w:eastAsia="仿宋"/>
          <w:sz w:val="32"/>
          <w:szCs w:val="32"/>
          <w:lang w:val="en-US" w:eastAsia="zh-CN"/>
        </w:rPr>
        <w:t xml:space="preserve"> </w:t>
      </w:r>
      <w:r>
        <w:rPr>
          <w:rFonts w:hint="eastAsia" w:ascii="仿宋" w:hAnsi="仿宋" w:eastAsia="仿宋"/>
          <w:sz w:val="32"/>
          <w:szCs w:val="32"/>
        </w:rPr>
        <w:t>ài</w:t>
      </w:r>
      <w:r>
        <w:rPr>
          <w:rFonts w:hint="eastAsia" w:ascii="仿宋" w:hAnsi="仿宋" w:eastAsia="仿宋"/>
          <w:sz w:val="32"/>
          <w:szCs w:val="32"/>
          <w:lang w:val="en-US" w:eastAsia="zh-CN"/>
        </w:rPr>
        <w:t xml:space="preserve">  </w:t>
      </w:r>
      <w:r>
        <w:rPr>
          <w:rFonts w:hint="eastAsia" w:ascii="仿宋" w:hAnsi="仿宋" w:eastAsia="仿宋"/>
          <w:sz w:val="32"/>
          <w:szCs w:val="32"/>
        </w:rPr>
        <w:t>cí</w:t>
      </w:r>
      <w:r>
        <w:rPr>
          <w:rFonts w:hint="eastAsia" w:ascii="仿宋" w:hAnsi="仿宋" w:eastAsia="仿宋"/>
          <w:sz w:val="32"/>
          <w:szCs w:val="32"/>
          <w:lang w:val="en-US" w:eastAsia="zh-CN"/>
        </w:rPr>
        <w:t>的阳平</w:t>
      </w:r>
      <w:r>
        <w:rPr>
          <w:rFonts w:hint="default" w:ascii="仿宋" w:hAnsi="仿宋" w:eastAsia="仿宋"/>
          <w:sz w:val="32"/>
          <w:szCs w:val="32"/>
          <w:lang w:val="en-US" w:eastAsia="zh-CN"/>
        </w:rPr>
        <w:t>不省写</w:t>
      </w:r>
    </w:p>
    <w:p>
      <w:pPr>
        <w:ind w:left="3680" w:hanging="2415" w:hangingChars="1150"/>
        <w:jc w:val="center"/>
        <w:rPr>
          <w:rFonts w:hint="default" w:ascii="仿宋" w:hAnsi="仿宋" w:eastAsia="仿宋"/>
          <w:sz w:val="32"/>
          <w:szCs w:val="32"/>
          <w:lang w:val="en-US" w:eastAsia="zh-CN"/>
        </w:rPr>
      </w:pPr>
      <w:r>
        <w:drawing>
          <wp:inline distT="0" distB="0" distL="114300" distR="114300">
            <wp:extent cx="371475" cy="704850"/>
            <wp:effectExtent l="0" t="0" r="9525" b="0"/>
            <wp:docPr id="6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 name="图片 2"/>
                    <pic:cNvPicPr>
                      <a:picLocks noChangeAspect="1"/>
                    </pic:cNvPicPr>
                  </pic:nvPicPr>
                  <pic:blipFill>
                    <a:blip r:embed="rId35"/>
                    <a:stretch>
                      <a:fillRect/>
                    </a:stretch>
                  </pic:blipFill>
                  <pic:spPr>
                    <a:xfrm>
                      <a:off x="0" y="0"/>
                      <a:ext cx="371475" cy="704850"/>
                    </a:xfrm>
                    <a:prstGeom prst="rect">
                      <a:avLst/>
                    </a:prstGeom>
                    <a:noFill/>
                    <a:ln>
                      <a:noFill/>
                    </a:ln>
                  </pic:spPr>
                </pic:pic>
              </a:graphicData>
            </a:graphic>
          </wp:inline>
        </w:drawing>
      </w:r>
      <w:r>
        <w:drawing>
          <wp:inline distT="0" distB="0" distL="114300" distR="114300">
            <wp:extent cx="417195" cy="721995"/>
            <wp:effectExtent l="0" t="0" r="1905" b="1905"/>
            <wp:docPr id="61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 name="图片 7"/>
                    <pic:cNvPicPr>
                      <a:picLocks noChangeAspect="1"/>
                    </pic:cNvPicPr>
                  </pic:nvPicPr>
                  <pic:blipFill>
                    <a:blip r:embed="rId11"/>
                    <a:stretch>
                      <a:fillRect/>
                    </a:stretch>
                  </pic:blipFill>
                  <pic:spPr>
                    <a:xfrm>
                      <a:off x="0" y="0"/>
                      <a:ext cx="417195" cy="721995"/>
                    </a:xfrm>
                    <a:prstGeom prst="rect">
                      <a:avLst/>
                    </a:prstGeom>
                    <a:noFill/>
                    <a:ln>
                      <a:noFill/>
                    </a:ln>
                  </pic:spPr>
                </pic:pic>
              </a:graphicData>
            </a:graphic>
          </wp:inline>
        </w:drawing>
      </w:r>
      <w:r>
        <w:drawing>
          <wp:inline distT="0" distB="0" distL="114300" distR="114300">
            <wp:extent cx="390525" cy="742950"/>
            <wp:effectExtent l="0" t="0" r="9525" b="0"/>
            <wp:docPr id="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 name="图片 1"/>
                    <pic:cNvPicPr>
                      <a:picLocks noChangeAspect="1"/>
                    </pic:cNvPicPr>
                  </pic:nvPicPr>
                  <pic:blipFill>
                    <a:blip r:embed="rId37"/>
                    <a:stretch>
                      <a:fillRect/>
                    </a:stretch>
                  </pic:blipFill>
                  <pic:spPr>
                    <a:xfrm>
                      <a:off x="0" y="0"/>
                      <a:ext cx="390525" cy="742950"/>
                    </a:xfrm>
                    <a:prstGeom prst="rect">
                      <a:avLst/>
                    </a:prstGeom>
                    <a:noFill/>
                    <a:ln>
                      <a:noFill/>
                    </a:ln>
                  </pic:spPr>
                </pic:pic>
              </a:graphicData>
            </a:graphic>
          </wp:inline>
        </w:drawing>
      </w:r>
      <w:r>
        <w:drawing>
          <wp:inline distT="0" distB="0" distL="114300" distR="114300">
            <wp:extent cx="390525" cy="704850"/>
            <wp:effectExtent l="0" t="0" r="9525" b="0"/>
            <wp:docPr id="6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eastAsia" w:ascii="仿宋" w:hAnsi="仿宋" w:eastAsia="仿宋"/>
          <w:sz w:val="32"/>
          <w:szCs w:val="32"/>
        </w:rPr>
        <w:t>shì</w:t>
      </w:r>
      <w:r>
        <w:rPr>
          <w:rFonts w:hint="eastAsia" w:ascii="仿宋" w:hAnsi="仿宋" w:eastAsia="仿宋"/>
          <w:sz w:val="32"/>
          <w:szCs w:val="32"/>
          <w:lang w:val="en-US" w:eastAsia="zh-CN"/>
        </w:rPr>
        <w:t xml:space="preserve"> y</w:t>
      </w:r>
      <w:r>
        <w:rPr>
          <w:rFonts w:hint="eastAsia" w:ascii="仿宋" w:hAnsi="仿宋" w:eastAsia="仿宋"/>
          <w:sz w:val="32"/>
          <w:szCs w:val="32"/>
        </w:rPr>
        <w:t>è</w:t>
      </w:r>
      <w:r>
        <w:rPr>
          <w:rFonts w:hint="eastAsia" w:ascii="仿宋" w:hAnsi="仿宋" w:eastAsia="仿宋"/>
          <w:sz w:val="32"/>
          <w:szCs w:val="32"/>
          <w:lang w:val="en-US" w:eastAsia="zh-CN"/>
        </w:rPr>
        <w:t xml:space="preserve">  </w:t>
      </w:r>
      <w:r>
        <w:rPr>
          <w:rFonts w:hint="eastAsia" w:ascii="仿宋" w:hAnsi="仿宋" w:eastAsia="仿宋"/>
          <w:sz w:val="32"/>
          <w:szCs w:val="32"/>
        </w:rPr>
        <w:t>shì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400050" cy="723900"/>
            <wp:effectExtent l="0" t="0" r="0" b="0"/>
            <wp:docPr id="6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 name="图片 3"/>
                    <pic:cNvPicPr>
                      <a:picLocks noChangeAspect="1"/>
                    </pic:cNvPicPr>
                  </pic:nvPicPr>
                  <pic:blipFill>
                    <a:blip r:embed="rId32"/>
                    <a:stretch>
                      <a:fillRect/>
                    </a:stretch>
                  </pic:blipFill>
                  <pic:spPr>
                    <a:xfrm>
                      <a:off x="0" y="0"/>
                      <a:ext cx="400050" cy="723900"/>
                    </a:xfrm>
                    <a:prstGeom prst="rect">
                      <a:avLst/>
                    </a:prstGeom>
                    <a:noFill/>
                    <a:ln>
                      <a:noFill/>
                    </a:ln>
                  </pic:spPr>
                </pic:pic>
              </a:graphicData>
            </a:graphic>
          </wp:inline>
        </w:drawing>
      </w:r>
      <w:r>
        <w:drawing>
          <wp:inline distT="0" distB="0" distL="114300" distR="114300">
            <wp:extent cx="369570" cy="721995"/>
            <wp:effectExtent l="0" t="0" r="11430" b="1905"/>
            <wp:docPr id="62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 name="图片 3"/>
                    <pic:cNvPicPr>
                      <a:picLocks noChangeAspect="1"/>
                    </pic:cNvPicPr>
                  </pic:nvPicPr>
                  <pic:blipFill>
                    <a:blip r:embed="rId4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69570" cy="721995"/>
            <wp:effectExtent l="0" t="0" r="11430" b="1905"/>
            <wp:docPr id="62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390525" cy="704850"/>
            <wp:effectExtent l="0" t="0" r="9525" b="0"/>
            <wp:docPr id="62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语音：zh</w:t>
      </w:r>
      <w:r>
        <w:rPr>
          <w:rFonts w:hint="eastAsia" w:ascii="仿宋" w:hAnsi="仿宋" w:eastAsia="仿宋"/>
          <w:sz w:val="32"/>
          <w:szCs w:val="32"/>
        </w:rPr>
        <w:t>ì</w:t>
      </w:r>
      <w:r>
        <w:rPr>
          <w:rFonts w:hint="eastAsia" w:ascii="仿宋" w:hAnsi="仿宋" w:eastAsia="仿宋"/>
          <w:sz w:val="32"/>
          <w:szCs w:val="32"/>
          <w:lang w:val="en-US" w:eastAsia="zh-CN"/>
        </w:rPr>
        <w:t xml:space="preserve"> w</w:t>
      </w:r>
      <w:r>
        <w:rPr>
          <w:rFonts w:hint="eastAsia" w:ascii="仿宋" w:hAnsi="仿宋" w:eastAsia="仿宋"/>
          <w:sz w:val="32"/>
          <w:szCs w:val="32"/>
        </w:rPr>
        <w:t>è</w:t>
      </w:r>
      <w:r>
        <w:rPr>
          <w:rFonts w:hint="eastAsia" w:ascii="仿宋" w:hAnsi="仿宋" w:eastAsia="仿宋"/>
          <w:sz w:val="32"/>
          <w:szCs w:val="32"/>
          <w:lang w:val="en-US" w:eastAsia="zh-CN"/>
        </w:rPr>
        <w:t>n  zh</w:t>
      </w:r>
      <w:r>
        <w:rPr>
          <w:rFonts w:hint="eastAsia" w:ascii="仿宋" w:hAnsi="仿宋" w:eastAsia="仿宋"/>
          <w:sz w:val="32"/>
          <w:szCs w:val="32"/>
        </w:rPr>
        <w:t>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400050" cy="714375"/>
            <wp:effectExtent l="0" t="0" r="0" b="9525"/>
            <wp:docPr id="6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 name="图片 1"/>
                    <pic:cNvPicPr>
                      <a:picLocks noChangeAspect="1"/>
                    </pic:cNvPicPr>
                  </pic:nvPicPr>
                  <pic:blipFill>
                    <a:blip r:embed="rId30"/>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69570" cy="721995"/>
            <wp:effectExtent l="0" t="0" r="11430" b="1905"/>
            <wp:docPr id="62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695325"/>
            <wp:effectExtent l="0" t="0" r="0" b="9525"/>
            <wp:docPr id="6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 name="图片 3"/>
                    <pic:cNvPicPr>
                      <a:picLocks noChangeAspect="1"/>
                    </pic:cNvPicPr>
                  </pic:nvPicPr>
                  <pic:blipFill>
                    <a:blip r:embed="rId64"/>
                    <a:stretch>
                      <a:fillRect/>
                    </a:stretch>
                  </pic:blipFill>
                  <pic:spPr>
                    <a:xfrm>
                      <a:off x="0" y="0"/>
                      <a:ext cx="400050" cy="695325"/>
                    </a:xfrm>
                    <a:prstGeom prst="rect">
                      <a:avLst/>
                    </a:prstGeom>
                    <a:noFill/>
                    <a:ln>
                      <a:noFill/>
                    </a:ln>
                  </pic:spPr>
                </pic:pic>
              </a:graphicData>
            </a:graphic>
          </wp:inline>
        </w:drawing>
      </w:r>
      <w:r>
        <w:drawing>
          <wp:inline distT="0" distB="0" distL="114300" distR="114300">
            <wp:extent cx="390525" cy="704850"/>
            <wp:effectExtent l="0" t="0" r="9525" b="0"/>
            <wp:docPr id="62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语音：s</w:t>
      </w:r>
      <w:r>
        <w:rPr>
          <w:rFonts w:hint="eastAsia" w:ascii="仿宋" w:hAnsi="仿宋" w:eastAsia="仿宋"/>
          <w:sz w:val="32"/>
          <w:szCs w:val="32"/>
        </w:rPr>
        <w:t>ì</w:t>
      </w:r>
      <w:r>
        <w:rPr>
          <w:rFonts w:hint="eastAsia" w:ascii="仿宋" w:hAnsi="仿宋" w:eastAsia="仿宋"/>
          <w:sz w:val="32"/>
          <w:szCs w:val="32"/>
          <w:lang w:val="en-US" w:eastAsia="zh-CN"/>
        </w:rPr>
        <w:t xml:space="preserve"> y</w:t>
      </w:r>
      <w:r>
        <w:rPr>
          <w:rFonts w:hint="eastAsia" w:ascii="仿宋" w:hAnsi="仿宋" w:eastAsia="仿宋"/>
          <w:sz w:val="32"/>
          <w:szCs w:val="32"/>
        </w:rPr>
        <w:t>uàn</w:t>
      </w:r>
      <w:r>
        <w:rPr>
          <w:rFonts w:hint="eastAsia" w:ascii="仿宋" w:hAnsi="仿宋" w:eastAsia="仿宋"/>
          <w:sz w:val="32"/>
          <w:szCs w:val="32"/>
          <w:lang w:val="en-US" w:eastAsia="zh-CN"/>
        </w:rPr>
        <w:t xml:space="preserve">  s</w:t>
      </w:r>
      <w:r>
        <w:rPr>
          <w:rFonts w:hint="eastAsia" w:ascii="仿宋" w:hAnsi="仿宋" w:eastAsia="仿宋"/>
          <w:sz w:val="32"/>
          <w:szCs w:val="32"/>
        </w:rPr>
        <w:t>ì</w:t>
      </w:r>
      <w:r>
        <w:rPr>
          <w:rFonts w:hint="eastAsia" w:ascii="仿宋" w:hAnsi="仿宋" w:eastAsia="仿宋"/>
          <w:sz w:val="32"/>
          <w:szCs w:val="32"/>
          <w:lang w:val="en-US" w:eastAsia="zh-CN"/>
        </w:rPr>
        <w:t>的去声</w:t>
      </w:r>
      <w:r>
        <w:rPr>
          <w:rFonts w:hint="default" w:ascii="仿宋" w:hAnsi="仿宋" w:eastAsia="仿宋"/>
          <w:sz w:val="32"/>
          <w:szCs w:val="32"/>
          <w:lang w:val="en-US" w:eastAsia="zh-CN"/>
        </w:rPr>
        <w:t>不省写</w:t>
      </w:r>
    </w:p>
    <w:p>
      <w:pPr>
        <w:ind w:left="3680" w:hanging="2415" w:hangingChars="1150"/>
        <w:jc w:val="center"/>
      </w:pPr>
      <w:r>
        <w:drawing>
          <wp:inline distT="0" distB="0" distL="114300" distR="114300">
            <wp:extent cx="390525" cy="704850"/>
            <wp:effectExtent l="0" t="0" r="9525" b="0"/>
            <wp:docPr id="62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 name="图片 3"/>
                    <pic:cNvPicPr>
                      <a:picLocks noChangeAspect="1"/>
                    </pic:cNvPicPr>
                  </pic:nvPicPr>
                  <pic:blipFill>
                    <a:blip r:embed="rId36"/>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369570" cy="721995"/>
            <wp:effectExtent l="0" t="0" r="11430" b="1905"/>
            <wp:docPr id="62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 name="图片 10"/>
                    <pic:cNvPicPr>
                      <a:picLocks noChangeAspect="1"/>
                    </pic:cNvPicPr>
                  </pic:nvPicPr>
                  <pic:blipFill>
                    <a:blip r:embed="rId13"/>
                    <a:stretch>
                      <a:fillRect/>
                    </a:stretch>
                  </pic:blipFill>
                  <pic:spPr>
                    <a:xfrm>
                      <a:off x="0" y="0"/>
                      <a:ext cx="369570" cy="721995"/>
                    </a:xfrm>
                    <a:prstGeom prst="rect">
                      <a:avLst/>
                    </a:prstGeom>
                    <a:noFill/>
                    <a:ln>
                      <a:noFill/>
                    </a:ln>
                  </pic:spPr>
                </pic:pic>
              </a:graphicData>
            </a:graphic>
          </wp:inline>
        </w:drawing>
      </w:r>
      <w:r>
        <w:drawing>
          <wp:inline distT="0" distB="0" distL="114300" distR="114300">
            <wp:extent cx="400050" cy="704850"/>
            <wp:effectExtent l="0" t="0" r="0" b="0"/>
            <wp:docPr id="6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 name="图片 1"/>
                    <pic:cNvPicPr>
                      <a:picLocks noChangeAspect="1"/>
                    </pic:cNvPicPr>
                  </pic:nvPicPr>
                  <pic:blipFill>
                    <a:blip r:embed="rId66"/>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2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2415" w:hangingChars="1150"/>
        <w:jc w:val="center"/>
        <w:rPr>
          <w:rFonts w:hint="default"/>
          <w:lang w:val="en-US" w:eastAsia="zh-CN"/>
        </w:rPr>
      </w:pPr>
    </w:p>
    <w:p>
      <w:pPr>
        <w:ind w:left="3680" w:hanging="2415" w:hangingChars="1150"/>
        <w:jc w:val="center"/>
        <w:rPr>
          <w:rFonts w:hint="default"/>
          <w:lang w:val="en-US" w:eastAsia="zh-CN"/>
        </w:rPr>
      </w:pPr>
    </w:p>
    <w:p>
      <w:pPr>
        <w:rPr>
          <w:rFonts w:hint="eastAsia"/>
          <w:sz w:val="44"/>
          <w:szCs w:val="44"/>
          <w:lang w:val="en-US" w:eastAsia="zh-CN"/>
        </w:rPr>
      </w:pPr>
      <w:r>
        <w:rPr>
          <w:rFonts w:hint="eastAsia"/>
          <w:sz w:val="44"/>
          <w:szCs w:val="44"/>
          <w:lang w:val="en-US" w:eastAsia="zh-CN"/>
        </w:rPr>
        <w:br w:type="page"/>
      </w:r>
    </w:p>
    <w:p>
      <w:pPr>
        <w:pStyle w:val="2"/>
        <w:bidi w:val="0"/>
        <w:rPr>
          <w:rFonts w:hint="eastAsia"/>
          <w:sz w:val="44"/>
          <w:szCs w:val="44"/>
          <w:lang w:val="en-US" w:eastAsia="zh-CN"/>
        </w:rPr>
      </w:pPr>
      <w:bookmarkStart w:id="222" w:name="_Toc6114"/>
      <w:r>
        <w:rPr>
          <w:rFonts w:hint="eastAsia"/>
          <w:sz w:val="44"/>
          <w:szCs w:val="44"/>
          <w:lang w:val="en-US" w:eastAsia="zh-CN"/>
        </w:rPr>
        <w:t>第十课 定字简写规则</w:t>
      </w:r>
      <w:bookmarkEnd w:id="222"/>
    </w:p>
    <w:p>
      <w:pPr>
        <w:pStyle w:val="3"/>
        <w:bidi w:val="0"/>
        <w:ind w:left="0" w:leftChars="0" w:firstLine="0" w:firstLineChars="0"/>
        <w:rPr>
          <w:rFonts w:hint="eastAsia"/>
          <w:lang w:val="en-US" w:eastAsia="zh-CN"/>
        </w:rPr>
      </w:pPr>
      <w:bookmarkStart w:id="223" w:name="_Toc1266"/>
      <w:r>
        <w:rPr>
          <w:rFonts w:hint="eastAsia"/>
          <w:lang w:val="en-US" w:eastAsia="zh-CN"/>
        </w:rPr>
        <w:t xml:space="preserve">一 </w:t>
      </w:r>
      <w:r>
        <w:rPr>
          <w:rFonts w:hint="default"/>
          <w:lang w:val="en-US" w:eastAsia="zh-CN"/>
        </w:rPr>
        <w:t>下列汉字简写定字</w:t>
      </w:r>
      <w:bookmarkEnd w:id="223"/>
      <w:r>
        <w:rPr>
          <w:rFonts w:hint="eastAsia"/>
          <w:lang w:val="en-US" w:eastAsia="zh-CN"/>
        </w:rPr>
        <w:t xml:space="preserve"> </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default" w:ascii="仿宋" w:hAnsi="仿宋" w:eastAsia="仿宋"/>
          <w:sz w:val="32"/>
          <w:szCs w:val="32"/>
          <w:lang w:val="en-US" w:eastAsia="zh-CN"/>
        </w:rPr>
        <w:t>定字</w:t>
      </w:r>
      <w:r>
        <w:rPr>
          <w:rFonts w:hint="eastAsia" w:ascii="仿宋" w:hAnsi="仿宋" w:eastAsia="仿宋"/>
          <w:sz w:val="32"/>
          <w:szCs w:val="32"/>
          <w:lang w:val="en-US" w:eastAsia="zh-CN"/>
        </w:rPr>
        <w:t>有“的、么、你、他、她、它”</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语音：“的”1 4 5点和2 6点简写为1 4 5点</w:t>
      </w:r>
    </w:p>
    <w:p>
      <w:pPr>
        <w:ind w:left="3680" w:hanging="2415" w:hangingChars="1150"/>
        <w:jc w:val="center"/>
      </w:pPr>
      <w:r>
        <w:drawing>
          <wp:inline distT="0" distB="0" distL="114300" distR="114300">
            <wp:extent cx="408305" cy="691515"/>
            <wp:effectExtent l="0" t="0" r="10795" b="13335"/>
            <wp:docPr id="62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语音：我 的</w:t>
      </w:r>
    </w:p>
    <w:p>
      <w:pPr>
        <w:ind w:left="3680" w:hanging="2415" w:hangingChars="1150"/>
        <w:jc w:val="center"/>
      </w:pPr>
      <w:r>
        <w:drawing>
          <wp:inline distT="0" distB="0" distL="114300" distR="114300">
            <wp:extent cx="400050" cy="714375"/>
            <wp:effectExtent l="0" t="0" r="0" b="9525"/>
            <wp:docPr id="62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 name="图片 4"/>
                    <pic:cNvPicPr>
                      <a:picLocks noChangeAspect="1"/>
                    </pic:cNvPicPr>
                  </pic:nvPicPr>
                  <pic:blipFill>
                    <a:blip r:embed="rId48"/>
                    <a:stretch>
                      <a:fillRect/>
                    </a:stretch>
                  </pic:blipFill>
                  <pic:spPr>
                    <a:xfrm>
                      <a:off x="0" y="0"/>
                      <a:ext cx="400050" cy="714375"/>
                    </a:xfrm>
                    <a:prstGeom prst="rect">
                      <a:avLst/>
                    </a:prstGeom>
                    <a:noFill/>
                    <a:ln>
                      <a:noFill/>
                    </a:ln>
                  </pic:spPr>
                </pic:pic>
              </a:graphicData>
            </a:graphic>
          </wp:inline>
        </w:drawing>
      </w:r>
      <w:r>
        <w:drawing>
          <wp:inline distT="0" distB="0" distL="114300" distR="114300">
            <wp:extent cx="390525" cy="704850"/>
            <wp:effectExtent l="0" t="0" r="9525" b="0"/>
            <wp:docPr id="62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r>
        <w:drawing>
          <wp:inline distT="0" distB="0" distL="114300" distR="114300">
            <wp:extent cx="408305" cy="691515"/>
            <wp:effectExtent l="0" t="0" r="10795" b="13335"/>
            <wp:docPr id="626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 name="图片 11"/>
                    <pic:cNvPicPr>
                      <a:picLocks noChangeAspect="1"/>
                    </pic:cNvPicPr>
                  </pic:nvPicPr>
                  <pic:blipFill>
                    <a:blip r:embed="rId15"/>
                    <a:stretch>
                      <a:fillRect/>
                    </a:stretch>
                  </pic:blipFill>
                  <pic:spPr>
                    <a:xfrm>
                      <a:off x="0" y="0"/>
                      <a:ext cx="408305" cy="691515"/>
                    </a:xfrm>
                    <a:prstGeom prst="rect">
                      <a:avLst/>
                    </a:prstGeom>
                    <a:noFill/>
                    <a:ln>
                      <a:noFill/>
                    </a:ln>
                  </pic:spPr>
                </pic:pic>
              </a:graphicData>
            </a:graphic>
          </wp:inline>
        </w:drawing>
      </w:r>
      <w:r>
        <w:drawing>
          <wp:inline distT="0" distB="0" distL="114300" distR="114300">
            <wp:extent cx="390525" cy="704850"/>
            <wp:effectExtent l="0" t="0" r="9525" b="0"/>
            <wp:docPr id="63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语音：“么”1 3 4点和2 6点简写为1 3 4点</w:t>
      </w:r>
    </w:p>
    <w:p>
      <w:pPr>
        <w:ind w:left="3680" w:hanging="2415" w:hangingChars="1150"/>
        <w:jc w:val="center"/>
        <w:rPr>
          <w:rFonts w:hint="eastAsia" w:ascii="仿宋" w:hAnsi="仿宋" w:eastAsia="仿宋"/>
          <w:sz w:val="32"/>
          <w:szCs w:val="32"/>
          <w:lang w:val="en-US" w:eastAsia="zh-CN"/>
        </w:rPr>
      </w:pPr>
      <w:r>
        <w:rPr>
          <w:rFonts w:hint="eastAsia"/>
        </w:rPr>
        <w:drawing>
          <wp:inline distT="0" distB="0" distL="114300" distR="114300">
            <wp:extent cx="411480" cy="701040"/>
            <wp:effectExtent l="0" t="0" r="7620" b="3810"/>
            <wp:docPr id="6263" name="图片 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 name="图片 626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语音：怎么</w:t>
      </w:r>
    </w:p>
    <w:p>
      <w:pPr>
        <w:ind w:left="3680" w:hanging="2415" w:hangingChars="1150"/>
        <w:jc w:val="center"/>
        <w:rPr>
          <w:rFonts w:hint="eastAsia"/>
        </w:rPr>
      </w:pPr>
      <w:r>
        <w:rPr>
          <w:rFonts w:hint="eastAsia"/>
        </w:rPr>
        <w:drawing>
          <wp:inline distT="0" distB="0" distL="114300" distR="114300">
            <wp:extent cx="403225" cy="704850"/>
            <wp:effectExtent l="0" t="0" r="15875" b="0"/>
            <wp:docPr id="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2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72" name="图片 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 name="图片 6272"/>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390525" cy="704850"/>
            <wp:effectExtent l="0" t="0" r="9525" b="0"/>
            <wp:docPr id="63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语音：“你”1 3 4 5点2 4点3点简写1 3 4 5点</w:t>
      </w:r>
    </w:p>
    <w:p>
      <w:pPr>
        <w:ind w:left="3680" w:hanging="2415" w:hangingChars="1150"/>
        <w:jc w:val="center"/>
      </w:pPr>
      <w:r>
        <w:drawing>
          <wp:inline distT="0" distB="0" distL="114300" distR="114300">
            <wp:extent cx="404495" cy="693420"/>
            <wp:effectExtent l="0" t="0" r="14605" b="11430"/>
            <wp:docPr id="6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drawing>
          <wp:inline distT="0" distB="0" distL="114300" distR="114300">
            <wp:extent cx="390525" cy="704850"/>
            <wp:effectExtent l="0" t="0" r="9525" b="0"/>
            <wp:docPr id="6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语音：你们</w:t>
      </w:r>
    </w:p>
    <w:p>
      <w:pPr>
        <w:ind w:left="3680" w:hanging="2415" w:hangingChars="1150"/>
        <w:jc w:val="center"/>
      </w:pPr>
      <w:r>
        <w:drawing>
          <wp:inline distT="0" distB="0" distL="114300" distR="114300">
            <wp:extent cx="404495" cy="693420"/>
            <wp:effectExtent l="0" t="0" r="14605" b="11430"/>
            <wp:docPr id="6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 name="图片 1"/>
                    <pic:cNvPicPr>
                      <a:picLocks noChangeAspect="1"/>
                    </pic:cNvPicPr>
                  </pic:nvPicPr>
                  <pic:blipFill>
                    <a:blip r:embed="rId19"/>
                    <a:stretch>
                      <a:fillRect/>
                    </a:stretch>
                  </pic:blipFill>
                  <pic:spPr>
                    <a:xfrm>
                      <a:off x="0" y="0"/>
                      <a:ext cx="404495" cy="693420"/>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289" name="图片 6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 name="图片 628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2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语音：男的“他”简写为2 3 4 5点</w:t>
      </w:r>
    </w:p>
    <w:p>
      <w:pPr>
        <w:ind w:left="3680" w:hanging="2415" w:hangingChars="1150"/>
        <w:jc w:val="center"/>
        <w:rPr>
          <w:rFonts w:hint="eastAsia"/>
        </w:rPr>
      </w:pPr>
      <w:r>
        <w:rPr>
          <w:rFonts w:hint="eastAsia"/>
        </w:rPr>
        <w:drawing>
          <wp:inline distT="0" distB="0" distL="114300" distR="114300">
            <wp:extent cx="387350" cy="715645"/>
            <wp:effectExtent l="0" t="0" r="12700" b="8255"/>
            <wp:docPr id="62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语音：他乡</w:t>
      </w:r>
    </w:p>
    <w:p>
      <w:pPr>
        <w:ind w:left="3680" w:hanging="2415" w:hangingChars="1150"/>
        <w:jc w:val="center"/>
        <w:rPr>
          <w:rFonts w:hint="eastAsia"/>
        </w:rPr>
      </w:pPr>
      <w:r>
        <w:rPr>
          <w:rFonts w:hint="eastAsia"/>
        </w:rPr>
        <w:drawing>
          <wp:inline distT="0" distB="0" distL="114300" distR="114300">
            <wp:extent cx="387350" cy="715645"/>
            <wp:effectExtent l="0" t="0" r="12700" b="8255"/>
            <wp:docPr id="62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0210" cy="723900"/>
            <wp:effectExtent l="0" t="0" r="8890" b="0"/>
            <wp:docPr id="62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 name="图片 6"/>
                    <pic:cNvPicPr>
                      <a:picLocks noChangeAspect="1"/>
                    </pic:cNvPicPr>
                  </pic:nvPicPr>
                  <pic:blipFill>
                    <a:blip r:embed="rId29"/>
                    <a:stretch>
                      <a:fillRect/>
                    </a:stretch>
                  </pic:blipFill>
                  <pic:spPr>
                    <a:xfrm>
                      <a:off x="0" y="0"/>
                      <a:ext cx="410210" cy="723900"/>
                    </a:xfrm>
                    <a:prstGeom prst="rect">
                      <a:avLst/>
                    </a:prstGeom>
                    <a:noFill/>
                    <a:ln>
                      <a:noFill/>
                    </a:ln>
                  </pic:spPr>
                </pic:pic>
              </a:graphicData>
            </a:graphic>
          </wp:inline>
        </w:drawing>
      </w:r>
      <w:r>
        <w:rPr>
          <w:rFonts w:hint="eastAsia"/>
        </w:rPr>
        <w:drawing>
          <wp:inline distT="0" distB="0" distL="114300" distR="114300">
            <wp:extent cx="409575" cy="704850"/>
            <wp:effectExtent l="0" t="0" r="9525" b="0"/>
            <wp:docPr id="62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296" name="图片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 name="图片 629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语音：女的“她”简写为2 3 4 5点和1点</w:t>
      </w:r>
    </w:p>
    <w:p>
      <w:pPr>
        <w:ind w:left="3680" w:hanging="2415" w:hangingChars="1150"/>
        <w:jc w:val="center"/>
        <w:rPr>
          <w:rFonts w:hint="default" w:ascii="仿宋" w:hAnsi="仿宋" w:eastAsia="仿宋"/>
          <w:sz w:val="32"/>
          <w:szCs w:val="32"/>
          <w:lang w:val="en-US" w:eastAsia="zh-CN"/>
        </w:rPr>
      </w:pPr>
      <w:r>
        <w:rPr>
          <w:rFonts w:hint="eastAsia"/>
        </w:rPr>
        <w:drawing>
          <wp:inline distT="0" distB="0" distL="114300" distR="114300">
            <wp:extent cx="387350" cy="715645"/>
            <wp:effectExtent l="0" t="0" r="12700" b="8255"/>
            <wp:docPr id="62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0" name="图片 6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 name="图片 6300"/>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390525" cy="704850"/>
            <wp:effectExtent l="0" t="0" r="9525" b="0"/>
            <wp:docPr id="6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语音：她们</w:t>
      </w:r>
    </w:p>
    <w:p>
      <w:pPr>
        <w:ind w:left="3680" w:hanging="2415" w:hangingChars="1150"/>
        <w:jc w:val="center"/>
      </w:pPr>
      <w:r>
        <w:rPr>
          <w:rFonts w:hint="eastAsia"/>
        </w:rPr>
        <w:drawing>
          <wp:inline distT="0" distB="0" distL="114300" distR="114300">
            <wp:extent cx="387350" cy="715645"/>
            <wp:effectExtent l="0" t="0" r="12700" b="8255"/>
            <wp:docPr id="630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3385" cy="721995"/>
            <wp:effectExtent l="0" t="0" r="5715" b="1905"/>
            <wp:docPr id="6302" name="图片 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 name="图片 6302"/>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3" name="图片 6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 name="图片 630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语音：物的“它”简写为1点和2 3 4 5点</w:t>
      </w:r>
    </w:p>
    <w:p>
      <w:pPr>
        <w:ind w:left="3680" w:hanging="2415" w:hangingChars="1150"/>
        <w:jc w:val="center"/>
        <w:rPr>
          <w:rFonts w:hint="eastAsia"/>
        </w:rPr>
      </w:pPr>
      <w:r>
        <w:rPr>
          <w:rFonts w:hint="eastAsia"/>
        </w:rPr>
        <w:drawing>
          <wp:inline distT="0" distB="0" distL="114300" distR="114300">
            <wp:extent cx="413385" cy="721995"/>
            <wp:effectExtent l="0" t="0" r="5715" b="1905"/>
            <wp:docPr id="6306" name="图片 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 name="图片 6306"/>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390525" cy="704850"/>
            <wp:effectExtent l="0" t="0" r="9525" b="0"/>
            <wp:docPr id="6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语音：它们</w:t>
      </w:r>
    </w:p>
    <w:p>
      <w:pPr>
        <w:ind w:left="3680" w:hanging="2415" w:hangingChars="1150"/>
        <w:jc w:val="center"/>
        <w:rPr>
          <w:rFonts w:hint="eastAsia"/>
        </w:rPr>
      </w:pPr>
      <w:r>
        <w:rPr>
          <w:rFonts w:hint="eastAsia"/>
        </w:rPr>
        <w:drawing>
          <wp:inline distT="0" distB="0" distL="114300" distR="114300">
            <wp:extent cx="413385" cy="721995"/>
            <wp:effectExtent l="0" t="0" r="5715" b="1905"/>
            <wp:docPr id="6307" name="图片 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 name="图片 6307"/>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rPr>
          <w:rFonts w:hint="eastAsia"/>
        </w:rPr>
        <w:drawing>
          <wp:inline distT="0" distB="0" distL="114300" distR="114300">
            <wp:extent cx="387350" cy="715645"/>
            <wp:effectExtent l="0" t="0" r="12700" b="8255"/>
            <wp:docPr id="630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09" name="图片 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图片 6309"/>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0050" cy="704850"/>
            <wp:effectExtent l="0" t="0" r="0" b="0"/>
            <wp:docPr id="63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390525" cy="704850"/>
            <wp:effectExtent l="0" t="0" r="9525" b="0"/>
            <wp:docPr id="6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 name="图片 5"/>
                    <pic:cNvPicPr>
                      <a:picLocks noChangeAspect="1"/>
                    </pic:cNvPicPr>
                  </pic:nvPicPr>
                  <pic:blipFill>
                    <a:blip r:embed="rId9"/>
                    <a:stretch>
                      <a:fillRect/>
                    </a:stretch>
                  </pic:blipFill>
                  <pic:spPr>
                    <a:xfrm>
                      <a:off x="0" y="0"/>
                      <a:ext cx="390525" cy="70485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bookmarkStart w:id="224" w:name="_Toc7257"/>
      <w:r>
        <w:rPr>
          <w:rFonts w:hint="eastAsia"/>
          <w:lang w:val="en-US" w:eastAsia="zh-CN"/>
        </w:rPr>
        <w:t xml:space="preserve">二 </w:t>
      </w:r>
      <w:r>
        <w:rPr>
          <w:rFonts w:hint="default"/>
          <w:lang w:val="en-US" w:eastAsia="zh-CN"/>
        </w:rPr>
        <w:t>当“的、么、你、他、它”后面连写韵母自成音节时，一律不简写定字。</w:t>
      </w:r>
      <w:bookmarkEnd w:id="224"/>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w:t>
      </w:r>
      <w:r>
        <w:rPr>
          <w:rFonts w:hint="default" w:ascii="仿宋" w:hAnsi="仿宋" w:eastAsia="仿宋"/>
          <w:sz w:val="32"/>
          <w:szCs w:val="32"/>
          <w:lang w:val="en-US" w:eastAsia="zh-CN"/>
        </w:rPr>
        <w:t>定字连写韵母自成音节时</w:t>
      </w:r>
      <w:r>
        <w:rPr>
          <w:rFonts w:hint="eastAsia" w:ascii="仿宋" w:hAnsi="仿宋" w:eastAsia="仿宋"/>
          <w:sz w:val="32"/>
          <w:szCs w:val="32"/>
          <w:lang w:val="en-US" w:eastAsia="zh-CN"/>
        </w:rPr>
        <w:t>，</w:t>
      </w:r>
      <w:r>
        <w:rPr>
          <w:rFonts w:hint="default" w:ascii="仿宋" w:hAnsi="仿宋" w:eastAsia="仿宋"/>
          <w:sz w:val="32"/>
          <w:szCs w:val="32"/>
          <w:lang w:val="en-US" w:eastAsia="zh-CN"/>
        </w:rPr>
        <w:t>不简写</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语音：他用，“他”不简写</w:t>
      </w:r>
    </w:p>
    <w:p>
      <w:pPr>
        <w:ind w:left="3680" w:hanging="2415" w:hangingChars="1150"/>
        <w:jc w:val="center"/>
      </w:pPr>
      <w:r>
        <w:rPr>
          <w:rFonts w:hint="eastAsia"/>
        </w:rPr>
        <w:drawing>
          <wp:inline distT="0" distB="0" distL="114300" distR="114300">
            <wp:extent cx="387350" cy="715645"/>
            <wp:effectExtent l="0" t="0" r="12700" b="8255"/>
            <wp:docPr id="63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 name="图片 12"/>
                    <pic:cNvPicPr>
                      <a:picLocks noChangeAspect="1"/>
                    </pic:cNvPicPr>
                  </pic:nvPicPr>
                  <pic:blipFill>
                    <a:blip r:embed="rId16"/>
                    <a:stretch>
                      <a:fillRect/>
                    </a:stretch>
                  </pic:blipFill>
                  <pic:spPr>
                    <a:xfrm>
                      <a:off x="0" y="0"/>
                      <a:ext cx="387350" cy="715645"/>
                    </a:xfrm>
                    <a:prstGeom prst="rect">
                      <a:avLst/>
                    </a:prstGeom>
                    <a:noFill/>
                    <a:ln>
                      <a:noFill/>
                    </a:ln>
                  </pic:spPr>
                </pic:pic>
              </a:graphicData>
            </a:graphic>
          </wp:inline>
        </w:drawing>
      </w:r>
      <w:r>
        <w:drawing>
          <wp:inline distT="0" distB="0" distL="114300" distR="114300">
            <wp:extent cx="410845" cy="702945"/>
            <wp:effectExtent l="0" t="0" r="8255" b="1905"/>
            <wp:docPr id="63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 name="图片 5"/>
                    <pic:cNvPicPr>
                      <a:picLocks noChangeAspect="1"/>
                    </pic:cNvPicPr>
                  </pic:nvPicPr>
                  <pic:blipFill>
                    <a:blip r:embed="rId14"/>
                    <a:stretch>
                      <a:fillRect/>
                    </a:stretch>
                  </pic:blipFill>
                  <pic:spPr>
                    <a:xfrm>
                      <a:off x="0" y="0"/>
                      <a:ext cx="410845" cy="702945"/>
                    </a:xfrm>
                    <a:prstGeom prst="rect">
                      <a:avLst/>
                    </a:prstGeom>
                    <a:noFill/>
                    <a:ln>
                      <a:noFill/>
                    </a:ln>
                  </pic:spPr>
                </pic:pic>
              </a:graphicData>
            </a:graphic>
          </wp:inline>
        </w:drawing>
      </w:r>
      <w:r>
        <w:drawing>
          <wp:inline distT="0" distB="0" distL="114300" distR="114300">
            <wp:extent cx="390525" cy="704850"/>
            <wp:effectExtent l="0" t="0" r="9525" b="0"/>
            <wp:docPr id="63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 name="图片 3"/>
                    <pic:cNvPicPr>
                      <a:picLocks noChangeAspect="1"/>
                    </pic:cNvPicPr>
                  </pic:nvPicPr>
                  <pic:blipFill>
                    <a:blip r:embed="rId68"/>
                    <a:stretch>
                      <a:fillRect/>
                    </a:stretch>
                  </pic:blipFill>
                  <pic:spPr>
                    <a:xfrm>
                      <a:off x="0" y="0"/>
                      <a:ext cx="390525" cy="704850"/>
                    </a:xfrm>
                    <a:prstGeom prst="rect">
                      <a:avLst/>
                    </a:prstGeom>
                    <a:noFill/>
                    <a:ln>
                      <a:noFill/>
                    </a:ln>
                  </pic:spPr>
                </pic:pic>
              </a:graphicData>
            </a:graphic>
          </wp:inline>
        </w:drawing>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语音：怎么样，“么”不简写</w:t>
      </w:r>
    </w:p>
    <w:p>
      <w:pPr>
        <w:ind w:left="3680" w:hanging="2415" w:hangingChars="1150"/>
        <w:jc w:val="center"/>
      </w:pPr>
      <w:r>
        <w:rPr>
          <w:rFonts w:hint="eastAsia"/>
        </w:rPr>
        <w:drawing>
          <wp:inline distT="0" distB="0" distL="114300" distR="114300">
            <wp:extent cx="403225" cy="704850"/>
            <wp:effectExtent l="0" t="0" r="15875" b="0"/>
            <wp:docPr id="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 name="图片 1"/>
                    <pic:cNvPicPr>
                      <a:picLocks noChangeAspect="1"/>
                    </pic:cNvPicPr>
                  </pic:nvPicPr>
                  <pic:blipFill>
                    <a:blip r:embed="rId34"/>
                    <a:stretch>
                      <a:fillRect/>
                    </a:stretch>
                  </pic:blipFill>
                  <pic:spPr>
                    <a:xfrm>
                      <a:off x="0" y="0"/>
                      <a:ext cx="403225" cy="704850"/>
                    </a:xfrm>
                    <a:prstGeom prst="rect">
                      <a:avLst/>
                    </a:prstGeom>
                    <a:noFill/>
                    <a:ln>
                      <a:noFill/>
                    </a:ln>
                  </pic:spPr>
                </pic:pic>
              </a:graphicData>
            </a:graphic>
          </wp:inline>
        </w:drawing>
      </w:r>
      <w:r>
        <w:drawing>
          <wp:inline distT="0" distB="0" distL="114300" distR="114300">
            <wp:extent cx="400050" cy="704850"/>
            <wp:effectExtent l="0" t="0" r="0" b="0"/>
            <wp:docPr id="63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 name="图片 3"/>
                    <pic:cNvPicPr>
                      <a:picLocks noChangeAspect="1"/>
                    </pic:cNvPicPr>
                  </pic:nvPicPr>
                  <pic:blipFill>
                    <a:blip r:embed="rId53"/>
                    <a:stretch>
                      <a:fillRect/>
                    </a:stretch>
                  </pic:blipFill>
                  <pic:spPr>
                    <a:xfrm>
                      <a:off x="0" y="0"/>
                      <a:ext cx="400050" cy="704850"/>
                    </a:xfrm>
                    <a:prstGeom prst="rect">
                      <a:avLst/>
                    </a:prstGeom>
                    <a:noFill/>
                    <a:ln>
                      <a:noFill/>
                    </a:ln>
                  </pic:spPr>
                </pic:pic>
              </a:graphicData>
            </a:graphic>
          </wp:inline>
        </w:drawing>
      </w:r>
      <w:r>
        <w:drawing>
          <wp:inline distT="0" distB="0" distL="114300" distR="114300">
            <wp:extent cx="426720" cy="741045"/>
            <wp:effectExtent l="0" t="0" r="11430" b="1905"/>
            <wp:docPr id="63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 name="图片 9"/>
                    <pic:cNvPicPr>
                      <a:picLocks noChangeAspect="1"/>
                    </pic:cNvPicPr>
                  </pic:nvPicPr>
                  <pic:blipFill>
                    <a:blip r:embed="rId12"/>
                    <a:stretch>
                      <a:fillRect/>
                    </a:stretch>
                  </pic:blipFill>
                  <pic:spPr>
                    <a:xfrm>
                      <a:off x="0" y="0"/>
                      <a:ext cx="426720" cy="741045"/>
                    </a:xfrm>
                    <a:prstGeom prst="rect">
                      <a:avLst/>
                    </a:prstGeom>
                    <a:noFill/>
                    <a:ln>
                      <a:noFill/>
                    </a:ln>
                  </pic:spPr>
                </pic:pic>
              </a:graphicData>
            </a:graphic>
          </wp:inline>
        </w:drawing>
      </w:r>
      <w:r>
        <w:rPr>
          <w:rFonts w:hint="eastAsia"/>
        </w:rPr>
        <w:drawing>
          <wp:inline distT="0" distB="0" distL="114300" distR="114300">
            <wp:extent cx="411480" cy="701040"/>
            <wp:effectExtent l="0" t="0" r="7620" b="3810"/>
            <wp:docPr id="6323" name="图片 6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 name="图片 6323"/>
                    <pic:cNvPicPr>
                      <a:picLocks noChangeAspect="1"/>
                    </pic:cNvPicPr>
                  </pic:nvPicPr>
                  <pic:blipFill>
                    <a:blip r:embed="rId7"/>
                    <a:stretch>
                      <a:fillRect/>
                    </a:stretch>
                  </pic:blipFill>
                  <pic:spPr>
                    <a:xfrm>
                      <a:off x="0" y="0"/>
                      <a:ext cx="411480" cy="701040"/>
                    </a:xfrm>
                    <a:prstGeom prst="rect">
                      <a:avLst/>
                    </a:prstGeom>
                    <a:noFill/>
                    <a:ln>
                      <a:noFill/>
                    </a:ln>
                  </pic:spPr>
                </pic:pic>
              </a:graphicData>
            </a:graphic>
          </wp:inline>
        </w:drawing>
      </w:r>
      <w:r>
        <w:drawing>
          <wp:inline distT="0" distB="0" distL="114300" distR="114300">
            <wp:extent cx="409575" cy="704850"/>
            <wp:effectExtent l="0" t="0" r="9525" b="0"/>
            <wp:docPr id="6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 name="图片 1"/>
                    <pic:cNvPicPr>
                      <a:picLocks noChangeAspect="1"/>
                    </pic:cNvPicPr>
                  </pic:nvPicPr>
                  <pic:blipFill>
                    <a:blip r:embed="rId20"/>
                    <a:stretch>
                      <a:fillRect/>
                    </a:stretch>
                  </pic:blipFill>
                  <pic:spPr>
                    <a:xfrm>
                      <a:off x="0" y="0"/>
                      <a:ext cx="409575" cy="704850"/>
                    </a:xfrm>
                    <a:prstGeom prst="rect">
                      <a:avLst/>
                    </a:prstGeom>
                    <a:noFill/>
                    <a:ln>
                      <a:noFill/>
                    </a:ln>
                  </pic:spPr>
                </pic:pic>
              </a:graphicData>
            </a:graphic>
          </wp:inline>
        </w:drawing>
      </w:r>
      <w:r>
        <w:drawing>
          <wp:inline distT="0" distB="0" distL="114300" distR="114300">
            <wp:extent cx="413385" cy="721995"/>
            <wp:effectExtent l="0" t="0" r="5715" b="1905"/>
            <wp:docPr id="6325" name="图片 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 name="图片 6325"/>
                    <pic:cNvPicPr>
                      <a:picLocks noChangeAspect="1"/>
                    </pic:cNvPicPr>
                  </pic:nvPicPr>
                  <pic:blipFill>
                    <a:blip r:embed="rId10"/>
                    <a:stretch>
                      <a:fillRect/>
                    </a:stretch>
                  </pic:blipFill>
                  <pic:spPr>
                    <a:xfrm>
                      <a:off x="0" y="0"/>
                      <a:ext cx="413385" cy="721995"/>
                    </a:xfrm>
                    <a:prstGeom prst="rect">
                      <a:avLst/>
                    </a:prstGeom>
                    <a:noFill/>
                    <a:ln>
                      <a:noFill/>
                    </a:ln>
                  </pic:spPr>
                </pic:pic>
              </a:graphicData>
            </a:graphic>
          </wp:inline>
        </w:drawing>
      </w:r>
      <w:r>
        <w:drawing>
          <wp:inline distT="0" distB="0" distL="114300" distR="114300">
            <wp:extent cx="409575" cy="704850"/>
            <wp:effectExtent l="0" t="0" r="9525" b="0"/>
            <wp:docPr id="63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 name="图片 2"/>
                    <pic:cNvPicPr>
                      <a:picLocks noChangeAspect="1"/>
                    </pic:cNvPicPr>
                  </pic:nvPicPr>
                  <pic:blipFill>
                    <a:blip r:embed="rId59"/>
                    <a:stretch>
                      <a:fillRect/>
                    </a:stretch>
                  </pic:blipFill>
                  <pic:spPr>
                    <a:xfrm>
                      <a:off x="0" y="0"/>
                      <a:ext cx="409575" cy="70485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25" w:name="_Toc7378"/>
      <w:r>
        <w:rPr>
          <w:rFonts w:hint="eastAsia"/>
          <w:lang w:val="en-US" w:eastAsia="zh-CN"/>
        </w:rPr>
        <w:t>三 读一读</w:t>
      </w:r>
      <w:bookmarkEnd w:id="225"/>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吉他  坍</w:t>
      </w:r>
      <w:r>
        <w:rPr>
          <w:rFonts w:hint="default" w:ascii="仿宋" w:hAnsi="仿宋" w:eastAsia="仿宋"/>
          <w:sz w:val="32"/>
          <w:szCs w:val="32"/>
          <w:lang w:val="en-US" w:eastAsia="zh-CN"/>
        </w:rPr>
        <w:t>塌</w:t>
      </w:r>
      <w:r>
        <w:rPr>
          <w:rFonts w:hint="eastAsia" w:ascii="仿宋" w:hAnsi="仿宋" w:eastAsia="仿宋"/>
          <w:sz w:val="32"/>
          <w:szCs w:val="32"/>
          <w:lang w:val="en-US" w:eastAsia="zh-CN"/>
        </w:rPr>
        <w:t xml:space="preserve">  踏实  维他命  </w:t>
      </w:r>
      <w:r>
        <w:rPr>
          <w:rFonts w:hint="default" w:ascii="仿宋" w:hAnsi="仿宋" w:eastAsia="仿宋"/>
          <w:sz w:val="32"/>
          <w:szCs w:val="32"/>
          <w:lang w:val="en-US" w:eastAsia="zh-CN"/>
        </w:rPr>
        <w:fldChar w:fldCharType="begin"/>
      </w:r>
      <w:r>
        <w:rPr>
          <w:rFonts w:hint="default" w:ascii="仿宋" w:hAnsi="仿宋" w:eastAsia="仿宋"/>
          <w:sz w:val="32"/>
          <w:szCs w:val="32"/>
          <w:lang w:val="en-US" w:eastAsia="zh-CN"/>
        </w:rPr>
        <w:instrText xml:space="preserve"> HYPERLINK "https://www.baidu.com/s?wd=%E6%9C%89%E7%9A%84%E6%98%AF&amp;f=12&amp;rsp=0&amp;oq=you de shi&amp;ie=utf-8&amp;usm=1&amp;rsv_pq=9da0387500006fcd&amp;rsv_t=f9248ksTDFXAAmNf6M+zkF1WbTESoYkwAOABm4tq5OeXPul7NPN2YbzVt7w&amp;rqlang=cn" </w:instrText>
      </w:r>
      <w:r>
        <w:rPr>
          <w:rFonts w:hint="default" w:ascii="仿宋" w:hAnsi="仿宋" w:eastAsia="仿宋"/>
          <w:sz w:val="32"/>
          <w:szCs w:val="32"/>
          <w:lang w:val="en-US" w:eastAsia="zh-CN"/>
        </w:rPr>
        <w:fldChar w:fldCharType="separate"/>
      </w:r>
      <w:r>
        <w:rPr>
          <w:rFonts w:hint="default" w:ascii="仿宋" w:hAnsi="仿宋" w:eastAsia="仿宋"/>
          <w:sz w:val="32"/>
          <w:szCs w:val="32"/>
          <w:lang w:val="en-US" w:eastAsia="zh-CN"/>
        </w:rPr>
        <w:t>有的是</w:t>
      </w:r>
      <w:r>
        <w:rPr>
          <w:rFonts w:hint="default" w:ascii="仿宋" w:hAnsi="仿宋" w:eastAsia="仿宋"/>
          <w:sz w:val="32"/>
          <w:szCs w:val="32"/>
          <w:lang w:val="en-US" w:eastAsia="zh-CN"/>
        </w:rPr>
        <w:fldChar w:fldCharType="end"/>
      </w:r>
      <w:r>
        <w:rPr>
          <w:rFonts w:hint="default" w:ascii="仿宋" w:hAnsi="仿宋" w:eastAsia="仿宋"/>
          <w:sz w:val="32"/>
          <w:szCs w:val="32"/>
          <w:lang w:val="en-US" w:eastAsia="zh-CN"/>
        </w:rPr>
        <w:t> </w:t>
      </w:r>
      <w:r>
        <w:rPr>
          <w:rFonts w:hint="eastAsia" w:ascii="仿宋" w:hAnsi="仿宋" w:eastAsia="仿宋"/>
          <w:sz w:val="32"/>
          <w:szCs w:val="32"/>
          <w:lang w:val="en-US" w:eastAsia="zh-CN"/>
        </w:rPr>
        <w:t xml:space="preserve">  按摩</w:t>
      </w:r>
    </w:p>
    <w:p>
      <w:pPr>
        <w:pStyle w:val="10"/>
        <w:keepNext w:val="0"/>
        <w:keepLines w:val="0"/>
        <w:widowControl/>
        <w:suppressLineNumbers w:val="0"/>
        <w:wordWrap w:val="0"/>
        <w:jc w:val="left"/>
        <w:rPr>
          <w:rFonts w:hint="eastAsia"/>
          <w:lang w:val="en-US" w:eastAsia="zh-CN"/>
        </w:rPr>
      </w:pPr>
    </w:p>
    <w:p>
      <w:pPr>
        <w:ind w:left="3680" w:hanging="2415" w:hangingChars="1150"/>
        <w:jc w:val="center"/>
        <w:rPr>
          <w:rFonts w:hint="default" w:ascii="仿宋" w:hAnsi="仿宋" w:eastAsia="仿宋"/>
          <w:sz w:val="32"/>
          <w:szCs w:val="32"/>
          <w:lang w:val="en-US" w:eastAsia="zh-CN"/>
        </w:rPr>
      </w:pPr>
      <w:r>
        <w:drawing>
          <wp:inline distT="0" distB="0" distL="114300" distR="114300">
            <wp:extent cx="5269230" cy="764540"/>
            <wp:effectExtent l="0" t="0" r="7620" b="16510"/>
            <wp:docPr id="63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 name="图片 6"/>
                    <pic:cNvPicPr>
                      <a:picLocks noChangeAspect="1"/>
                    </pic:cNvPicPr>
                  </pic:nvPicPr>
                  <pic:blipFill>
                    <a:blip r:embed="rId76"/>
                    <a:srcRect t="29837"/>
                    <a:stretch>
                      <a:fillRect/>
                    </a:stretch>
                  </pic:blipFill>
                  <pic:spPr>
                    <a:xfrm>
                      <a:off x="0" y="0"/>
                      <a:ext cx="5269230" cy="764540"/>
                    </a:xfrm>
                    <a:prstGeom prst="rect">
                      <a:avLst/>
                    </a:prstGeom>
                    <a:noFill/>
                    <a:ln>
                      <a:noFill/>
                    </a:ln>
                  </pic:spPr>
                </pic:pic>
              </a:graphicData>
            </a:graphic>
          </wp:inline>
        </w:drawing>
      </w:r>
    </w:p>
    <w:p>
      <w:pPr>
        <w:pStyle w:val="3"/>
        <w:numPr>
          <w:ilvl w:val="0"/>
          <w:numId w:val="0"/>
        </w:numPr>
        <w:bidi w:val="0"/>
        <w:ind w:leftChars="0"/>
        <w:rPr>
          <w:rFonts w:hint="eastAsia"/>
          <w:lang w:val="en-US" w:eastAsia="zh-CN"/>
        </w:rPr>
      </w:pPr>
      <w:bookmarkStart w:id="226" w:name="_Toc24588"/>
      <w:r>
        <w:rPr>
          <w:rFonts w:hint="eastAsia"/>
          <w:lang w:val="en-US" w:eastAsia="zh-CN"/>
        </w:rPr>
        <w:t>四 简便记忆</w:t>
      </w:r>
      <w:bookmarkEnd w:id="226"/>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轻声“的、么”省略韵母 </w:t>
      </w:r>
      <w:r>
        <w:rPr>
          <w:rFonts w:hint="default" w:ascii="仿宋" w:hAnsi="仿宋" w:eastAsia="仿宋"/>
          <w:sz w:val="32"/>
          <w:szCs w:val="32"/>
          <w:lang w:val="en-US" w:eastAsia="zh-CN"/>
        </w:rPr>
        <w:t>e</w:t>
      </w:r>
      <w:r>
        <w:rPr>
          <w:rFonts w:hint="eastAsia" w:ascii="仿宋" w:hAnsi="仿宋" w:eastAsia="仿宋"/>
          <w:sz w:val="32"/>
          <w:szCs w:val="32"/>
          <w:lang w:val="en-US" w:eastAsia="zh-CN"/>
        </w:rPr>
        <w:t>；</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 xml:space="preserve">“他、她、它”省略韵母 </w:t>
      </w:r>
      <w:r>
        <w:rPr>
          <w:rFonts w:hint="default" w:ascii="仿宋" w:hAnsi="仿宋" w:eastAsia="仿宋"/>
          <w:sz w:val="32"/>
          <w:szCs w:val="32"/>
          <w:lang w:val="en-US" w:eastAsia="zh-CN"/>
        </w:rPr>
        <w:t>a</w:t>
      </w:r>
      <w:r>
        <w:rPr>
          <w:rFonts w:hint="eastAsia" w:ascii="仿宋" w:hAnsi="仿宋" w:eastAsia="仿宋"/>
          <w:sz w:val="32"/>
          <w:szCs w:val="32"/>
          <w:lang w:val="en-US" w:eastAsia="zh-CN"/>
        </w:rPr>
        <w:t xml:space="preserve">； </w:t>
      </w:r>
    </w:p>
    <w:p>
      <w:pPr>
        <w:ind w:left="3680" w:hanging="3680" w:hangingChars="1150"/>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“你、我、他”都 1 方；</w:t>
      </w:r>
    </w:p>
    <w:p>
      <w:pPr>
        <w:ind w:left="3680" w:hanging="3680" w:hangingChars="1150"/>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“你”省略韵母和声调。</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27" w:name="_Toc15969"/>
      <w:r>
        <w:rPr>
          <w:rFonts w:hint="eastAsia"/>
          <w:lang w:val="en-US" w:eastAsia="zh-CN"/>
        </w:rPr>
        <w:t>附录</w:t>
      </w:r>
      <w:bookmarkEnd w:id="221"/>
      <w:bookmarkEnd w:id="227"/>
    </w:p>
    <w:p>
      <w:pPr>
        <w:pStyle w:val="3"/>
        <w:bidi w:val="0"/>
        <w:ind w:left="0" w:leftChars="0" w:firstLine="0" w:firstLineChars="0"/>
        <w:rPr>
          <w:rFonts w:hint="default"/>
          <w:lang w:val="en-US" w:eastAsia="zh-CN"/>
        </w:rPr>
      </w:pPr>
      <w:bookmarkStart w:id="228" w:name="_Toc9691"/>
      <w:bookmarkStart w:id="229" w:name="_Toc2444"/>
      <w:r>
        <w:rPr>
          <w:rFonts w:hint="eastAsia"/>
          <w:lang w:val="en-US" w:eastAsia="zh-CN"/>
        </w:rPr>
        <w:t>附一 盲文点位</w:t>
      </w:r>
      <w:bookmarkEnd w:id="228"/>
      <w:bookmarkEnd w:id="229"/>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15"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
        <w:gridCol w:w="440"/>
        <w:gridCol w:w="492"/>
        <w:gridCol w:w="536"/>
        <w:gridCol w:w="525"/>
        <w:gridCol w:w="547"/>
        <w:gridCol w:w="503"/>
        <w:gridCol w:w="557"/>
        <w:gridCol w:w="493"/>
        <w:gridCol w:w="547"/>
        <w:gridCol w:w="514"/>
        <w:gridCol w:w="514"/>
        <w:gridCol w:w="514"/>
        <w:gridCol w:w="525"/>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44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2</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3</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sz w:val="21"/>
                <w:szCs w:val="21"/>
                <w:vertAlign w:val="baseline"/>
              </w:rPr>
            </w:pPr>
            <w:r>
              <w:rPr>
                <w:rFonts w:hint="eastAsia" w:ascii="仿宋" w:hAnsi="仿宋" w:eastAsia="仿宋" w:cs="仿宋"/>
                <w:sz w:val="21"/>
                <w:szCs w:val="21"/>
                <w:vertAlign w:val="baseline"/>
                <w:lang w:val="en-US" w:eastAsia="zh-CN"/>
              </w:rPr>
              <w:t>6</w:t>
            </w:r>
          </w:p>
        </w:tc>
        <w:tc>
          <w:tcPr>
            <w:tcW w:w="50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w:t>
            </w:r>
          </w:p>
        </w:tc>
        <w:tc>
          <w:tcPr>
            <w:tcW w:w="4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15</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16</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w:t>
            </w:r>
          </w:p>
        </w:tc>
        <w:tc>
          <w:tcPr>
            <w:tcW w:w="51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482"/>
        <w:gridCol w:w="492"/>
        <w:gridCol w:w="536"/>
        <w:gridCol w:w="525"/>
        <w:gridCol w:w="547"/>
        <w:gridCol w:w="531"/>
        <w:gridCol w:w="557"/>
        <w:gridCol w:w="531"/>
        <w:gridCol w:w="547"/>
        <w:gridCol w:w="531"/>
        <w:gridCol w:w="531"/>
        <w:gridCol w:w="531"/>
        <w:gridCol w:w="531"/>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34</w:t>
            </w:r>
          </w:p>
        </w:tc>
        <w:tc>
          <w:tcPr>
            <w:tcW w:w="48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w:t>
            </w:r>
          </w:p>
        </w:tc>
        <w:tc>
          <w:tcPr>
            <w:tcW w:w="4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36</w:t>
            </w:r>
          </w:p>
        </w:tc>
        <w:tc>
          <w:tcPr>
            <w:tcW w:w="53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w:t>
            </w:r>
          </w:p>
        </w:tc>
        <w:tc>
          <w:tcPr>
            <w:tcW w:w="52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46</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w:t>
            </w:r>
          </w:p>
        </w:tc>
        <w:tc>
          <w:tcPr>
            <w:tcW w:w="55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145</w:t>
            </w:r>
          </w:p>
        </w:tc>
        <w:tc>
          <w:tcPr>
            <w:tcW w:w="54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sz w:val="30"/>
          <w:szCs w:val="30"/>
          <w:lang w:val="en-US" w:eastAsia="zh-CN"/>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496"/>
        <w:gridCol w:w="508"/>
        <w:gridCol w:w="554"/>
        <w:gridCol w:w="508"/>
        <w:gridCol w:w="530"/>
        <w:gridCol w:w="531"/>
        <w:gridCol w:w="554"/>
        <w:gridCol w:w="519"/>
        <w:gridCol w:w="519"/>
        <w:gridCol w:w="520"/>
        <w:gridCol w:w="553"/>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346</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456</w:t>
            </w:r>
          </w:p>
        </w:tc>
        <w:tc>
          <w:tcPr>
            <w:tcW w:w="5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w:t>
            </w:r>
          </w:p>
        </w:tc>
        <w:tc>
          <w:tcPr>
            <w:tcW w:w="5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w:t>
            </w:r>
          </w:p>
        </w:tc>
        <w:tc>
          <w:tcPr>
            <w:tcW w:w="55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r>
        <w:rPr>
          <w:rFonts w:hint="eastAsia"/>
          <w:sz w:val="21"/>
          <w:szCs w:val="21"/>
          <w:lang w:val="en-US" w:eastAsia="zh-CN"/>
        </w:rPr>
        <w:t xml:space="preserve"> </w:t>
      </w:r>
      <w:r>
        <w:rPr>
          <w:rFonts w:hint="eastAsia"/>
          <w:sz w:val="21"/>
          <w:szCs w:val="21"/>
        </w:rPr>
        <w:t>●● ●● ○●</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501"/>
        <w:gridCol w:w="542"/>
        <w:gridCol w:w="508"/>
        <w:gridCol w:w="577"/>
        <w:gridCol w:w="531"/>
        <w:gridCol w:w="530"/>
        <w:gridCol w:w="554"/>
        <w:gridCol w:w="485"/>
        <w:gridCol w:w="508"/>
        <w:gridCol w:w="530"/>
        <w:gridCol w:w="543"/>
        <w:gridCol w:w="565"/>
        <w:gridCol w:w="565"/>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1246</w:t>
            </w:r>
          </w:p>
        </w:tc>
        <w:tc>
          <w:tcPr>
            <w:tcW w:w="50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1256</w:t>
            </w:r>
          </w:p>
        </w:tc>
        <w:tc>
          <w:tcPr>
            <w:tcW w:w="54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1345</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1346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1356</w:t>
            </w:r>
          </w:p>
        </w:tc>
        <w:tc>
          <w:tcPr>
            <w:tcW w:w="53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w:t>
            </w:r>
          </w:p>
        </w:tc>
        <w:tc>
          <w:tcPr>
            <w:tcW w:w="55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2346</w:t>
            </w:r>
          </w:p>
        </w:tc>
        <w:tc>
          <w:tcPr>
            <w:tcW w:w="48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2456</w:t>
            </w:r>
          </w:p>
        </w:tc>
        <w:tc>
          <w:tcPr>
            <w:tcW w:w="53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3456</w:t>
            </w:r>
          </w:p>
        </w:tc>
        <w:tc>
          <w:tcPr>
            <w:tcW w:w="5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12346</w:t>
            </w:r>
          </w:p>
        </w:tc>
        <w:tc>
          <w:tcPr>
            <w:tcW w:w="565"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12356</w:t>
            </w:r>
          </w:p>
        </w:tc>
        <w:tc>
          <w:tcPr>
            <w:tcW w:w="57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12456</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r>
        <w:rPr>
          <w:rFonts w:hint="eastAsia"/>
          <w:sz w:val="21"/>
          <w:szCs w:val="21"/>
        </w:rPr>
        <w:t>●● ●● ●●</w:t>
      </w:r>
      <w:r>
        <w:rPr>
          <w:rFonts w:hint="eastAsia"/>
          <w:sz w:val="21"/>
          <w:szCs w:val="21"/>
          <w:lang w:val="en-US" w:eastAsia="zh-CN"/>
        </w:rPr>
        <w:t xml:space="preserve"> </w:t>
      </w:r>
      <w:r>
        <w:rPr>
          <w:rFonts w:hint="eastAsia"/>
          <w:sz w:val="21"/>
          <w:szCs w:val="21"/>
        </w:rPr>
        <w:t>○○</w:t>
      </w:r>
    </w:p>
    <w:tbl>
      <w:tblPr>
        <w:tblStyle w:val="12"/>
        <w:tblpPr w:leftFromText="180" w:rightFromText="180" w:vertAnchor="text" w:horzAnchor="page" w:tblpX="1942"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96"/>
        <w:gridCol w:w="508"/>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13456</w:t>
            </w:r>
          </w:p>
        </w:tc>
        <w:tc>
          <w:tcPr>
            <w:tcW w:w="49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23456</w:t>
            </w:r>
          </w:p>
        </w:tc>
        <w:tc>
          <w:tcPr>
            <w:tcW w:w="5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rPr>
            </w:pPr>
            <w:r>
              <w:rPr>
                <w:rFonts w:hint="eastAsia" w:ascii="仿宋" w:hAnsi="仿宋" w:eastAsia="仿宋" w:cs="仿宋"/>
                <w:sz w:val="21"/>
                <w:szCs w:val="21"/>
                <w:vertAlign w:val="baseline"/>
                <w:lang w:val="en-US" w:eastAsia="zh-CN"/>
              </w:rPr>
              <w:t>123456</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000000</w:t>
            </w: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sectPr>
          <w:pgSz w:w="11906" w:h="16838"/>
          <w:pgMar w:top="1440" w:right="1800" w:bottom="1440" w:left="1800" w:header="851" w:footer="992" w:gutter="0"/>
          <w:cols w:space="425" w:num="1"/>
          <w:docGrid w:type="lines" w:linePitch="312" w:charSpace="0"/>
        </w:sectPr>
      </w:pPr>
    </w:p>
    <w:p>
      <w:pPr>
        <w:pStyle w:val="3"/>
        <w:bidi w:val="0"/>
        <w:ind w:left="0" w:leftChars="0" w:firstLine="0" w:firstLineChars="0"/>
        <w:rPr>
          <w:rFonts w:hint="eastAsia"/>
          <w:lang w:val="en-US" w:eastAsia="zh-CN"/>
        </w:rPr>
      </w:pPr>
      <w:bookmarkStart w:id="230" w:name="_Toc29322798"/>
      <w:bookmarkStart w:id="231" w:name="_Toc15526"/>
      <w:bookmarkStart w:id="232" w:name="_Toc6905"/>
      <w:r>
        <w:rPr>
          <w:rFonts w:hint="eastAsia"/>
          <w:lang w:val="en-US" w:eastAsia="zh-CN"/>
        </w:rPr>
        <w:t>附二 汉语拼音字母表</w:t>
      </w:r>
      <w:bookmarkEnd w:id="230"/>
      <w:bookmarkEnd w:id="231"/>
      <w:bookmarkEnd w:id="23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1059"/>
        <w:gridCol w:w="1068"/>
        <w:gridCol w:w="1057"/>
        <w:gridCol w:w="1059"/>
        <w:gridCol w:w="1059"/>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bookmarkStart w:id="233" w:name="_Hlk24317214"/>
            <w:r>
              <w:rPr>
                <w:rFonts w:hint="default" w:ascii="Times New Roman" w:hAnsi="Times New Roman" w:cs="Times New Roman"/>
                <w:color w:val="auto"/>
                <w:lang w:val="zh-CN"/>
              </w:rPr>
              <w:t>汉语拼音声母表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b</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p</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m</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f</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d</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t</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k</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p>
        </w:tc>
      </w:tr>
      <w:bookmarkEnd w:id="233"/>
    </w:tbl>
    <w:p>
      <w:r>
        <w:rPr>
          <w:rFonts w:hint="eastAsia"/>
        </w:rPr>
        <w:t>注：共2</w:t>
      </w:r>
      <w:r>
        <w:t>3</w:t>
      </w:r>
      <w:r>
        <w:rPr>
          <w:rFonts w:hint="eastAsia"/>
        </w:rPr>
        <w:t>个声母。</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2"/>
        <w:gridCol w:w="1021"/>
        <w:gridCol w:w="1123"/>
        <w:gridCol w:w="1104"/>
        <w:gridCol w:w="1044"/>
        <w:gridCol w:w="1044"/>
        <w:gridCol w:w="1037"/>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汉语拼音韵母表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uei(ui)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ao</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iou(iu)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üe</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uen(un)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ün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ang</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ing</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ong</w:t>
            </w:r>
          </w:p>
        </w:tc>
      </w:tr>
    </w:tbl>
    <w:p>
      <w:r>
        <w:rPr>
          <w:rFonts w:hint="eastAsia"/>
        </w:rPr>
        <w:t>注：共2</w:t>
      </w:r>
      <w:r>
        <w:t>4</w:t>
      </w:r>
      <w:r>
        <w:rPr>
          <w:rFonts w:hint="eastAsia"/>
        </w:rPr>
        <w:t>个韵母。</w:t>
      </w:r>
    </w:p>
    <w:p>
      <w:pPr>
        <w:ind w:firstLine="420" w:firstLineChars="200"/>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054"/>
        <w:gridCol w:w="1065"/>
        <w:gridCol w:w="1085"/>
        <w:gridCol w:w="1058"/>
        <w:gridCol w:w="106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8"/>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汉字拼音中的整体认读音节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shi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ri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zi</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ci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si</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wu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c>
          <w:tcPr>
            <w:tcW w:w="1196"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197"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ying</w:t>
            </w:r>
          </w:p>
        </w:tc>
      </w:tr>
    </w:tbl>
    <w:p>
      <w:r>
        <w:rPr>
          <w:rFonts w:hint="eastAsia"/>
        </w:rPr>
        <w:t>注：共1</w:t>
      </w:r>
      <w:r>
        <w:t>6</w:t>
      </w:r>
      <w:r>
        <w:rPr>
          <w:rFonts w:hint="eastAsia"/>
        </w:rPr>
        <w:t>个整体认读音节。</w:t>
      </w:r>
    </w:p>
    <w:p>
      <w:pPr>
        <w:ind w:firstLine="420" w:firstLineChars="200"/>
        <w:rPr>
          <w:rFonts w:hint="eastAsia"/>
        </w:rPr>
      </w:pPr>
      <w:r>
        <w:rPr>
          <w:rFonts w:hint="eastAsia"/>
        </w:rPr>
        <w:t>整体认读音节指拼音中有声母和韵母，但对应汉字发音不用拼读，直接认读的音节。</w:t>
      </w:r>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696"/>
        <w:gridCol w:w="1710"/>
        <w:gridCol w:w="17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5"/>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汉字拼音中ü的变化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juan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xuan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yue</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yun</w:t>
            </w:r>
          </w:p>
        </w:tc>
        <w:tc>
          <w:tcPr>
            <w:tcW w:w="1914" w:type="dxa"/>
            <w:shd w:val="clear" w:color="auto" w:fill="auto"/>
            <w:noWrap w:val="0"/>
            <w:vAlign w:val="center"/>
          </w:tcPr>
          <w:p>
            <w:pPr>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yuan</w:t>
            </w:r>
          </w:p>
        </w:tc>
      </w:tr>
    </w:tbl>
    <w:p>
      <w:pPr>
        <w:rPr>
          <w:rFonts w:hint="eastAsia"/>
        </w:rPr>
      </w:pPr>
      <w:r>
        <w:rPr>
          <w:rFonts w:hint="eastAsia"/>
        </w:rPr>
        <w:t>注：韵母</w:t>
      </w:r>
      <w:r>
        <w:rPr>
          <w:rFonts w:hint="eastAsia"/>
          <w:lang w:val="zh-CN"/>
        </w:rPr>
        <w:t>j</w:t>
      </w:r>
      <w:r>
        <w:rPr>
          <w:lang w:val="zh-CN"/>
        </w:rPr>
        <w:t>/</w:t>
      </w:r>
      <w:r>
        <w:rPr>
          <w:rFonts w:hint="eastAsia"/>
          <w:lang w:val="zh-CN"/>
        </w:rPr>
        <w:t>q</w:t>
      </w:r>
      <w:r>
        <w:rPr>
          <w:lang w:val="zh-CN"/>
        </w:rPr>
        <w:t>/</w:t>
      </w:r>
      <w:r>
        <w:rPr>
          <w:rFonts w:hint="eastAsia"/>
          <w:lang w:val="zh-CN"/>
        </w:rPr>
        <w:t>x</w:t>
      </w:r>
      <w:r>
        <w:rPr>
          <w:lang w:val="zh-CN"/>
        </w:rPr>
        <w:t>/y</w:t>
      </w:r>
      <w:r>
        <w:rPr>
          <w:rFonts w:hint="eastAsia"/>
          <w:lang w:val="zh-CN"/>
        </w:rPr>
        <w:t>和</w:t>
      </w:r>
      <w:r>
        <w:rPr>
          <w:shd w:val="clear" w:color="auto" w:fill="FFFFFF"/>
        </w:rPr>
        <w:t>ü</w:t>
      </w:r>
      <w:r>
        <w:rPr>
          <w:rFonts w:hint="eastAsia"/>
          <w:shd w:val="clear" w:color="auto" w:fill="FFFFFF"/>
        </w:rPr>
        <w:t>搭配使用时，省略两点，写为u。</w:t>
      </w:r>
    </w:p>
    <w:p>
      <w:pPr>
        <w:ind w:firstLine="420" w:firstLineChars="200"/>
        <w:rPr>
          <w:rFonts w:hint="eastAsia"/>
          <w:shd w:val="clear" w:color="auto" w:fill="FFFFFF"/>
        </w:rPr>
      </w:pPr>
      <w:r>
        <w:rPr>
          <w:rFonts w:hint="eastAsia"/>
        </w:rPr>
        <w:t>在计算机中，</w:t>
      </w:r>
      <w:r>
        <w:rPr>
          <w:shd w:val="clear" w:color="auto" w:fill="FFFFFF"/>
        </w:rPr>
        <w:t>ü</w:t>
      </w:r>
      <w:r>
        <w:rPr>
          <w:rFonts w:hint="eastAsia"/>
          <w:shd w:val="clear" w:color="auto" w:fill="FFFFFF"/>
        </w:rPr>
        <w:t>用v表示，两者等价。</w:t>
      </w:r>
    </w:p>
    <w:p>
      <w:pPr>
        <w:rPr>
          <w:rFonts w:hint="eastAsia"/>
          <w:lang w:val="en-US" w:eastAsia="zh-CN"/>
        </w:rPr>
      </w:pPr>
      <w:bookmarkStart w:id="234" w:name="_Toc29322799"/>
      <w:r>
        <w:rPr>
          <w:rFonts w:hint="eastAsia"/>
          <w:lang w:val="en-US" w:eastAsia="zh-CN"/>
        </w:rPr>
        <w:br w:type="page"/>
      </w:r>
    </w:p>
    <w:p>
      <w:pPr>
        <w:pStyle w:val="3"/>
        <w:bidi w:val="0"/>
        <w:ind w:left="0" w:leftChars="0" w:firstLine="0" w:firstLineChars="0"/>
        <w:rPr>
          <w:rFonts w:hint="eastAsia"/>
          <w:lang w:val="en-US" w:eastAsia="zh-CN"/>
        </w:rPr>
      </w:pPr>
      <w:bookmarkStart w:id="235" w:name="_Toc31892"/>
      <w:bookmarkStart w:id="236" w:name="_Toc23954"/>
      <w:r>
        <w:rPr>
          <w:rFonts w:hint="eastAsia"/>
          <w:lang w:val="en-US" w:eastAsia="zh-CN"/>
        </w:rPr>
        <w:t>附三 汉语盲文声母表</w:t>
      </w:r>
      <w:bookmarkEnd w:id="234"/>
      <w:bookmarkEnd w:id="235"/>
      <w:bookmarkEnd w:id="23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6"/>
        <w:gridCol w:w="1900"/>
        <w:gridCol w:w="1682"/>
        <w:gridCol w:w="1651"/>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声母符号</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b</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p</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P</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m</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M</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134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f</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d</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t</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n</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N</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l</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L</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bookmarkStart w:id="237" w:name="_Hlk24319234"/>
            <w:r>
              <w:rPr>
                <w:rFonts w:hint="default" w:ascii="Times New Roman" w:hAnsi="Times New Roman" w:cs="Times New Roman"/>
                <w:color w:val="auto"/>
                <w:szCs w:val="21"/>
                <w:lang w:val="zh-CN"/>
              </w:rPr>
              <w:t>g/j</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k/q</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K</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h/x</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bookmarkEnd w:id="23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001100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Q</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12345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111110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sh</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r</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z</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Z</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1356</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c</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jc w:val="center"/>
              <w:rPr>
                <w:rFonts w:hint="default" w:ascii="Times New Roman" w:hAnsi="Times New Roman" w:cs="Times New Roman"/>
                <w:color w:val="auto"/>
                <w:szCs w:val="21"/>
                <w:lang w:val="zh-CN"/>
              </w:rPr>
            </w:pPr>
            <w:r>
              <w:rPr>
                <w:rFonts w:hint="default" w:ascii="Times New Roman" w:hAnsi="Times New Roman" w:cs="Times New Roman"/>
                <w:color w:val="auto"/>
                <w:szCs w:val="21"/>
                <w:lang w:val="zh-CN"/>
              </w:rPr>
              <w:t>s</w:t>
            </w:r>
          </w:p>
        </w:tc>
        <w:tc>
          <w:tcPr>
            <w:tcW w:w="212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S</w:t>
            </w:r>
          </w:p>
        </w:tc>
        <w:tc>
          <w:tcPr>
            <w:tcW w:w="1869"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234</w:t>
            </w:r>
          </w:p>
        </w:tc>
        <w:tc>
          <w:tcPr>
            <w:tcW w:w="1811"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lang w:val="zh-CN"/>
              </w:rPr>
              <w:t>011100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rPr>
        <w:t>注：</w:t>
      </w:r>
      <w:r>
        <w:rPr>
          <w:rFonts w:hint="eastAsia"/>
          <w:lang w:val="zh-CN"/>
        </w:rPr>
        <w:t>实心黑点代表该盲文点凸起，空心圆代表该盲文点无凸起。</w:t>
      </w:r>
    </w:p>
    <w:p>
      <w:pPr>
        <w:ind w:firstLine="420" w:firstLineChars="200"/>
      </w:pPr>
      <w:r>
        <w:rPr>
          <w:rFonts w:hint="eastAsia"/>
        </w:rPr>
        <w:t>共1</w:t>
      </w:r>
      <w:r>
        <w:t>8</w:t>
      </w:r>
      <w:r>
        <w:rPr>
          <w:rFonts w:hint="eastAsia"/>
        </w:rPr>
        <w:t>个盲文点位符号，表示2</w:t>
      </w:r>
      <w:r>
        <w:t>1</w:t>
      </w:r>
      <w:r>
        <w:rPr>
          <w:rFonts w:hint="eastAsia"/>
        </w:rPr>
        <w:t>个盲文拼音声母。</w:t>
      </w:r>
    </w:p>
    <w:p>
      <w:pPr>
        <w:ind w:firstLine="420" w:firstLineChars="200"/>
        <w:rPr>
          <w:rFonts w:hint="eastAsia"/>
        </w:rPr>
      </w:pPr>
      <w:r>
        <w:t>g/j</w:t>
      </w:r>
      <w:r>
        <w:rPr>
          <w:rFonts w:hint="eastAsia"/>
        </w:rPr>
        <w:t>、</w:t>
      </w:r>
      <w:r>
        <w:t>k/q</w:t>
      </w:r>
      <w:r>
        <w:rPr>
          <w:rFonts w:hint="eastAsia"/>
        </w:rPr>
        <w:t>、</w:t>
      </w:r>
      <w:r>
        <w:t>h/x</w:t>
      </w:r>
      <w:r>
        <w:rPr>
          <w:rFonts w:hint="eastAsia"/>
        </w:rPr>
        <w:t>对应的盲文符号和i、</w:t>
      </w:r>
      <w:r>
        <w:t>ü</w:t>
      </w:r>
      <w:r>
        <w:rPr>
          <w:rFonts w:hint="eastAsia"/>
        </w:rPr>
        <w:t>开头的韵母组合时为j、</w:t>
      </w:r>
      <w:r>
        <w:t>q</w:t>
      </w:r>
      <w:r>
        <w:rPr>
          <w:rFonts w:hint="eastAsia"/>
        </w:rPr>
        <w:t>、</w:t>
      </w:r>
      <w:r>
        <w:t>x</w:t>
      </w:r>
      <w:r>
        <w:rPr>
          <w:rFonts w:hint="eastAsia"/>
        </w:rPr>
        <w:t>；与其他韵母组合时为g、k、h。</w:t>
      </w: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238" w:name="_Toc29322800"/>
      <w:r>
        <w:rPr>
          <w:rFonts w:hint="eastAsia"/>
          <w:lang w:val="en-US" w:eastAsia="zh-CN"/>
        </w:rPr>
        <w:br w:type="page"/>
      </w:r>
    </w:p>
    <w:p>
      <w:pPr>
        <w:pStyle w:val="3"/>
        <w:bidi w:val="0"/>
        <w:ind w:left="0" w:leftChars="0" w:firstLine="0" w:firstLineChars="0"/>
        <w:rPr>
          <w:rFonts w:hint="eastAsia"/>
          <w:lang w:val="en-US" w:eastAsia="zh-CN"/>
        </w:rPr>
      </w:pPr>
      <w:bookmarkStart w:id="239" w:name="_Toc8585"/>
      <w:bookmarkStart w:id="240" w:name="_Toc537"/>
      <w:r>
        <w:rPr>
          <w:rFonts w:hint="eastAsia"/>
          <w:lang w:val="en-US" w:eastAsia="zh-CN"/>
        </w:rPr>
        <w:t>附四 汉语盲文韵母表</w:t>
      </w:r>
      <w:bookmarkEnd w:id="238"/>
      <w:bookmarkEnd w:id="239"/>
      <w:bookmarkEnd w:id="24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880"/>
        <w:gridCol w:w="1684"/>
        <w:gridCol w:w="1636"/>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韵母符号</w:t>
            </w:r>
          </w:p>
        </w:tc>
        <w:tc>
          <w:tcPr>
            <w:tcW w:w="2126"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top"/>
          </w:tcPr>
          <w:p>
            <w:pPr>
              <w:spacing w:line="300" w:lineRule="exact"/>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9</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5</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ü（等价为v）</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er</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R</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6</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ou</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&gt;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E</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iou（</w:t>
            </w:r>
            <w:r>
              <w:rPr>
                <w:rFonts w:hint="default" w:ascii="Times New Roman" w:hAnsi="Times New Roman" w:cs="Times New Roman"/>
                <w:color w:val="auto"/>
                <w:shd w:val="clear" w:color="auto" w:fill="FFFFFF"/>
              </w:rPr>
              <w:t>iu</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uai</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Y</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uei（</w:t>
            </w:r>
            <w:r>
              <w:rPr>
                <w:rFonts w:hint="default" w:ascii="Times New Roman" w:hAnsi="Times New Roman" w:cs="Times New Roman"/>
                <w:color w:val="auto"/>
                <w:shd w:val="clear" w:color="auto" w:fill="FFFFFF"/>
              </w:rPr>
              <w:t>ui</w:t>
            </w:r>
            <w:r>
              <w:rPr>
                <w:rFonts w:hint="default" w:ascii="Times New Roman" w:hAnsi="Times New Roman" w:cs="Times New Roman"/>
                <w:color w:val="auto"/>
              </w:rPr>
              <w:t>）</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uo</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O</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üe（等价为ve）</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V</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8</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0</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szCs w:val="21"/>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iang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X</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&lt;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ing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100001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uang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7</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2356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011011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uen（un）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3</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ong/eng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256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010011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üan（等价为van）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&amp;</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12346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111101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shd w:val="clear" w:color="auto" w:fill="FFFFFF"/>
              </w:rPr>
              <w:t>ün（等价为vn）</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_</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000111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auto"/>
            <w:noWrap w:val="0"/>
            <w:vAlign w:val="center"/>
          </w:tcPr>
          <w:p>
            <w:pPr>
              <w:spacing w:line="300" w:lineRule="exact"/>
              <w:jc w:val="center"/>
              <w:rPr>
                <w:rFonts w:hint="default" w:ascii="Times New Roman" w:hAnsi="Times New Roman" w:cs="Times New Roman"/>
                <w:color w:val="auto"/>
                <w:shd w:val="clear" w:color="auto" w:fill="FFFFFF"/>
              </w:rPr>
            </w:pPr>
            <w:r>
              <w:rPr>
                <w:rFonts w:hint="default" w:ascii="Times New Roman" w:hAnsi="Times New Roman" w:cs="Times New Roman"/>
                <w:color w:val="auto"/>
                <w:shd w:val="clear" w:color="auto" w:fill="FFFFFF"/>
              </w:rPr>
              <w:t>iong</w:t>
            </w:r>
          </w:p>
        </w:tc>
        <w:tc>
          <w:tcPr>
            <w:tcW w:w="2126" w:type="dxa"/>
            <w:shd w:val="clear" w:color="auto" w:fill="auto"/>
            <w:noWrap w:val="0"/>
            <w:vAlign w:val="center"/>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w:t>
            </w:r>
          </w:p>
        </w:tc>
        <w:tc>
          <w:tcPr>
            <w:tcW w:w="1869"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1456</w:t>
            </w:r>
          </w:p>
        </w:tc>
        <w:tc>
          <w:tcPr>
            <w:tcW w:w="1811" w:type="dxa"/>
            <w:shd w:val="clear" w:color="auto" w:fill="auto"/>
            <w:noWrap w:val="0"/>
            <w:vAlign w:val="top"/>
          </w:tcPr>
          <w:p>
            <w:pPr>
              <w:spacing w:line="300" w:lineRule="exact"/>
              <w:jc w:val="center"/>
              <w:rPr>
                <w:rFonts w:hint="default" w:ascii="Times New Roman" w:hAnsi="Times New Roman" w:cs="Times New Roman"/>
                <w:color w:val="auto"/>
              </w:rPr>
            </w:pPr>
            <w:r>
              <w:rPr>
                <w:rFonts w:hint="default" w:ascii="Times New Roman" w:hAnsi="Times New Roman" w:cs="Times New Roman"/>
                <w:color w:val="auto"/>
              </w:rPr>
              <w:t>100111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w:t>
            </w:r>
          </w:p>
        </w:tc>
      </w:tr>
    </w:tbl>
    <w:p>
      <w:r>
        <w:rPr>
          <w:rFonts w:hint="eastAsia"/>
          <w:lang w:val="zh-CN"/>
        </w:rPr>
        <w:t>注：</w:t>
      </w:r>
      <w:r>
        <w:rPr>
          <w:rFonts w:hint="eastAsia"/>
        </w:rPr>
        <w:t>共</w:t>
      </w:r>
      <w:r>
        <w:t>34</w:t>
      </w:r>
      <w:r>
        <w:rPr>
          <w:rFonts w:hint="eastAsia"/>
        </w:rPr>
        <w:t>个盲文点位符号，表示</w:t>
      </w:r>
      <w:r>
        <w:t>36</w:t>
      </w:r>
      <w:r>
        <w:rPr>
          <w:rFonts w:hint="eastAsia"/>
        </w:rPr>
        <w:t>个盲文拼音韵母。</w:t>
      </w:r>
    </w:p>
    <w:p>
      <w:pPr>
        <w:ind w:firstLine="420" w:firstLineChars="200"/>
        <w:rPr>
          <w:shd w:val="clear" w:color="auto" w:fill="FFFFFF"/>
        </w:rPr>
      </w:pPr>
      <w:r>
        <w:rPr>
          <w:rFonts w:hint="eastAsia"/>
        </w:rPr>
        <w:t>计算机当中，</w:t>
      </w:r>
      <w:r>
        <w:rPr>
          <w:shd w:val="clear" w:color="auto" w:fill="FFFFFF"/>
        </w:rPr>
        <w:t>ü等价</w:t>
      </w:r>
      <w:r>
        <w:rPr>
          <w:rFonts w:hint="eastAsia"/>
          <w:shd w:val="clear" w:color="auto" w:fill="FFFFFF"/>
        </w:rPr>
        <w:t>表示</w:t>
      </w:r>
      <w:r>
        <w:rPr>
          <w:shd w:val="clear" w:color="auto" w:fill="FFFFFF"/>
        </w:rPr>
        <w:t>为v</w:t>
      </w:r>
      <w:r>
        <w:rPr>
          <w:rFonts w:hint="eastAsia"/>
          <w:shd w:val="clear" w:color="auto" w:fill="FFFFFF"/>
        </w:rPr>
        <w:t>。</w:t>
      </w:r>
    </w:p>
    <w:p>
      <w:pPr>
        <w:ind w:firstLine="420" w:firstLineChars="200"/>
        <w:rPr>
          <w:rFonts w:hint="eastAsia"/>
        </w:rPr>
      </w:pPr>
      <w:r>
        <w:rPr>
          <w:rFonts w:ascii="ˎ̥" w:hAnsi="ˎ̥"/>
        </w:rPr>
        <w:t>iou/uei/uen</w:t>
      </w:r>
      <w:r>
        <w:rPr>
          <w:rFonts w:ascii="宋体" w:hAnsi="宋体"/>
        </w:rPr>
        <w:t>韵母的拼写形式在实际运用中不会出现</w:t>
      </w:r>
      <w:r>
        <w:rPr>
          <w:rFonts w:hint="eastAsia" w:ascii="宋体" w:hAnsi="宋体"/>
        </w:rPr>
        <w:t>，</w:t>
      </w:r>
      <w:r>
        <w:rPr>
          <w:rFonts w:ascii="宋体" w:hAnsi="宋体"/>
        </w:rPr>
        <w:t>为使拼式简短，省略韵腹</w:t>
      </w:r>
      <w:r>
        <w:rPr>
          <w:rFonts w:hint="eastAsia" w:ascii="宋体" w:hAnsi="宋体"/>
        </w:rPr>
        <w:t>，变为</w:t>
      </w:r>
      <w:r>
        <w:rPr>
          <w:rFonts w:ascii="ˎ̥" w:hAnsi="ˎ̥"/>
        </w:rPr>
        <w:t>iu/ui/un</w:t>
      </w:r>
      <w:r>
        <w:rPr>
          <w:rFonts w:hint="eastAsia" w:ascii="ˎ̥" w:hAnsi="ˎ̥"/>
        </w:rPr>
        <w:t>。</w:t>
      </w:r>
    </w:p>
    <w:p>
      <w:pPr>
        <w:rPr>
          <w:rFonts w:hint="eastAsia"/>
          <w:lang w:val="en-US" w:eastAsia="zh-CN"/>
        </w:rPr>
      </w:pPr>
      <w:bookmarkStart w:id="241" w:name="_Toc29322801"/>
      <w:r>
        <w:rPr>
          <w:rFonts w:hint="eastAsia"/>
          <w:lang w:val="en-US" w:eastAsia="zh-CN"/>
        </w:rPr>
        <w:br w:type="page"/>
      </w:r>
    </w:p>
    <w:p>
      <w:pPr>
        <w:pStyle w:val="3"/>
        <w:bidi w:val="0"/>
        <w:ind w:left="0" w:leftChars="0" w:firstLine="0" w:firstLineChars="0"/>
        <w:rPr>
          <w:rFonts w:hint="eastAsia"/>
          <w:lang w:val="en-US" w:eastAsia="zh-CN"/>
        </w:rPr>
      </w:pPr>
      <w:bookmarkStart w:id="242" w:name="_Toc28512"/>
      <w:bookmarkStart w:id="243" w:name="_Toc7360"/>
      <w:r>
        <w:rPr>
          <w:rFonts w:hint="eastAsia"/>
          <w:lang w:val="en-US" w:eastAsia="zh-CN"/>
        </w:rPr>
        <w:t>附五 汉语盲文自成音节表</w:t>
      </w:r>
      <w:bookmarkEnd w:id="241"/>
      <w:bookmarkEnd w:id="242"/>
      <w:bookmarkEnd w:id="2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552"/>
        <w:gridCol w:w="1632"/>
        <w:gridCol w:w="1192"/>
        <w:gridCol w:w="1363"/>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汉字拼音</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488"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Q</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12345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sh</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J</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Z</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C</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S</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234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_</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yvan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van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&amp;</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I</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&lt;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ying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ye</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ie</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E</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&gt;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345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X</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iou (iu)</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wu</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U</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Y</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wo</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uo</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O</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135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wang</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uang</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7</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2356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bookmarkStart w:id="244" w:name="_Hlk24359805"/>
            <w:r>
              <w:rPr>
                <w:rFonts w:hint="default" w:ascii="Times New Roman" w:hAnsi="Times New Roman" w:cs="Times New Roman"/>
                <w:lang w:val="zh-CN"/>
              </w:rPr>
              <w:t>wei</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uei (ui)</w:t>
            </w:r>
          </w:p>
        </w:tc>
        <w:tc>
          <w:tcPr>
            <w:tcW w:w="1842" w:type="dxa"/>
            <w:shd w:val="clear" w:color="auto" w:fill="auto"/>
            <w:noWrap w:val="0"/>
            <w:vAlign w:val="top"/>
          </w:tcPr>
          <w:p>
            <w:pPr>
              <w:spacing w:line="340" w:lineRule="exact"/>
              <w:jc w:val="center"/>
              <w:rPr>
                <w:rFonts w:hint="default" w:ascii="Times New Roman" w:hAnsi="Times New Roman" w:cs="Times New Roman"/>
                <w:szCs w:val="21"/>
              </w:rPr>
            </w:pPr>
            <w:r>
              <w:rPr>
                <w:rFonts w:hint="default" w:ascii="Times New Roman" w:hAnsi="Times New Roman" w:cs="Times New Roman"/>
              </w:rPr>
              <w:t>W</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2456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wen</w:t>
            </w:r>
          </w:p>
        </w:tc>
        <w:tc>
          <w:tcPr>
            <w:tcW w:w="1774"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uen (un)</w:t>
            </w:r>
          </w:p>
        </w:tc>
        <w:tc>
          <w:tcPr>
            <w:tcW w:w="1842"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3</w:t>
            </w:r>
          </w:p>
        </w:tc>
        <w:tc>
          <w:tcPr>
            <w:tcW w:w="1276"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25</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bookmarkEnd w:id="24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yo</w:t>
            </w:r>
          </w:p>
        </w:tc>
        <w:tc>
          <w:tcPr>
            <w:tcW w:w="1774" w:type="dxa"/>
            <w:shd w:val="clear" w:color="auto" w:fill="auto"/>
            <w:noWrap w:val="0"/>
            <w:vAlign w:val="top"/>
          </w:tcPr>
          <w:p>
            <w:pPr>
              <w:spacing w:line="340" w:lineRule="exact"/>
              <w:rPr>
                <w:rFonts w:hint="default" w:ascii="Times New Roman" w:hAnsi="Times New Roman" w:cs="Times New Roman"/>
                <w:lang w:val="zh-CN"/>
              </w:rPr>
            </w:pPr>
            <w:r>
              <w:rPr>
                <w:rFonts w:hint="default" w:ascii="Times New Roman" w:hAnsi="Times New Roman" w:cs="Times New Roman"/>
                <w:lang w:val="zh-CN"/>
              </w:rPr>
              <w:t>iou（特殊规定）</w:t>
            </w:r>
          </w:p>
        </w:tc>
        <w:tc>
          <w:tcPr>
            <w:tcW w:w="1842"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rPr>
              <w:t>\</w:t>
            </w:r>
          </w:p>
        </w:tc>
        <w:tc>
          <w:tcPr>
            <w:tcW w:w="1276" w:type="dxa"/>
            <w:shd w:val="clear" w:color="auto" w:fill="auto"/>
            <w:noWrap w:val="0"/>
            <w:vAlign w:val="top"/>
          </w:tcPr>
          <w:p>
            <w:pPr>
              <w:spacing w:line="340" w:lineRule="exact"/>
              <w:jc w:val="center"/>
              <w:rPr>
                <w:rFonts w:hint="default" w:ascii="Times New Roman" w:hAnsi="Times New Roman" w:cs="Times New Roman"/>
                <w:lang w:val="zh-CN"/>
              </w:rPr>
            </w:pPr>
            <w:r>
              <w:rPr>
                <w:rFonts w:hint="default" w:ascii="Times New Roman" w:hAnsi="Times New Roman" w:cs="Times New Roman"/>
                <w:lang w:val="zh-CN"/>
              </w:rPr>
              <w:t>1256</w:t>
            </w:r>
          </w:p>
        </w:tc>
        <w:tc>
          <w:tcPr>
            <w:tcW w:w="1488" w:type="dxa"/>
            <w:shd w:val="clear" w:color="auto" w:fill="auto"/>
            <w:noWrap w:val="0"/>
            <w:vAlign w:val="top"/>
          </w:tcPr>
          <w:p>
            <w:pPr>
              <w:spacing w:line="340" w:lineRule="exact"/>
              <w:jc w:val="center"/>
              <w:rPr>
                <w:rFonts w:hint="default" w:ascii="Times New Roman" w:hAnsi="Times New Roman" w:cs="Times New Roman"/>
              </w:rPr>
            </w:pPr>
            <w:r>
              <w:rPr>
                <w:rFonts w:hint="default" w:ascii="Times New Roman" w:hAnsi="Times New Roman" w:cs="Times New Roma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shd w:val="clear" w:color="auto" w:fill="FFFFFF"/>
        </w:rPr>
      </w:pPr>
      <w:r>
        <w:rPr>
          <w:rFonts w:hint="eastAsia"/>
          <w:lang w:val="zh-CN"/>
        </w:rPr>
        <w:t>注：拼音串中，y和</w:t>
      </w:r>
      <w:r>
        <w:rPr>
          <w:shd w:val="clear" w:color="auto" w:fill="FFFFFF"/>
        </w:rPr>
        <w:t>ü</w:t>
      </w:r>
      <w:r>
        <w:rPr>
          <w:rFonts w:hint="eastAsia"/>
          <w:shd w:val="clear" w:color="auto" w:fill="FFFFFF"/>
        </w:rPr>
        <w:t>组合时，省略两点表示为u，</w:t>
      </w:r>
      <w:r>
        <w:rPr>
          <w:rFonts w:hint="eastAsia"/>
          <w:lang w:val="zh-CN"/>
        </w:rPr>
        <w:t>表中将u还原为</w:t>
      </w:r>
      <w:r>
        <w:rPr>
          <w:shd w:val="clear" w:color="auto" w:fill="FFFFFF"/>
        </w:rPr>
        <w:t>ü</w:t>
      </w:r>
      <w:r>
        <w:rPr>
          <w:rFonts w:hint="eastAsia"/>
          <w:shd w:val="clear" w:color="auto" w:fill="FFFFFF"/>
        </w:rPr>
        <w:t>，已用</w:t>
      </w:r>
      <w:r>
        <w:rPr>
          <w:shd w:val="clear" w:color="auto" w:fill="FFFFFF"/>
        </w:rPr>
        <w:t>v等价</w:t>
      </w:r>
      <w:r>
        <w:rPr>
          <w:rFonts w:hint="eastAsia"/>
          <w:shd w:val="clear" w:color="auto" w:fill="FFFFFF"/>
        </w:rPr>
        <w:t>表示。</w:t>
      </w:r>
    </w:p>
    <w:p>
      <w:pPr>
        <w:ind w:firstLine="420" w:firstLineChars="200"/>
        <w:rPr>
          <w:shd w:val="clear" w:color="auto" w:fill="FFFFFF"/>
        </w:rPr>
      </w:pPr>
      <w:r>
        <w:rPr>
          <w:rFonts w:hint="eastAsia"/>
          <w:shd w:val="clear" w:color="auto" w:fill="FFFFFF"/>
        </w:rPr>
        <w:t>汉语盲文自成音节共3</w:t>
      </w:r>
      <w:r>
        <w:rPr>
          <w:shd w:val="clear" w:color="auto" w:fill="FFFFFF"/>
        </w:rPr>
        <w:t>0</w:t>
      </w:r>
      <w:r>
        <w:rPr>
          <w:rFonts w:hint="eastAsia"/>
          <w:shd w:val="clear" w:color="auto" w:fill="FFFFFF"/>
        </w:rPr>
        <w:t>个。</w:t>
      </w:r>
    </w:p>
    <w:p>
      <w:pPr>
        <w:ind w:firstLine="420" w:firstLineChars="200"/>
      </w:pPr>
      <w:r>
        <w:rPr>
          <w:rFonts w:hint="eastAsia"/>
          <w:shd w:val="clear" w:color="auto" w:fill="FFFFFF"/>
        </w:rPr>
        <w:t>yo规定其和</w:t>
      </w:r>
      <w:r>
        <w:rPr>
          <w:rFonts w:hint="eastAsia"/>
        </w:rPr>
        <w:t>韵母</w:t>
      </w:r>
      <w:r>
        <w:rPr>
          <w:rFonts w:hint="eastAsia"/>
          <w:lang w:val="zh-CN"/>
        </w:rPr>
        <w:t>i</w:t>
      </w:r>
      <w:r>
        <w:rPr>
          <w:lang w:val="zh-CN"/>
        </w:rPr>
        <w:t>ou</w:t>
      </w:r>
      <w:r>
        <w:rPr>
          <w:rFonts w:hint="eastAsia"/>
          <w:lang w:val="zh-CN"/>
        </w:rPr>
        <w:t>的点位相同，</w:t>
      </w:r>
      <w:r>
        <w:rPr>
          <w:rFonts w:hint="eastAsia"/>
          <w:shd w:val="clear" w:color="auto" w:fill="FFFFFF"/>
        </w:rPr>
        <w:t>盲文ASCII码为</w:t>
      </w:r>
      <w:r>
        <w:t>\</w:t>
      </w:r>
      <w:r>
        <w:rPr>
          <w:rFonts w:hint="eastAsia"/>
        </w:rPr>
        <w:t>。</w:t>
      </w:r>
    </w:p>
    <w:p>
      <w:pPr>
        <w:ind w:firstLine="420" w:firstLineChars="200"/>
        <w:rPr>
          <w:rFonts w:hint="eastAsia"/>
        </w:rPr>
      </w:pPr>
      <w:r>
        <w:t>you</w:t>
      </w:r>
      <w:r>
        <w:rPr>
          <w:rFonts w:hint="eastAsia"/>
          <w:lang w:val="zh-CN"/>
        </w:rPr>
        <w:t>、</w:t>
      </w:r>
      <w:r>
        <w:t>wei</w:t>
      </w:r>
      <w:r>
        <w:rPr>
          <w:rFonts w:hint="eastAsia"/>
          <w:lang w:val="zh-CN"/>
        </w:rPr>
        <w:t>、</w:t>
      </w:r>
      <w:r>
        <w:t>wen</w:t>
      </w:r>
      <w:r>
        <w:rPr>
          <w:rFonts w:hint="eastAsia"/>
          <w:lang w:val="zh-CN"/>
        </w:rPr>
        <w:t>对应</w:t>
      </w:r>
      <w:r>
        <w:rPr>
          <w:rFonts w:hint="eastAsia"/>
        </w:rPr>
        <w:t>iou</w:t>
      </w:r>
      <w:r>
        <w:rPr>
          <w:rFonts w:hint="eastAsia"/>
          <w:lang w:val="zh-CN"/>
        </w:rPr>
        <w:t>、</w:t>
      </w:r>
      <w:r>
        <w:rPr>
          <w:rFonts w:hint="eastAsia"/>
        </w:rPr>
        <w:t>uei</w:t>
      </w:r>
      <w:r>
        <w:rPr>
          <w:rFonts w:hint="eastAsia"/>
          <w:lang w:val="zh-CN"/>
        </w:rPr>
        <w:t>、</w:t>
      </w:r>
      <w:r>
        <w:rPr>
          <w:rFonts w:hint="eastAsia"/>
        </w:rPr>
        <w:t>uen，</w:t>
      </w:r>
      <w:r>
        <w:rPr>
          <w:rFonts w:hint="eastAsia"/>
          <w:lang w:val="zh-CN"/>
        </w:rPr>
        <w:t>省略韵腹</w:t>
      </w:r>
      <w:r>
        <w:rPr>
          <w:rFonts w:hint="eastAsia"/>
        </w:rPr>
        <w:t>，</w:t>
      </w:r>
      <w:r>
        <w:rPr>
          <w:rFonts w:hint="eastAsia"/>
          <w:lang w:val="zh-CN"/>
        </w:rPr>
        <w:t>写为</w:t>
      </w:r>
      <w:r>
        <w:rPr>
          <w:rFonts w:ascii="ˎ̥" w:hAnsi="ˎ̥"/>
        </w:rPr>
        <w:t>iu</w:t>
      </w:r>
      <w:r>
        <w:rPr>
          <w:rFonts w:hint="eastAsia" w:ascii="ˎ̥" w:hAnsi="ˎ̥"/>
        </w:rPr>
        <w:t>、</w:t>
      </w:r>
      <w:r>
        <w:rPr>
          <w:rFonts w:ascii="ˎ̥" w:hAnsi="ˎ̥"/>
        </w:rPr>
        <w:t>ui</w:t>
      </w:r>
      <w:r>
        <w:rPr>
          <w:rFonts w:hint="eastAsia" w:ascii="ˎ̥" w:hAnsi="ˎ̥"/>
        </w:rPr>
        <w:t>、</w:t>
      </w:r>
      <w:r>
        <w:rPr>
          <w:rFonts w:ascii="ˎ̥" w:hAnsi="ˎ̥"/>
        </w:rPr>
        <w:t>un</w:t>
      </w:r>
      <w:r>
        <w:rPr>
          <w:rFonts w:hint="eastAsia" w:ascii="ˎ̥" w:hAnsi="ˎ̥"/>
        </w:rPr>
        <w:t>。</w:t>
      </w:r>
    </w:p>
    <w:p>
      <w:pPr>
        <w:rPr>
          <w:rFonts w:hint="eastAsia"/>
          <w:lang w:val="en-US" w:eastAsia="zh-CN"/>
        </w:rPr>
      </w:pPr>
      <w:bookmarkStart w:id="245" w:name="_Toc29322802"/>
      <w:r>
        <w:rPr>
          <w:rFonts w:hint="eastAsia"/>
          <w:lang w:val="en-US" w:eastAsia="zh-CN"/>
        </w:rPr>
        <w:br w:type="page"/>
      </w:r>
    </w:p>
    <w:p>
      <w:pPr>
        <w:pStyle w:val="3"/>
        <w:bidi w:val="0"/>
        <w:ind w:left="0" w:leftChars="0" w:firstLine="0" w:firstLineChars="0"/>
        <w:rPr>
          <w:rFonts w:hint="eastAsia"/>
          <w:lang w:val="en-US" w:eastAsia="zh-CN"/>
        </w:rPr>
      </w:pPr>
      <w:bookmarkStart w:id="246" w:name="_Toc20199"/>
      <w:bookmarkStart w:id="247" w:name="_Toc3208"/>
      <w:r>
        <w:rPr>
          <w:rFonts w:hint="eastAsia"/>
          <w:lang w:val="en-US" w:eastAsia="zh-CN"/>
        </w:rPr>
        <w:t>附六 拼音声调和盲文ASCII码对应关系</w:t>
      </w:r>
      <w:bookmarkEnd w:id="245"/>
      <w:bookmarkEnd w:id="246"/>
      <w:bookmarkEnd w:id="24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1618"/>
        <w:gridCol w:w="1506"/>
        <w:gridCol w:w="1281"/>
        <w:gridCol w:w="1259"/>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声调数字符号</w:t>
            </w:r>
          </w:p>
        </w:tc>
        <w:tc>
          <w:tcPr>
            <w:tcW w:w="1842" w:type="dxa"/>
            <w:shd w:val="clear" w:color="auto" w:fill="auto"/>
            <w:noWrap w:val="0"/>
            <w:vAlign w:val="center"/>
          </w:tcPr>
          <w:p>
            <w:pPr>
              <w:jc w:val="center"/>
              <w:rPr>
                <w:rFonts w:hint="eastAsia"/>
                <w:lang w:val="zh-CN"/>
              </w:rPr>
            </w:pPr>
            <w:r>
              <w:rPr>
                <w:rFonts w:hint="eastAsia"/>
                <w:lang w:val="zh-CN"/>
              </w:rPr>
              <w:t>名称</w:t>
            </w:r>
          </w:p>
        </w:tc>
        <w:tc>
          <w:tcPr>
            <w:tcW w:w="1701" w:type="dxa"/>
            <w:shd w:val="clear" w:color="auto" w:fill="auto"/>
            <w:noWrap w:val="0"/>
            <w:vAlign w:val="center"/>
          </w:tcPr>
          <w:p>
            <w:pPr>
              <w:jc w:val="center"/>
              <w:rPr>
                <w:lang w:val="zh-CN"/>
              </w:rPr>
            </w:pPr>
            <w:r>
              <w:rPr>
                <w:rFonts w:hint="eastAsia"/>
                <w:lang w:val="zh-CN"/>
              </w:rPr>
              <w:t>盲文A</w:t>
            </w:r>
            <w:r>
              <w:rPr>
                <w:lang w:val="zh-CN"/>
              </w:rPr>
              <w:t>SCII</w:t>
            </w:r>
            <w:r>
              <w:rPr>
                <w:rFonts w:hint="eastAsia"/>
                <w:lang w:val="zh-CN"/>
              </w:rPr>
              <w:t>码</w:t>
            </w:r>
          </w:p>
        </w:tc>
        <w:tc>
          <w:tcPr>
            <w:tcW w:w="1418" w:type="dxa"/>
            <w:shd w:val="clear" w:color="auto" w:fill="auto"/>
            <w:noWrap w:val="0"/>
            <w:vAlign w:val="center"/>
          </w:tcPr>
          <w:p>
            <w:pPr>
              <w:jc w:val="center"/>
              <w:rPr>
                <w:rFonts w:hint="eastAsia"/>
                <w:lang w:val="zh-CN"/>
              </w:rPr>
            </w:pPr>
            <w:r>
              <w:rPr>
                <w:rFonts w:hint="eastAsia"/>
                <w:lang w:val="zh-CN"/>
              </w:rPr>
              <w:t>盲文点位</w:t>
            </w:r>
          </w:p>
        </w:tc>
        <w:tc>
          <w:tcPr>
            <w:tcW w:w="1351" w:type="dxa"/>
            <w:shd w:val="clear" w:color="auto" w:fill="auto"/>
            <w:noWrap w:val="0"/>
            <w:vAlign w:val="center"/>
          </w:tcPr>
          <w:p>
            <w:pPr>
              <w:jc w:val="center"/>
              <w:rPr>
                <w:rFonts w:hint="eastAsia"/>
                <w:lang w:val="zh-CN"/>
              </w:rPr>
            </w:pPr>
            <w:r>
              <w:rPr>
                <w:rFonts w:hint="eastAsia"/>
                <w:lang w:val="zh-CN"/>
              </w:rPr>
              <w:t>盲文点序</w:t>
            </w:r>
          </w:p>
        </w:tc>
        <w:tc>
          <w:tcPr>
            <w:tcW w:w="1590" w:type="dxa"/>
            <w:shd w:val="clear" w:color="auto" w:fill="auto"/>
            <w:noWrap w:val="0"/>
            <w:vAlign w:val="center"/>
          </w:tcPr>
          <w:p>
            <w:pPr>
              <w:jc w:val="center"/>
              <w:rPr>
                <w:rFonts w:hint="eastAsia"/>
                <w:lang w:val="zh-CN"/>
              </w:rPr>
            </w:pPr>
            <w:r>
              <w:rPr>
                <w:rFonts w:hint="eastAsia"/>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1</w:t>
            </w:r>
          </w:p>
        </w:tc>
        <w:tc>
          <w:tcPr>
            <w:tcW w:w="1842" w:type="dxa"/>
            <w:shd w:val="clear" w:color="auto" w:fill="auto"/>
            <w:noWrap w:val="0"/>
            <w:vAlign w:val="center"/>
          </w:tcPr>
          <w:p>
            <w:pPr>
              <w:jc w:val="center"/>
              <w:rPr>
                <w:lang w:val="zh-CN"/>
              </w:rPr>
            </w:pPr>
            <w:r>
              <w:rPr>
                <w:rFonts w:hint="eastAsia"/>
                <w:lang w:val="zh-CN"/>
              </w:rPr>
              <w:t>阴平（第一声）</w:t>
            </w:r>
          </w:p>
        </w:tc>
        <w:tc>
          <w:tcPr>
            <w:tcW w:w="1701" w:type="dxa"/>
            <w:shd w:val="clear" w:color="auto" w:fill="auto"/>
            <w:noWrap w:val="0"/>
            <w:vAlign w:val="center"/>
          </w:tcPr>
          <w:p>
            <w:pPr>
              <w:jc w:val="center"/>
              <w:rPr>
                <w:lang w:val="zh-CN"/>
              </w:rPr>
            </w:pPr>
            <w:r>
              <w:rPr>
                <w:rFonts w:hint="eastAsia"/>
                <w:lang w:val="zh-CN"/>
              </w:rPr>
              <w:t>A</w:t>
            </w:r>
          </w:p>
        </w:tc>
        <w:tc>
          <w:tcPr>
            <w:tcW w:w="1418" w:type="dxa"/>
            <w:shd w:val="clear" w:color="auto" w:fill="auto"/>
            <w:noWrap w:val="0"/>
            <w:vAlign w:val="center"/>
          </w:tcPr>
          <w:p>
            <w:pPr>
              <w:jc w:val="center"/>
              <w:rPr>
                <w:lang w:val="zh-CN"/>
              </w:rPr>
            </w:pPr>
            <w:r>
              <w:rPr>
                <w:rFonts w:hint="eastAsia"/>
                <w:lang w:val="zh-CN"/>
              </w:rPr>
              <w:t>1</w:t>
            </w:r>
          </w:p>
        </w:tc>
        <w:tc>
          <w:tcPr>
            <w:tcW w:w="1351" w:type="dxa"/>
            <w:shd w:val="clear" w:color="auto" w:fill="auto"/>
            <w:noWrap w:val="0"/>
            <w:vAlign w:val="center"/>
          </w:tcPr>
          <w:p>
            <w:pPr>
              <w:jc w:val="center"/>
              <w:rPr>
                <w:lang w:val="zh-CN"/>
              </w:rPr>
            </w:pPr>
            <w:r>
              <w:rPr>
                <w:rFonts w:hint="eastAsia"/>
                <w:lang w:val="zh-CN"/>
              </w:rPr>
              <w:t>1</w:t>
            </w:r>
            <w:r>
              <w:rPr>
                <w:lang w:val="zh-CN"/>
              </w:rPr>
              <w:t>00000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2</w:t>
            </w:r>
          </w:p>
        </w:tc>
        <w:tc>
          <w:tcPr>
            <w:tcW w:w="1842" w:type="dxa"/>
            <w:shd w:val="clear" w:color="auto" w:fill="auto"/>
            <w:noWrap w:val="0"/>
            <w:vAlign w:val="center"/>
          </w:tcPr>
          <w:p>
            <w:pPr>
              <w:jc w:val="center"/>
              <w:rPr>
                <w:lang w:val="zh-CN"/>
              </w:rPr>
            </w:pPr>
            <w:r>
              <w:rPr>
                <w:rFonts w:hint="eastAsia"/>
                <w:lang w:val="zh-CN"/>
              </w:rPr>
              <w:t>阳平（第二声）</w:t>
            </w:r>
          </w:p>
        </w:tc>
        <w:tc>
          <w:tcPr>
            <w:tcW w:w="1701" w:type="dxa"/>
            <w:shd w:val="clear" w:color="auto" w:fill="auto"/>
            <w:noWrap w:val="0"/>
            <w:vAlign w:val="center"/>
          </w:tcPr>
          <w:p>
            <w:pPr>
              <w:jc w:val="center"/>
              <w:rPr>
                <w:lang w:val="zh-CN"/>
              </w:rPr>
            </w:pPr>
            <w:r>
              <w:rPr>
                <w:rFonts w:hint="eastAsia"/>
                <w:lang w:val="zh-CN"/>
              </w:rPr>
              <w:t>1</w:t>
            </w:r>
          </w:p>
        </w:tc>
        <w:tc>
          <w:tcPr>
            <w:tcW w:w="1418" w:type="dxa"/>
            <w:shd w:val="clear" w:color="auto" w:fill="auto"/>
            <w:noWrap w:val="0"/>
            <w:vAlign w:val="center"/>
          </w:tcPr>
          <w:p>
            <w:pPr>
              <w:jc w:val="center"/>
              <w:rPr>
                <w:lang w:val="zh-CN"/>
              </w:rPr>
            </w:pPr>
            <w:r>
              <w:rPr>
                <w:rFonts w:hint="eastAsia"/>
                <w:lang w:val="zh-CN"/>
              </w:rPr>
              <w:t>2</w:t>
            </w:r>
          </w:p>
        </w:tc>
        <w:tc>
          <w:tcPr>
            <w:tcW w:w="1351" w:type="dxa"/>
            <w:shd w:val="clear" w:color="auto" w:fill="auto"/>
            <w:noWrap w:val="0"/>
            <w:vAlign w:val="center"/>
          </w:tcPr>
          <w:p>
            <w:pPr>
              <w:jc w:val="center"/>
              <w:rPr>
                <w:lang w:val="zh-CN"/>
              </w:rPr>
            </w:pPr>
            <w:r>
              <w:rPr>
                <w:rFonts w:hint="eastAsia"/>
                <w:lang w:val="zh-CN"/>
              </w:rPr>
              <w:t>0</w:t>
            </w:r>
            <w:r>
              <w:rPr>
                <w:lang w:val="zh-CN"/>
              </w:rPr>
              <w:t>10000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3</w:t>
            </w:r>
          </w:p>
        </w:tc>
        <w:tc>
          <w:tcPr>
            <w:tcW w:w="1842" w:type="dxa"/>
            <w:shd w:val="clear" w:color="auto" w:fill="auto"/>
            <w:noWrap w:val="0"/>
            <w:vAlign w:val="center"/>
          </w:tcPr>
          <w:p>
            <w:pPr>
              <w:jc w:val="center"/>
              <w:rPr>
                <w:lang w:val="zh-CN"/>
              </w:rPr>
            </w:pPr>
            <w:r>
              <w:rPr>
                <w:rFonts w:hint="eastAsia"/>
                <w:lang w:val="zh-CN"/>
              </w:rPr>
              <w:t>上声（第三声）</w:t>
            </w:r>
          </w:p>
        </w:tc>
        <w:tc>
          <w:tcPr>
            <w:tcW w:w="1701" w:type="dxa"/>
            <w:shd w:val="clear" w:color="auto" w:fill="auto"/>
            <w:noWrap w:val="0"/>
            <w:vAlign w:val="center"/>
          </w:tcPr>
          <w:p>
            <w:pPr>
              <w:jc w:val="center"/>
              <w:rPr>
                <w:lang w:val="zh-CN"/>
              </w:rPr>
            </w:pPr>
            <w:r>
              <w:rPr>
                <w:lang w:val="zh-CN"/>
              </w:rPr>
              <w:t>'</w:t>
            </w:r>
          </w:p>
        </w:tc>
        <w:tc>
          <w:tcPr>
            <w:tcW w:w="1418" w:type="dxa"/>
            <w:shd w:val="clear" w:color="auto" w:fill="auto"/>
            <w:noWrap w:val="0"/>
            <w:vAlign w:val="center"/>
          </w:tcPr>
          <w:p>
            <w:pPr>
              <w:jc w:val="center"/>
              <w:rPr>
                <w:lang w:val="zh-CN"/>
              </w:rPr>
            </w:pPr>
            <w:r>
              <w:rPr>
                <w:rFonts w:hint="eastAsia"/>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01000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4</w:t>
            </w:r>
          </w:p>
        </w:tc>
        <w:tc>
          <w:tcPr>
            <w:tcW w:w="1842" w:type="dxa"/>
            <w:shd w:val="clear" w:color="auto" w:fill="auto"/>
            <w:noWrap w:val="0"/>
            <w:vAlign w:val="center"/>
          </w:tcPr>
          <w:p>
            <w:pPr>
              <w:jc w:val="center"/>
              <w:rPr>
                <w:lang w:val="zh-CN"/>
              </w:rPr>
            </w:pPr>
            <w:r>
              <w:rPr>
                <w:rFonts w:hint="eastAsia"/>
                <w:lang w:val="zh-CN"/>
              </w:rPr>
              <w:t>去声（第四声）</w:t>
            </w:r>
          </w:p>
        </w:tc>
        <w:tc>
          <w:tcPr>
            <w:tcW w:w="1701" w:type="dxa"/>
            <w:shd w:val="clear" w:color="auto" w:fill="auto"/>
            <w:noWrap w:val="0"/>
            <w:vAlign w:val="center"/>
          </w:tcPr>
          <w:p>
            <w:pPr>
              <w:jc w:val="center"/>
              <w:rPr>
                <w:lang w:val="zh-CN"/>
              </w:rPr>
            </w:pPr>
            <w:r>
              <w:rPr>
                <w:lang w:val="zh-CN"/>
              </w:rPr>
              <w:t>2</w:t>
            </w:r>
          </w:p>
        </w:tc>
        <w:tc>
          <w:tcPr>
            <w:tcW w:w="1418" w:type="dxa"/>
            <w:shd w:val="clear" w:color="auto" w:fill="auto"/>
            <w:noWrap w:val="0"/>
            <w:vAlign w:val="center"/>
          </w:tcPr>
          <w:p>
            <w:pPr>
              <w:jc w:val="center"/>
              <w:rPr>
                <w:lang w:val="zh-CN"/>
              </w:rPr>
            </w:pPr>
            <w:r>
              <w:rPr>
                <w:rFonts w:hint="eastAsia"/>
                <w:lang w:val="zh-CN"/>
              </w:rPr>
              <w:t>2</w:t>
            </w:r>
            <w:r>
              <w:rPr>
                <w:lang w:val="zh-CN"/>
              </w:rPr>
              <w:t>3</w:t>
            </w:r>
          </w:p>
        </w:tc>
        <w:tc>
          <w:tcPr>
            <w:tcW w:w="1351" w:type="dxa"/>
            <w:shd w:val="clear" w:color="auto" w:fill="auto"/>
            <w:noWrap w:val="0"/>
            <w:vAlign w:val="center"/>
          </w:tcPr>
          <w:p>
            <w:pPr>
              <w:jc w:val="center"/>
              <w:rPr>
                <w:lang w:val="zh-CN"/>
              </w:rPr>
            </w:pPr>
            <w:r>
              <w:rPr>
                <w:rFonts w:hint="eastAsia"/>
                <w:lang w:val="zh-CN"/>
              </w:rPr>
              <w:t>0</w:t>
            </w:r>
            <w:r>
              <w:rPr>
                <w:lang w:val="zh-CN"/>
              </w:rPr>
              <w:t>11000</w:t>
            </w:r>
          </w:p>
        </w:tc>
        <w:tc>
          <w:tcPr>
            <w:tcW w:w="1590" w:type="dxa"/>
            <w:shd w:val="clear" w:color="auto" w:fill="auto"/>
            <w:noWrap w:val="0"/>
            <w:vAlign w:val="center"/>
          </w:tcPr>
          <w:p>
            <w:pPr>
              <w:spacing w:line="100" w:lineRule="exact"/>
              <w:jc w:val="center"/>
              <w:rPr>
                <w:sz w:val="10"/>
                <w:szCs w:val="10"/>
              </w:rPr>
            </w:pPr>
            <w:r>
              <w:rPr>
                <w:rFonts w:hint="eastAsia"/>
                <w:sz w:val="10"/>
                <w:szCs w:val="10"/>
              </w:rPr>
              <w:t>○○</w:t>
            </w:r>
          </w:p>
          <w:p>
            <w:pPr>
              <w:spacing w:line="100" w:lineRule="exact"/>
              <w:jc w:val="center"/>
              <w:rPr>
                <w:sz w:val="10"/>
                <w:szCs w:val="10"/>
              </w:rPr>
            </w:pPr>
            <w:r>
              <w:rPr>
                <w:rFonts w:hint="eastAsia"/>
                <w:sz w:val="10"/>
                <w:szCs w:val="10"/>
              </w:rPr>
              <w:t>●○</w:t>
            </w:r>
          </w:p>
          <w:p>
            <w:pPr>
              <w:spacing w:line="100" w:lineRule="exact"/>
              <w:jc w:val="center"/>
              <w:rPr>
                <w:lang w:val="zh-CN"/>
              </w:rPr>
            </w:pPr>
            <w:r>
              <w:rPr>
                <w:rFonts w:hint="eastAsia"/>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noWrap w:val="0"/>
            <w:vAlign w:val="center"/>
          </w:tcPr>
          <w:p>
            <w:pPr>
              <w:jc w:val="center"/>
              <w:rPr>
                <w:lang w:val="zh-CN"/>
              </w:rPr>
            </w:pPr>
            <w:r>
              <w:rPr>
                <w:rFonts w:hint="eastAsia"/>
                <w:lang w:val="zh-CN"/>
              </w:rPr>
              <w:t>5</w:t>
            </w:r>
          </w:p>
        </w:tc>
        <w:tc>
          <w:tcPr>
            <w:tcW w:w="1842" w:type="dxa"/>
            <w:shd w:val="clear" w:color="auto" w:fill="auto"/>
            <w:noWrap w:val="0"/>
            <w:vAlign w:val="center"/>
          </w:tcPr>
          <w:p>
            <w:pPr>
              <w:jc w:val="center"/>
              <w:rPr>
                <w:lang w:val="zh-CN"/>
              </w:rPr>
            </w:pPr>
            <w:r>
              <w:rPr>
                <w:rFonts w:hint="eastAsia"/>
                <w:lang w:val="zh-CN"/>
              </w:rPr>
              <w:t>轻声</w:t>
            </w:r>
          </w:p>
        </w:tc>
        <w:tc>
          <w:tcPr>
            <w:tcW w:w="1701" w:type="dxa"/>
            <w:shd w:val="clear" w:color="auto" w:fill="auto"/>
            <w:noWrap w:val="0"/>
            <w:vAlign w:val="center"/>
          </w:tcPr>
          <w:p>
            <w:pPr>
              <w:jc w:val="center"/>
              <w:rPr>
                <w:rFonts w:hint="eastAsia"/>
                <w:lang w:val="zh-CN"/>
              </w:rPr>
            </w:pPr>
            <w:r>
              <w:rPr>
                <w:rFonts w:hint="eastAsia"/>
                <w:lang w:val="zh-CN"/>
              </w:rPr>
              <w:t>不设符号</w:t>
            </w:r>
          </w:p>
        </w:tc>
        <w:tc>
          <w:tcPr>
            <w:tcW w:w="1418" w:type="dxa"/>
            <w:shd w:val="clear" w:color="auto" w:fill="auto"/>
            <w:noWrap w:val="0"/>
            <w:vAlign w:val="center"/>
          </w:tcPr>
          <w:p>
            <w:pPr>
              <w:jc w:val="center"/>
              <w:rPr>
                <w:lang w:val="zh-CN"/>
              </w:rPr>
            </w:pPr>
            <w:r>
              <w:rPr>
                <w:rFonts w:hint="eastAsia"/>
                <w:lang w:val="zh-CN"/>
              </w:rPr>
              <w:t>None</w:t>
            </w:r>
          </w:p>
        </w:tc>
        <w:tc>
          <w:tcPr>
            <w:tcW w:w="1351" w:type="dxa"/>
            <w:shd w:val="clear" w:color="auto" w:fill="auto"/>
            <w:noWrap w:val="0"/>
            <w:vAlign w:val="center"/>
          </w:tcPr>
          <w:p>
            <w:pPr>
              <w:jc w:val="center"/>
              <w:rPr>
                <w:lang w:val="zh-CN"/>
              </w:rPr>
            </w:pPr>
            <w:r>
              <w:rPr>
                <w:rFonts w:hint="eastAsia"/>
                <w:lang w:val="zh-CN"/>
              </w:rPr>
              <w:t>None</w:t>
            </w:r>
          </w:p>
        </w:tc>
        <w:tc>
          <w:tcPr>
            <w:tcW w:w="1590" w:type="dxa"/>
            <w:shd w:val="clear" w:color="auto" w:fill="auto"/>
            <w:noWrap w:val="0"/>
            <w:vAlign w:val="top"/>
          </w:tcPr>
          <w:p>
            <w:pPr>
              <w:jc w:val="center"/>
              <w:rPr>
                <w:lang w:val="zh-CN"/>
              </w:rPr>
            </w:pPr>
            <w:r>
              <w:rPr>
                <w:rFonts w:hint="eastAsia"/>
                <w:lang w:val="zh-CN"/>
              </w:rPr>
              <w:t>None</w:t>
            </w:r>
          </w:p>
        </w:tc>
      </w:tr>
    </w:tbl>
    <w:p>
      <w:pPr>
        <w:rPr>
          <w:lang w:val="zh-CN"/>
        </w:rPr>
      </w:pPr>
      <w:r>
        <w:rPr>
          <w:rFonts w:hint="eastAsia"/>
          <w:lang w:val="zh-CN"/>
        </w:rPr>
        <w:t>注：调用Pypinyin返回的声调为数字1，</w:t>
      </w:r>
      <w:r>
        <w:rPr>
          <w:lang w:val="zh-CN"/>
        </w:rPr>
        <w:t>2</w:t>
      </w:r>
      <w:r>
        <w:rPr>
          <w:rFonts w:hint="eastAsia"/>
          <w:lang w:val="zh-CN"/>
        </w:rPr>
        <w:t>，</w:t>
      </w:r>
      <w:r>
        <w:rPr>
          <w:lang w:val="zh-CN"/>
        </w:rPr>
        <w:t>3</w:t>
      </w:r>
      <w:r>
        <w:rPr>
          <w:rFonts w:hint="eastAsia"/>
          <w:lang w:val="zh-CN"/>
        </w:rPr>
        <w:t>，</w:t>
      </w:r>
      <w:r>
        <w:rPr>
          <w:lang w:val="zh-CN"/>
        </w:rPr>
        <w:t>4</w:t>
      </w:r>
      <w:r>
        <w:rPr>
          <w:rFonts w:hint="eastAsia"/>
          <w:lang w:val="zh-CN"/>
        </w:rPr>
        <w:t>，</w:t>
      </w:r>
      <w:r>
        <w:rPr>
          <w:lang w:val="zh-CN"/>
        </w:rPr>
        <w:t>5</w:t>
      </w:r>
      <w:r>
        <w:rPr>
          <w:rFonts w:hint="eastAsia"/>
          <w:lang w:val="zh-CN"/>
        </w:rPr>
        <w:t>，其中5代表轻声，不设盲文符号。</w:t>
      </w: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lang w:val="zh-CN"/>
        </w:rPr>
      </w:pPr>
    </w:p>
    <w:p>
      <w:pPr>
        <w:ind w:firstLine="480"/>
        <w:rPr>
          <w:rFonts w:hint="eastAsia"/>
          <w:lang w:val="zh-CN"/>
        </w:rPr>
      </w:pPr>
    </w:p>
    <w:p>
      <w:pPr>
        <w:rPr>
          <w:rFonts w:hint="eastAsia"/>
          <w:lang w:val="en-US" w:eastAsia="zh-CN"/>
        </w:rPr>
      </w:pPr>
      <w:bookmarkStart w:id="248" w:name="_Toc29322803"/>
      <w:r>
        <w:rPr>
          <w:rFonts w:hint="eastAsia"/>
          <w:lang w:val="en-US" w:eastAsia="zh-CN"/>
        </w:rPr>
        <w:br w:type="page"/>
      </w:r>
    </w:p>
    <w:p>
      <w:pPr>
        <w:pStyle w:val="3"/>
        <w:bidi w:val="0"/>
        <w:ind w:left="0" w:leftChars="0" w:firstLine="0" w:firstLineChars="0"/>
        <w:rPr>
          <w:rFonts w:hint="eastAsia"/>
          <w:lang w:val="en-US" w:eastAsia="zh-CN"/>
        </w:rPr>
      </w:pPr>
      <w:bookmarkStart w:id="249" w:name="_Toc6042"/>
      <w:bookmarkStart w:id="250" w:name="_Toc13477"/>
      <w:r>
        <w:rPr>
          <w:rFonts w:hint="eastAsia"/>
          <w:lang w:val="en-US" w:eastAsia="zh-CN"/>
        </w:rPr>
        <w:t>附七 数字和盲文ASCII码对应关系</w:t>
      </w:r>
      <w:bookmarkEnd w:id="248"/>
      <w:bookmarkEnd w:id="249"/>
      <w:bookmarkEnd w:id="25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0"/>
        <w:gridCol w:w="1508"/>
        <w:gridCol w:w="1669"/>
        <w:gridCol w:w="1655"/>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86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A</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B</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C</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D</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E</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100010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F</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7</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G</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8</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H</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125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110010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9</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I</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010100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J</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245</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010110</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阿拉伯数字提示符</w:t>
            </w:r>
          </w:p>
        </w:tc>
        <w:tc>
          <w:tcPr>
            <w:tcW w:w="165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w:t>
            </w:r>
          </w:p>
        </w:tc>
        <w:tc>
          <w:tcPr>
            <w:tcW w:w="1869"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3456</w:t>
            </w:r>
          </w:p>
        </w:tc>
        <w:tc>
          <w:tcPr>
            <w:tcW w:w="1811"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001111</w:t>
            </w:r>
          </w:p>
        </w:tc>
        <w:tc>
          <w:tcPr>
            <w:tcW w:w="1862"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bl>
    <w:p>
      <w:pPr>
        <w:rPr>
          <w:lang w:val="zh-CN"/>
        </w:rPr>
      </w:pPr>
      <w:r>
        <w:rPr>
          <w:rFonts w:hint="eastAsia"/>
          <w:lang w:val="zh-CN"/>
        </w:rPr>
        <w:t>注：当中文文本中出现阿拉伯数字时，开头需要标注数字提示符。</w:t>
      </w:r>
    </w:p>
    <w:p>
      <w:pPr>
        <w:ind w:firstLine="420" w:firstLineChars="200"/>
        <w:rPr>
          <w:lang w:val="zh-CN"/>
        </w:rPr>
      </w:pPr>
      <w:r>
        <w:rPr>
          <w:rFonts w:hint="eastAsia"/>
          <w:lang w:val="zh-CN"/>
        </w:rPr>
        <w:t>若是连续的阿拉伯数字，则只需要标注首个数字即可。</w:t>
      </w: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rFonts w:hint="eastAsia"/>
          <w:lang w:val="zh-CN"/>
        </w:rPr>
      </w:pPr>
    </w:p>
    <w:p>
      <w:pPr>
        <w:rPr>
          <w:lang w:val="zh-CN"/>
        </w:rPr>
      </w:pPr>
    </w:p>
    <w:p>
      <w:pPr>
        <w:rPr>
          <w:lang w:val="zh-CN"/>
        </w:rPr>
      </w:pPr>
    </w:p>
    <w:p>
      <w:pPr>
        <w:rPr>
          <w:rFonts w:hint="eastAsia"/>
          <w:lang w:val="zh-CN"/>
        </w:rPr>
      </w:pPr>
    </w:p>
    <w:p>
      <w:pPr>
        <w:rPr>
          <w:rFonts w:hint="eastAsia"/>
          <w:lang w:val="en-US" w:eastAsia="zh-CN"/>
        </w:rPr>
      </w:pPr>
      <w:bookmarkStart w:id="251" w:name="_Toc29322804"/>
      <w:r>
        <w:rPr>
          <w:rFonts w:hint="eastAsia"/>
          <w:lang w:val="en-US" w:eastAsia="zh-CN"/>
        </w:rPr>
        <w:br w:type="page"/>
      </w:r>
    </w:p>
    <w:p>
      <w:pPr>
        <w:pStyle w:val="3"/>
        <w:bidi w:val="0"/>
        <w:ind w:left="0" w:leftChars="0" w:firstLine="0" w:firstLineChars="0"/>
        <w:rPr>
          <w:rFonts w:hint="eastAsia"/>
          <w:lang w:val="en-US" w:eastAsia="zh-CN"/>
        </w:rPr>
      </w:pPr>
      <w:bookmarkStart w:id="252" w:name="_Toc93"/>
      <w:bookmarkStart w:id="253" w:name="_Toc29149"/>
      <w:r>
        <w:rPr>
          <w:rFonts w:hint="eastAsia"/>
          <w:lang w:val="en-US" w:eastAsia="zh-CN"/>
        </w:rPr>
        <w:t>附八 英文字母和盲文ASCII码对应关系</w:t>
      </w:r>
      <w:bookmarkEnd w:id="251"/>
      <w:bookmarkEnd w:id="252"/>
      <w:bookmarkEnd w:id="25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1572"/>
        <w:gridCol w:w="1721"/>
        <w:gridCol w:w="173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英文字母</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盲文ASCII码</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669"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A</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B</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C</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D</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E</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F</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G</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H</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I</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J</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K</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L</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M</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N</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O</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P</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Q</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R</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S</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2345</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U</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V</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1236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2456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X</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Y</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Z</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1356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小写字母提示符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56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1822" w:type="dxa"/>
            <w:shd w:val="clear" w:color="auto" w:fill="auto"/>
            <w:noWrap w:val="0"/>
            <w:vAlign w:val="top"/>
          </w:tcPr>
          <w:p>
            <w:pPr>
              <w:spacing w:line="380" w:lineRule="exact"/>
              <w:rPr>
                <w:rFonts w:hint="default" w:ascii="Times New Roman" w:hAnsi="Times New Roman" w:cs="Times New Roman"/>
                <w:lang w:val="zh-CN"/>
              </w:rPr>
            </w:pPr>
            <w:r>
              <w:rPr>
                <w:rFonts w:hint="default" w:ascii="Times New Roman" w:hAnsi="Times New Roman" w:cs="Times New Roman"/>
                <w:lang w:val="zh-CN"/>
              </w:rPr>
              <w:t>大写字母提示符</w:t>
            </w:r>
          </w:p>
        </w:tc>
        <w:tc>
          <w:tcPr>
            <w:tcW w:w="1572"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w:t>
            </w:r>
          </w:p>
        </w:tc>
        <w:tc>
          <w:tcPr>
            <w:tcW w:w="1721"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6</w:t>
            </w:r>
          </w:p>
        </w:tc>
        <w:tc>
          <w:tcPr>
            <w:tcW w:w="1738" w:type="dxa"/>
            <w:shd w:val="clear" w:color="auto" w:fill="auto"/>
            <w:noWrap w:val="0"/>
            <w:vAlign w:val="top"/>
          </w:tcPr>
          <w:p>
            <w:pPr>
              <w:spacing w:line="380" w:lineRule="exact"/>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669"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lang w:val="zh-CN"/>
        </w:rPr>
      </w:pPr>
      <w:r>
        <w:rPr>
          <w:rFonts w:hint="eastAsia"/>
          <w:lang w:val="zh-CN"/>
        </w:rPr>
        <w:t>注：小写字母提示符和大写字母提示符分别在文本中出现相应大小写字母时，起提示作用。</w:t>
      </w:r>
    </w:p>
    <w:p>
      <w:pPr>
        <w:ind w:firstLine="420"/>
        <w:rPr>
          <w:rFonts w:hint="eastAsia"/>
          <w:lang w:val="zh-CN"/>
        </w:rPr>
      </w:pPr>
      <w:r>
        <w:rPr>
          <w:rFonts w:hint="eastAsia"/>
          <w:lang w:val="zh-CN"/>
        </w:rPr>
        <w:t>若文本中出现一连串字母，此时只需标注首个字母的提示符即可。</w:t>
      </w:r>
    </w:p>
    <w:p>
      <w:pPr>
        <w:rPr>
          <w:rFonts w:hint="eastAsia"/>
          <w:lang w:val="en-US" w:eastAsia="zh-CN"/>
        </w:rPr>
      </w:pPr>
      <w:bookmarkStart w:id="254" w:name="_Toc29322805"/>
      <w:r>
        <w:rPr>
          <w:rFonts w:hint="eastAsia"/>
          <w:lang w:val="en-US" w:eastAsia="zh-CN"/>
        </w:rPr>
        <w:br w:type="page"/>
      </w:r>
    </w:p>
    <w:p>
      <w:pPr>
        <w:pStyle w:val="3"/>
        <w:ind w:left="0" w:leftChars="0" w:firstLine="0" w:firstLineChars="0"/>
      </w:pPr>
      <w:bookmarkStart w:id="255" w:name="_Toc21358"/>
      <w:bookmarkStart w:id="256" w:name="_Toc1470"/>
      <w:r>
        <w:rPr>
          <w:rFonts w:hint="eastAsia"/>
          <w:lang w:val="en-US" w:eastAsia="zh-CN"/>
        </w:rPr>
        <w:t xml:space="preserve">附九 </w:t>
      </w:r>
      <w:r>
        <w:rPr>
          <w:rFonts w:hint="eastAsia"/>
        </w:rPr>
        <w:t>标点符号和盲文ASCII码对应关系</w:t>
      </w:r>
      <w:bookmarkEnd w:id="254"/>
      <w:bookmarkEnd w:id="255"/>
      <w:bookmarkEnd w:id="25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194"/>
        <w:gridCol w:w="1476"/>
        <w:gridCol w:w="1252"/>
        <w:gridCol w:w="2368"/>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2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69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盲文ASCII码</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盲文点序</w:t>
            </w:r>
          </w:p>
        </w:tc>
        <w:tc>
          <w:tcPr>
            <w:tcW w:w="134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xml:space="preserve">○○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000110000110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001001010000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000010001000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,1</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44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000001010000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000011011000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69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;2</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44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011000000011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lang w:val="zh-CN"/>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000001001001</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27"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69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17"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447"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000010000010000010</w:t>
            </w:r>
          </w:p>
        </w:tc>
        <w:tc>
          <w:tcPr>
            <w:tcW w:w="1345" w:type="dxa"/>
            <w:shd w:val="clear" w:color="auto" w:fill="auto"/>
            <w:noWrap w:val="0"/>
            <w:vAlign w:val="center"/>
          </w:tcPr>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sz w:val="10"/>
                <w:szCs w:val="10"/>
              </w:rPr>
            </w:pPr>
            <w:r>
              <w:rPr>
                <w:rFonts w:hint="default" w:ascii="Times New Roman" w:hAnsi="Times New Roman" w:cs="Times New Roman"/>
                <w:color w:val="auto"/>
                <w:sz w:val="10"/>
                <w:szCs w:val="10"/>
              </w:rPr>
              <w:t>○● ○● ○●</w:t>
            </w:r>
          </w:p>
          <w:p>
            <w:pPr>
              <w:spacing w:line="100" w:lineRule="exact"/>
              <w:jc w:val="center"/>
              <w:rPr>
                <w:rFonts w:hint="default" w:ascii="Times New Roman" w:hAnsi="Times New Roman" w:cs="Times New Roman"/>
                <w:color w:val="auto"/>
              </w:rPr>
            </w:pPr>
            <w:r>
              <w:rPr>
                <w:rFonts w:hint="default" w:ascii="Times New Roman" w:hAnsi="Times New Roman" w:cs="Times New Roman"/>
                <w:color w:val="auto"/>
                <w:sz w:val="10"/>
                <w:szCs w:val="10"/>
              </w:rPr>
              <w:t>○○ ○○ ○○</w:t>
            </w:r>
          </w:p>
        </w:tc>
      </w:tr>
    </w:tbl>
    <w:p>
      <w:pPr>
        <w:rPr>
          <w:rFonts w:ascii="MingLiU_HKSCS-ExtB" w:hAnsi="MingLiU_HKSCS-ExtB" w:eastAsia="等线"/>
        </w:rPr>
      </w:pPr>
    </w:p>
    <w:p>
      <w:pPr>
        <w:rPr>
          <w:rFonts w:hint="eastAsia" w:ascii="MingLiU_HKSCS-ExtB" w:hAnsi="MingLiU_HKSCS-ExtB" w:eastAsia="等线"/>
        </w:rPr>
      </w:pPr>
    </w:p>
    <w:p>
      <w:pPr>
        <w:rPr>
          <w:rFonts w:hint="eastAsia"/>
          <w:lang w:val="en-US" w:eastAsia="zh-CN"/>
        </w:rPr>
      </w:pPr>
      <w:bookmarkStart w:id="257" w:name="_Toc29322806"/>
      <w:r>
        <w:rPr>
          <w:rFonts w:hint="eastAsia"/>
          <w:lang w:val="en-US" w:eastAsia="zh-CN"/>
        </w:rPr>
        <w:br w:type="page"/>
      </w:r>
    </w:p>
    <w:p>
      <w:pPr>
        <w:pStyle w:val="3"/>
        <w:ind w:left="0" w:leftChars="0" w:firstLine="0" w:firstLineChars="0"/>
        <w:rPr>
          <w:rFonts w:hint="eastAsia"/>
        </w:rPr>
      </w:pPr>
      <w:bookmarkStart w:id="258" w:name="_Toc28767"/>
      <w:bookmarkStart w:id="259" w:name="_Toc25330"/>
      <w:r>
        <w:rPr>
          <w:rFonts w:hint="eastAsia"/>
          <w:lang w:val="en-US" w:eastAsia="zh-CN"/>
        </w:rPr>
        <w:t xml:space="preserve">附十 </w:t>
      </w:r>
      <w:r>
        <w:rPr>
          <w:rFonts w:hint="eastAsia"/>
        </w:rPr>
        <w:t>汉语盲文ASCII码和盲文点序对照表</w:t>
      </w:r>
      <w:bookmarkEnd w:id="257"/>
      <w:bookmarkEnd w:id="258"/>
      <w:bookmarkEnd w:id="25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3"/>
        <w:gridCol w:w="1517"/>
        <w:gridCol w:w="1526"/>
        <w:gridCol w:w="1438"/>
        <w:gridCol w:w="1438"/>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ASCII码表序号</w:t>
            </w:r>
          </w:p>
        </w:tc>
        <w:tc>
          <w:tcPr>
            <w:tcW w:w="1701"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ASCII码字符</w:t>
            </w:r>
          </w:p>
        </w:tc>
        <w:tc>
          <w:tcPr>
            <w:tcW w:w="1700"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对应盲文拼音</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盲文点位</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盲文点序</w:t>
            </w:r>
          </w:p>
        </w:tc>
        <w:tc>
          <w:tcPr>
            <w:tcW w:w="1595" w:type="dxa"/>
            <w:shd w:val="clear" w:color="auto" w:fill="auto"/>
            <w:noWrap w:val="0"/>
            <w:vAlign w:val="center"/>
          </w:tcPr>
          <w:p>
            <w:pPr>
              <w:spacing w:line="240" w:lineRule="auto"/>
              <w:jc w:val="center"/>
              <w:rPr>
                <w:rFonts w:hint="default" w:ascii="Times New Roman" w:hAnsi="Times New Roman" w:cs="Times New Roman"/>
                <w:lang w:val="zh-CN"/>
              </w:rPr>
            </w:pPr>
            <w:r>
              <w:rPr>
                <w:rFonts w:hint="default" w:ascii="Times New Roman" w:hAnsi="Times New Roman" w:cs="Times New Roman"/>
                <w:lang w:val="zh-CN"/>
              </w:rPr>
              <w:t>盲文符号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32</w:t>
            </w:r>
          </w:p>
        </w:tc>
        <w:tc>
          <w:tcPr>
            <w:tcW w:w="1701" w:type="dxa"/>
            <w:shd w:val="clear" w:color="auto" w:fill="auto"/>
            <w:noWrap w:val="0"/>
            <w:vAlign w:val="center"/>
          </w:tcPr>
          <w:p>
            <w:pPr>
              <w:jc w:val="center"/>
              <w:rPr>
                <w:rFonts w:hint="default" w:ascii="Times New Roman" w:hAnsi="Times New Roman" w:cs="Times New Roman"/>
                <w:color w:val="333333"/>
                <w:kern w:val="0"/>
              </w:rPr>
            </w:pPr>
            <w:r>
              <w:rPr>
                <w:rFonts w:hint="default" w:ascii="Times New Roman" w:hAnsi="Times New Roman" w:cs="Times New Roman"/>
                <w:color w:val="333333"/>
              </w:rPr>
              <w:t>(space)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None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&amp;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第三声3上声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0</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1</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第二声2阳平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2</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第四声4去声</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3</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uen(un)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4</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5</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6</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7</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8</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9</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lang w:val="zh-CN"/>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w:t>
            </w:r>
          </w:p>
        </w:tc>
        <w:tc>
          <w:tcPr>
            <w:tcW w:w="1700"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第一声1阴平</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b</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d</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69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ie</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f</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g/j</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h/x</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J</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k/q</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l</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m</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79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O</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uo</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p</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Q</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ch</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R</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er</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s</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011100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t</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2345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011110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86</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1236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111001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87</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uei(ui)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88</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X</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iang</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89</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Y</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90</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z</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1356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101011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91</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ai</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246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010101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92</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iou(iu)</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110011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93</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uan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12456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110111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94</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w:t>
            </w:r>
          </w:p>
        </w:tc>
        <w:tc>
          <w:tcPr>
            <w:tcW w:w="1700" w:type="dxa"/>
            <w:shd w:val="clear" w:color="auto" w:fill="auto"/>
            <w:noWrap w:val="0"/>
            <w:vAlign w:val="center"/>
          </w:tcPr>
          <w:p>
            <w:pPr>
              <w:jc w:val="center"/>
              <w:rPr>
                <w:rFonts w:hint="default" w:ascii="Times New Roman" w:hAnsi="Times New Roman" w:cs="Times New Roman"/>
                <w:color w:val="333333"/>
              </w:rPr>
            </w:pP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000110</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95</w:t>
            </w:r>
          </w:p>
        </w:tc>
        <w:tc>
          <w:tcPr>
            <w:tcW w:w="1701"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_</w:t>
            </w:r>
          </w:p>
        </w:tc>
        <w:tc>
          <w:tcPr>
            <w:tcW w:w="1700" w:type="dxa"/>
            <w:shd w:val="clear" w:color="auto" w:fill="auto"/>
            <w:noWrap w:val="0"/>
            <w:vAlign w:val="center"/>
          </w:tcPr>
          <w:p>
            <w:pPr>
              <w:jc w:val="center"/>
              <w:rPr>
                <w:rFonts w:hint="default" w:ascii="Times New Roman" w:hAnsi="Times New Roman" w:cs="Times New Roman"/>
                <w:color w:val="333333"/>
              </w:rPr>
            </w:pPr>
            <w:r>
              <w:rPr>
                <w:rFonts w:hint="default" w:ascii="Times New Roman" w:hAnsi="Times New Roman" w:cs="Times New Roman"/>
                <w:color w:val="333333"/>
              </w:rPr>
              <w:t>vn</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456</w:t>
            </w:r>
          </w:p>
        </w:tc>
        <w:tc>
          <w:tcPr>
            <w:tcW w:w="1595" w:type="dxa"/>
            <w:shd w:val="clear" w:color="auto" w:fill="auto"/>
            <w:noWrap w:val="0"/>
            <w:vAlign w:val="center"/>
          </w:tcPr>
          <w:p>
            <w:pPr>
              <w:jc w:val="center"/>
              <w:rPr>
                <w:rFonts w:hint="default" w:ascii="Times New Roman" w:hAnsi="Times New Roman" w:cs="Times New Roman"/>
                <w:lang w:val="zh-CN"/>
              </w:rPr>
            </w:pPr>
            <w:r>
              <w:rPr>
                <w:rFonts w:hint="default" w:ascii="Times New Roman" w:hAnsi="Times New Roman" w:cs="Times New Roman"/>
                <w:lang w:val="zh-CN"/>
              </w:rPr>
              <w:t>000111</w:t>
            </w:r>
          </w:p>
        </w:tc>
        <w:tc>
          <w:tcPr>
            <w:tcW w:w="1595" w:type="dxa"/>
            <w:shd w:val="clear" w:color="auto" w:fill="auto"/>
            <w:noWrap w:val="0"/>
            <w:vAlign w:val="center"/>
          </w:tcPr>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sz w:val="10"/>
                <w:szCs w:val="10"/>
              </w:rPr>
            </w:pPr>
            <w:r>
              <w:rPr>
                <w:rFonts w:hint="default" w:ascii="Times New Roman" w:hAnsi="Times New Roman" w:cs="Times New Roman"/>
                <w:sz w:val="10"/>
                <w:szCs w:val="10"/>
              </w:rPr>
              <w:t>○●</w:t>
            </w:r>
          </w:p>
          <w:p>
            <w:pPr>
              <w:spacing w:line="100" w:lineRule="exact"/>
              <w:jc w:val="center"/>
              <w:rPr>
                <w:rFonts w:hint="default" w:ascii="Times New Roman" w:hAnsi="Times New Roman" w:cs="Times New Roman"/>
                <w:lang w:val="zh-CN"/>
              </w:rPr>
            </w:pPr>
            <w:r>
              <w:rPr>
                <w:rFonts w:hint="default" w:ascii="Times New Roman" w:hAnsi="Times New Roman" w:cs="Times New Roman"/>
                <w:sz w:val="10"/>
                <w:szCs w:val="10"/>
              </w:rPr>
              <w:t>○●</w:t>
            </w:r>
          </w:p>
        </w:tc>
      </w:tr>
    </w:tbl>
    <w:p>
      <w:pPr>
        <w:rPr>
          <w:rFonts w:hint="eastAsia"/>
          <w:lang w:val="en-US" w:eastAsia="zh-CN"/>
        </w:rPr>
      </w:pPr>
      <w:r>
        <w:rPr>
          <w:rFonts w:hint="eastAsia"/>
          <w:lang w:val="en-US" w:eastAsia="zh-CN"/>
        </w:rPr>
        <w:br w:type="page"/>
      </w:r>
    </w:p>
    <w:p>
      <w:pPr>
        <w:pStyle w:val="3"/>
        <w:ind w:left="0" w:leftChars="0" w:firstLine="0" w:firstLineChars="0"/>
        <w:rPr>
          <w:rFonts w:hint="eastAsia"/>
          <w:lang w:val="en-US" w:eastAsia="zh-CN"/>
        </w:rPr>
      </w:pPr>
      <w:bookmarkStart w:id="260" w:name="_Toc23700"/>
      <w:bookmarkStart w:id="261" w:name="_Toc20094"/>
      <w:r>
        <w:rPr>
          <w:rFonts w:hint="eastAsia"/>
          <w:lang w:val="en-US" w:eastAsia="zh-CN"/>
        </w:rPr>
        <w:t xml:space="preserve">附十一 </w:t>
      </w:r>
      <w:r>
        <w:rPr>
          <w:rFonts w:hint="eastAsia"/>
        </w:rPr>
        <w:t>汉语盲文</w:t>
      </w:r>
      <w:r>
        <w:rPr>
          <w:rFonts w:hint="eastAsia"/>
          <w:lang w:val="en-US" w:eastAsia="zh-CN"/>
        </w:rPr>
        <w:t>排版规则</w:t>
      </w:r>
      <w:bookmarkEnd w:id="260"/>
      <w:bookmarkEnd w:id="261"/>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1.段首有二个空方；</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2.标点符号不能出现在行首位置；</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3.词语分行时，要加行连接符，36点；</w:t>
      </w:r>
    </w:p>
    <w:p>
      <w:pPr>
        <w:jc w:val="both"/>
        <w:rPr>
          <w:rFonts w:hint="eastAsia" w:ascii="仿宋" w:hAnsi="仿宋" w:eastAsia="仿宋"/>
          <w:color w:val="auto"/>
          <w:sz w:val="32"/>
          <w:szCs w:val="32"/>
          <w:lang w:val="en-US" w:eastAsia="zh-CN"/>
        </w:rPr>
      </w:pPr>
      <w:r>
        <w:rPr>
          <w:rFonts w:hint="eastAsia" w:ascii="仿宋" w:hAnsi="仿宋" w:eastAsia="仿宋"/>
          <w:color w:val="auto"/>
          <w:sz w:val="32"/>
          <w:szCs w:val="32"/>
          <w:lang w:val="en-US" w:eastAsia="zh-CN"/>
        </w:rPr>
        <w:t>4.声母韵母分行时，要加行连接符，36点；</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5.</w:t>
      </w:r>
      <w:r>
        <w:rPr>
          <w:rFonts w:hint="eastAsia" w:ascii="仿宋" w:hAnsi="仿宋" w:eastAsia="仿宋"/>
          <w:color w:val="auto"/>
          <w:sz w:val="32"/>
          <w:szCs w:val="32"/>
          <w:lang w:val="zh-CN" w:eastAsia="zh-CN"/>
        </w:rPr>
        <w:t>小写字母提示符和大写字母提示符分别在文本中出现相应大小写字母时，起提示作用。若文本中出现一连串字母，此时只需标注首个字母的提示符即可；</w:t>
      </w:r>
    </w:p>
    <w:p>
      <w:pPr>
        <w:jc w:val="both"/>
        <w:rPr>
          <w:rFonts w:hint="eastAsia" w:ascii="仿宋" w:hAnsi="仿宋" w:eastAsia="仿宋"/>
          <w:color w:val="auto"/>
          <w:sz w:val="32"/>
          <w:szCs w:val="32"/>
          <w:lang w:val="zh-CN" w:eastAsia="zh-CN"/>
        </w:rPr>
      </w:pPr>
      <w:r>
        <w:rPr>
          <w:rFonts w:hint="eastAsia" w:ascii="仿宋" w:hAnsi="仿宋" w:eastAsia="仿宋"/>
          <w:color w:val="auto"/>
          <w:sz w:val="32"/>
          <w:szCs w:val="32"/>
          <w:lang w:val="en-US" w:eastAsia="zh-CN"/>
        </w:rPr>
        <w:t>6.</w:t>
      </w:r>
      <w:r>
        <w:rPr>
          <w:rFonts w:hint="eastAsia" w:ascii="仿宋" w:hAnsi="仿宋" w:eastAsia="仿宋"/>
          <w:color w:val="auto"/>
          <w:sz w:val="32"/>
          <w:szCs w:val="32"/>
          <w:lang w:val="zh-CN" w:eastAsia="zh-CN"/>
        </w:rPr>
        <w:t>当中文文本中出现阿拉伯数字时，开头需要标注数字提示符。若是连续的阿拉伯数字，则只需要标注首个数字即可；</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7. 标点符号的空方规则</w:t>
      </w:r>
    </w:p>
    <w:p>
      <w:pPr>
        <w:jc w:val="both"/>
        <w:rPr>
          <w:rFonts w:hint="default" w:ascii="仿宋" w:hAnsi="仿宋" w:eastAsia="仿宋"/>
          <w:color w:val="auto"/>
          <w:sz w:val="32"/>
          <w:szCs w:val="32"/>
          <w:lang w:val="en-US" w:eastAsia="zh-CN"/>
        </w:rPr>
      </w:pPr>
      <w:r>
        <w:rPr>
          <w:rFonts w:hint="eastAsia" w:ascii="仿宋" w:hAnsi="仿宋" w:eastAsia="仿宋"/>
          <w:color w:val="auto"/>
          <w:sz w:val="32"/>
          <w:szCs w:val="32"/>
          <w:lang w:val="en-US" w:eastAsia="zh-CN"/>
        </w:rPr>
        <w:t xml:space="preserve">   a) 句号，前无空方，后有空方；</w:t>
      </w:r>
    </w:p>
    <w:tbl>
      <w:tblPr>
        <w:tblStyle w:val="11"/>
        <w:tblW w:w="8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65"/>
        <w:gridCol w:w="1846"/>
        <w:gridCol w:w="210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标点符号</w:t>
            </w:r>
          </w:p>
        </w:tc>
        <w:tc>
          <w:tcPr>
            <w:tcW w:w="1465"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名称</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盲文点位</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前空方</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后空方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5-23</w:t>
            </w:r>
          </w:p>
        </w:tc>
        <w:tc>
          <w:tcPr>
            <w:tcW w:w="2100"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无</w:t>
            </w:r>
          </w:p>
        </w:tc>
        <w:tc>
          <w:tcPr>
            <w:tcW w:w="1858" w:type="dxa"/>
            <w:shd w:val="clear" w:color="auto" w:fill="auto"/>
            <w:noWrap w:val="0"/>
            <w:vAlign w:val="center"/>
          </w:tcPr>
          <w:p>
            <w:pPr>
              <w:jc w:val="center"/>
              <w:rPr>
                <w:rFonts w:hint="default" w:ascii="Times New Roman" w:hAnsi="Times New Roman" w:cs="Times New Roman"/>
                <w:color w:val="auto"/>
                <w:lang w:val="zh-CN"/>
              </w:rPr>
            </w:pPr>
            <w:r>
              <w:rPr>
                <w:rFonts w:hint="eastAsia" w:ascii="Times New Roman" w:hAnsi="Times New Roman" w:cs="Times New Roman"/>
                <w:color w:val="auto"/>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逗号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顿号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分号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问号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叹号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冒号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右双引号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右单引号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45-45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右圆括号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右方括号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等线" w:cs="Times New Roman"/>
                <w:color w:val="auto"/>
                <w:lang w:val="zh-CN"/>
              </w:rPr>
            </w:pPr>
            <w:r>
              <w:rPr>
                <w:rFonts w:hint="default" w:ascii="Times New Roman" w:hAnsi="Times New Roman" w:eastAsia="等线" w:cs="Times New Roman"/>
                <w:color w:val="auto"/>
                <w:lang w:val="zh-CN"/>
              </w:rPr>
              <w:t>右书名号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36-5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5-3</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右单书名号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6-2</w:t>
            </w:r>
          </w:p>
        </w:tc>
        <w:tc>
          <w:tcPr>
            <w:tcW w:w="2100" w:type="dxa"/>
            <w:shd w:val="clear" w:color="auto" w:fill="auto"/>
            <w:noWrap w:val="0"/>
            <w:vAlign w:val="center"/>
          </w:tcPr>
          <w:p>
            <w:pPr>
              <w:jc w:val="center"/>
              <w:rPr>
                <w:rFonts w:hint="default" w:ascii="Times New Roman" w:hAnsi="Times New Roman"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左</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右</w:t>
            </w:r>
            <w:r>
              <w:rPr>
                <w:rFonts w:hint="default" w:ascii="Times New Roman" w:hAnsi="Times New Roman" w:cs="Times New Roman"/>
                <w:color w:val="auto"/>
                <w:szCs w:val="21"/>
                <w:shd w:val="clear" w:color="auto" w:fill="FFFFFF"/>
              </w:rPr>
              <w:t>方头括号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56-23</w:t>
            </w:r>
          </w:p>
        </w:tc>
        <w:tc>
          <w:tcPr>
            <w:tcW w:w="2100" w:type="dxa"/>
            <w:shd w:val="clear" w:color="auto" w:fill="auto"/>
            <w:noWrap w:val="0"/>
            <w:vAlign w:val="center"/>
          </w:tcPr>
          <w:p>
            <w:pPr>
              <w:jc w:val="center"/>
              <w:rPr>
                <w:rFonts w:hint="default" w:ascii="Times New Roman" w:hAnsi="Times New Roman" w:eastAsia="MingLiU_HKSCS-ExtB" w:cs="Times New Roman"/>
                <w:color w:val="auto"/>
                <w:lang w:val="zh-CN"/>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破折号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6-36</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shd w:val="clear" w:color="auto" w:fill="auto"/>
            <w:noWrap w:val="0"/>
            <w:vAlign w:val="center"/>
          </w:tcPr>
          <w:p>
            <w:pPr>
              <w:jc w:val="center"/>
              <w:rPr>
                <w:rFonts w:hint="default" w:ascii="Times New Roman" w:hAnsi="Times New Roman" w:cs="Times New Roman"/>
                <w:color w:val="auto"/>
              </w:rPr>
            </w:pPr>
            <w:r>
              <w:rPr>
                <w:rFonts w:hint="default" w:ascii="Times New Roman" w:hAnsi="Times New Roman" w:cs="Times New Roman"/>
                <w:color w:val="auto"/>
                <w:szCs w:val="21"/>
                <w:shd w:val="clear" w:color="auto" w:fill="FFFFFF"/>
              </w:rPr>
              <w:t>……</w:t>
            </w:r>
          </w:p>
        </w:tc>
        <w:tc>
          <w:tcPr>
            <w:tcW w:w="1465" w:type="dxa"/>
            <w:shd w:val="clear" w:color="auto" w:fill="auto"/>
            <w:noWrap w:val="0"/>
            <w:vAlign w:val="center"/>
          </w:tcPr>
          <w:p>
            <w:pPr>
              <w:jc w:val="center"/>
              <w:rPr>
                <w:rFonts w:hint="default" w:ascii="Times New Roman" w:hAnsi="Times New Roman" w:eastAsia="MingLiU_HKSCS-ExtB" w:cs="Times New Roman"/>
                <w:color w:val="auto"/>
                <w:lang w:val="zh-CN"/>
              </w:rPr>
            </w:pPr>
            <w:r>
              <w:rPr>
                <w:rFonts w:hint="default" w:ascii="Times New Roman" w:hAnsi="Times New Roman" w:cs="Times New Roman"/>
                <w:color w:val="auto"/>
                <w:lang w:val="zh-CN"/>
              </w:rPr>
              <w:t>省略号</w:t>
            </w:r>
          </w:p>
        </w:tc>
        <w:tc>
          <w:tcPr>
            <w:tcW w:w="1846" w:type="dxa"/>
            <w:shd w:val="clear" w:color="auto" w:fill="auto"/>
            <w:noWrap w:val="0"/>
            <w:vAlign w:val="center"/>
          </w:tcPr>
          <w:p>
            <w:pPr>
              <w:jc w:val="center"/>
              <w:rPr>
                <w:rFonts w:hint="default" w:ascii="Times New Roman" w:hAnsi="Times New Roman" w:cs="Times New Roman"/>
                <w:color w:val="auto"/>
                <w:lang w:val="zh-CN"/>
              </w:rPr>
            </w:pPr>
            <w:r>
              <w:rPr>
                <w:rFonts w:hint="default" w:ascii="Times New Roman" w:hAnsi="Times New Roman" w:cs="Times New Roman"/>
                <w:color w:val="auto"/>
                <w:lang w:val="zh-CN"/>
              </w:rPr>
              <w:t>5-5-5</w:t>
            </w:r>
          </w:p>
        </w:tc>
        <w:tc>
          <w:tcPr>
            <w:tcW w:w="2100" w:type="dxa"/>
            <w:shd w:val="clear" w:color="auto" w:fill="auto"/>
            <w:noWrap w:val="0"/>
            <w:vAlign w:val="center"/>
          </w:tcPr>
          <w:p>
            <w:pPr>
              <w:jc w:val="center"/>
              <w:rPr>
                <w:rFonts w:hint="default" w:ascii="Times New Roman" w:hAnsi="Times New Roman" w:cs="Times New Roman"/>
                <w:color w:val="auto"/>
              </w:rPr>
            </w:pPr>
          </w:p>
        </w:tc>
        <w:tc>
          <w:tcPr>
            <w:tcW w:w="1858" w:type="dxa"/>
            <w:shd w:val="clear" w:color="auto" w:fill="auto"/>
            <w:noWrap w:val="0"/>
            <w:vAlign w:val="center"/>
          </w:tcPr>
          <w:p>
            <w:pPr>
              <w:spacing w:line="100" w:lineRule="exact"/>
              <w:jc w:val="center"/>
              <w:rPr>
                <w:rFonts w:hint="default" w:ascii="Times New Roman" w:hAnsi="Times New Roman" w:cs="Times New Roman"/>
                <w:color w:val="auto"/>
              </w:rPr>
            </w:pPr>
          </w:p>
        </w:tc>
      </w:tr>
    </w:tbl>
    <w:p>
      <w:pPr>
        <w:jc w:val="both"/>
        <w:rPr>
          <w:rFonts w:hint="eastAsia" w:ascii="仿宋" w:hAnsi="仿宋" w:eastAsia="仿宋"/>
          <w:color w:val="auto"/>
          <w:sz w:val="32"/>
          <w:szCs w:val="32"/>
          <w:lang w:val="en-US" w:eastAsia="zh-CN"/>
        </w:rPr>
      </w:pPr>
    </w:p>
    <w:p>
      <w:pPr>
        <w:jc w:val="both"/>
        <w:rPr>
          <w:rFonts w:hint="eastAsia" w:ascii="仿宋" w:hAnsi="仿宋" w:eastAsia="仿宋"/>
          <w:b/>
          <w:bCs/>
          <w:color w:val="auto"/>
          <w:sz w:val="32"/>
          <w:szCs w:val="32"/>
          <w:highlight w:val="yellow"/>
          <w:lang w:val="en-US" w:eastAsia="zh-CN"/>
        </w:rPr>
      </w:pPr>
      <w:r>
        <w:rPr>
          <w:rFonts w:hint="eastAsia" w:ascii="仿宋" w:hAnsi="仿宋" w:eastAsia="仿宋"/>
          <w:b/>
          <w:bCs/>
          <w:color w:val="auto"/>
          <w:sz w:val="32"/>
          <w:szCs w:val="32"/>
          <w:highlight w:val="yellow"/>
          <w:lang w:val="en-US" w:eastAsia="zh-CN"/>
        </w:rPr>
        <w:t>（请付老师修正和补充）</w:t>
      </w:r>
    </w:p>
    <w:p>
      <w:pPr>
        <w:jc w:val="both"/>
        <w:rPr>
          <w:rFonts w:hint="default" w:ascii="仿宋" w:hAnsi="仿宋" w:eastAsia="仿宋"/>
          <w:color w:val="auto"/>
          <w:sz w:val="32"/>
          <w:szCs w:val="32"/>
          <w:lang w:val="en-US" w:eastAsia="zh-CN"/>
        </w:rPr>
      </w:pPr>
    </w:p>
    <w:p>
      <w:pPr>
        <w:rPr>
          <w:rFonts w:hint="eastAsia"/>
          <w:lang w:val="en-US" w:eastAsia="zh-CN"/>
        </w:rPr>
      </w:pPr>
      <w:r>
        <w:rPr>
          <w:rFonts w:hint="eastAsia"/>
          <w:lang w:val="en-US" w:eastAsia="zh-CN"/>
        </w:rPr>
        <w:br w:type="page"/>
      </w:r>
    </w:p>
    <w:p>
      <w:pPr>
        <w:pStyle w:val="3"/>
        <w:ind w:left="0" w:leftChars="0" w:firstLine="0" w:firstLineChars="0"/>
        <w:rPr>
          <w:rFonts w:hint="default"/>
          <w:lang w:val="en-US" w:eastAsia="zh-CN"/>
        </w:rPr>
      </w:pPr>
      <w:bookmarkStart w:id="262" w:name="_Toc32395"/>
      <w:bookmarkStart w:id="263" w:name="_Toc22863"/>
      <w:r>
        <w:rPr>
          <w:rFonts w:hint="eastAsia"/>
          <w:lang w:val="en-US" w:eastAsia="zh-CN"/>
        </w:rPr>
        <w:t>附十二 国家通用盲文记忆卡</w:t>
      </w:r>
      <w:bookmarkEnd w:id="262"/>
      <w:bookmarkEnd w:id="263"/>
    </w:p>
    <w:p>
      <w:pPr>
        <w:jc w:val="both"/>
      </w:pPr>
      <w:r>
        <w:drawing>
          <wp:inline distT="0" distB="0" distL="114300" distR="114300">
            <wp:extent cx="5409565" cy="7399655"/>
            <wp:effectExtent l="0" t="0" r="635" b="10795"/>
            <wp:docPr id="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 name="图片 1"/>
                    <pic:cNvPicPr>
                      <a:picLocks noChangeAspect="1"/>
                    </pic:cNvPicPr>
                  </pic:nvPicPr>
                  <pic:blipFill>
                    <a:blip r:embed="rId77"/>
                    <a:stretch>
                      <a:fillRect/>
                    </a:stretch>
                  </pic:blipFill>
                  <pic:spPr>
                    <a:xfrm>
                      <a:off x="0" y="0"/>
                      <a:ext cx="5409565" cy="7399655"/>
                    </a:xfrm>
                    <a:prstGeom prst="rect">
                      <a:avLst/>
                    </a:prstGeom>
                    <a:noFill/>
                    <a:ln>
                      <a:noFill/>
                    </a:ln>
                  </pic:spPr>
                </pic:pic>
              </a:graphicData>
            </a:graphic>
          </wp:inline>
        </w:drawing>
      </w:r>
    </w:p>
    <w:p>
      <w:pPr>
        <w:jc w:val="both"/>
      </w:pPr>
      <w:r>
        <w:drawing>
          <wp:inline distT="0" distB="0" distL="114300" distR="114300">
            <wp:extent cx="5149215" cy="7029450"/>
            <wp:effectExtent l="0" t="0" r="13335" b="0"/>
            <wp:docPr id="41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 name="图片 2"/>
                    <pic:cNvPicPr>
                      <a:picLocks noChangeAspect="1"/>
                    </pic:cNvPicPr>
                  </pic:nvPicPr>
                  <pic:blipFill>
                    <a:blip r:embed="rId78"/>
                    <a:stretch>
                      <a:fillRect/>
                    </a:stretch>
                  </pic:blipFill>
                  <pic:spPr>
                    <a:xfrm>
                      <a:off x="0" y="0"/>
                      <a:ext cx="5149215" cy="702945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64" w:name="_Toc5583"/>
      <w:bookmarkStart w:id="265" w:name="_Toc2988"/>
      <w:r>
        <w:rPr>
          <w:rFonts w:hint="eastAsia"/>
          <w:lang w:val="en-US" w:eastAsia="zh-CN"/>
        </w:rPr>
        <w:t>参考文献</w:t>
      </w:r>
      <w:bookmarkEnd w:id="264"/>
      <w:bookmarkEnd w:id="265"/>
    </w:p>
    <w:p>
      <w:pPr>
        <w:pStyle w:val="25"/>
        <w:widowControl w:val="0"/>
        <w:numPr>
          <w:ilvl w:val="0"/>
          <w:numId w:val="2"/>
        </w:numPr>
        <w:adjustRightInd/>
        <w:snapToGrid/>
        <w:ind w:left="480" w:hanging="420" w:hangingChars="200"/>
        <w:rPr>
          <w:rFonts w:hint="eastAsia"/>
        </w:rPr>
      </w:pPr>
      <w:bookmarkStart w:id="266" w:name="_Ref25390718"/>
      <w:r>
        <w:rPr>
          <w:rFonts w:hint="eastAsia"/>
        </w:rPr>
        <w:t>张伟</w:t>
      </w:r>
      <w:r>
        <w:t xml:space="preserve">. </w:t>
      </w:r>
      <w:r>
        <w:rPr>
          <w:rFonts w:hint="eastAsia"/>
        </w:rPr>
        <w:t>中国盲文出版事业的回顾与思考</w:t>
      </w:r>
      <w:r>
        <w:t xml:space="preserve">[J]. </w:t>
      </w:r>
      <w:r>
        <w:rPr>
          <w:rFonts w:hint="eastAsia"/>
        </w:rPr>
        <w:t>中国出版史研究</w:t>
      </w:r>
      <w:r>
        <w:t>, 2018, 14(4):35-51.</w:t>
      </w:r>
      <w:bookmarkEnd w:id="266"/>
    </w:p>
    <w:p>
      <w:pPr>
        <w:pStyle w:val="25"/>
        <w:widowControl w:val="0"/>
        <w:numPr>
          <w:ilvl w:val="0"/>
          <w:numId w:val="2"/>
        </w:numPr>
        <w:adjustRightInd/>
        <w:snapToGrid/>
        <w:ind w:left="480" w:hanging="420" w:hangingChars="200"/>
        <w:rPr>
          <w:rFonts w:hint="eastAsia"/>
          <w:lang w:val="en-US" w:eastAsia="zh-CN"/>
        </w:rPr>
      </w:pPr>
      <w:bookmarkStart w:id="267" w:name="_Ref25390822"/>
      <w:r>
        <w:rPr>
          <w:rFonts w:hint="eastAsia"/>
        </w:rPr>
        <w:t>余会</w:t>
      </w:r>
      <w:r>
        <w:t xml:space="preserve">. </w:t>
      </w:r>
      <w:r>
        <w:rPr>
          <w:rFonts w:hint="eastAsia"/>
        </w:rPr>
        <w:t>网络信息无障碍技术的研究与应用推广</w:t>
      </w:r>
      <w:r>
        <w:t>[J].</w:t>
      </w:r>
      <w:r>
        <w:rPr>
          <w:rFonts w:hint="eastAsia"/>
        </w:rPr>
        <w:t>计算机与网络</w:t>
      </w:r>
      <w:r>
        <w:t>, 2017(1):39-40.</w:t>
      </w:r>
      <w:bookmarkEnd w:id="267"/>
    </w:p>
    <w:p>
      <w:pPr>
        <w:pStyle w:val="25"/>
        <w:widowControl w:val="0"/>
        <w:numPr>
          <w:ilvl w:val="0"/>
          <w:numId w:val="0"/>
        </w:numPr>
        <w:adjustRightInd/>
        <w:snapToGrid/>
        <w:jc w:val="both"/>
      </w:pPr>
    </w:p>
    <w:p>
      <w:pPr>
        <w:rPr>
          <w:rFonts w:hint="eastAsia"/>
          <w:lang w:val="en-US" w:eastAsia="zh-CN"/>
        </w:rPr>
      </w:pPr>
      <w:r>
        <w:rPr>
          <w:rFonts w:hint="eastAsia"/>
          <w:lang w:val="en-US" w:eastAsia="zh-CN"/>
        </w:rPr>
        <w:br w:type="page"/>
      </w:r>
    </w:p>
    <w:p>
      <w:pPr>
        <w:pStyle w:val="2"/>
        <w:bidi w:val="0"/>
        <w:jc w:val="both"/>
        <w:rPr>
          <w:rFonts w:hint="eastAsia"/>
          <w:lang w:val="en-US" w:eastAsia="zh-CN"/>
        </w:rPr>
      </w:pPr>
      <w:bookmarkStart w:id="268" w:name="_Toc2708"/>
      <w:r>
        <w:rPr>
          <w:rFonts w:hint="eastAsia"/>
          <w:lang w:val="en-US" w:eastAsia="zh-CN"/>
        </w:rPr>
        <w:t>后记</w:t>
      </w:r>
      <w:bookmarkEnd w:id="26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roman"/>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02" name="文本框 4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0lY7tAAAAAFAQAADwAAAAAAAAAB&#10;ACAAAAAiAAAAZHJzL2Rvd25yZXYueG1sUEsBAhQAFAAAAAgAh07iQI2jVxkYAgAAGQQAAA4AAAAA&#10;AAAAAQAgAAAAHwEAAGRycy9lMm9Eb2MueG1sUEsFBgAAAAAGAAYAWQEAAKk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42105"/>
    <w:multiLevelType w:val="singleLevel"/>
    <w:tmpl w:val="A9A42105"/>
    <w:lvl w:ilvl="0" w:tentative="0">
      <w:start w:val="4"/>
      <w:numFmt w:val="decimal"/>
      <w:suff w:val="space"/>
      <w:lvlText w:val="%1."/>
      <w:lvlJc w:val="left"/>
    </w:lvl>
  </w:abstractNum>
  <w:abstractNum w:abstractNumId="1">
    <w:nsid w:val="481C101F"/>
    <w:multiLevelType w:val="multilevel"/>
    <w:tmpl w:val="481C10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文珍">
    <w15:presenceInfo w15:providerId="WPS Office" w15:userId="2827250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723"/>
    <w:rsid w:val="000B65BE"/>
    <w:rsid w:val="002F33BC"/>
    <w:rsid w:val="003D5F69"/>
    <w:rsid w:val="004E3AC0"/>
    <w:rsid w:val="0053693A"/>
    <w:rsid w:val="00890F4F"/>
    <w:rsid w:val="00AB51EF"/>
    <w:rsid w:val="00B15273"/>
    <w:rsid w:val="00DB2B0E"/>
    <w:rsid w:val="00FB22AC"/>
    <w:rsid w:val="01084039"/>
    <w:rsid w:val="010B2F9D"/>
    <w:rsid w:val="011434AC"/>
    <w:rsid w:val="01574122"/>
    <w:rsid w:val="018706E6"/>
    <w:rsid w:val="01935BD1"/>
    <w:rsid w:val="01DA3934"/>
    <w:rsid w:val="02222386"/>
    <w:rsid w:val="02417884"/>
    <w:rsid w:val="02525AB7"/>
    <w:rsid w:val="02591E05"/>
    <w:rsid w:val="0283562D"/>
    <w:rsid w:val="02B74F84"/>
    <w:rsid w:val="02D3618F"/>
    <w:rsid w:val="02EB6902"/>
    <w:rsid w:val="02F67AD5"/>
    <w:rsid w:val="037D6AEB"/>
    <w:rsid w:val="03D0534B"/>
    <w:rsid w:val="03D87E09"/>
    <w:rsid w:val="03FD61C8"/>
    <w:rsid w:val="048219F5"/>
    <w:rsid w:val="048D0D2C"/>
    <w:rsid w:val="04C17E9E"/>
    <w:rsid w:val="04F14778"/>
    <w:rsid w:val="05063D47"/>
    <w:rsid w:val="050D518E"/>
    <w:rsid w:val="05191AE6"/>
    <w:rsid w:val="051C094F"/>
    <w:rsid w:val="052001DF"/>
    <w:rsid w:val="053D4332"/>
    <w:rsid w:val="05445401"/>
    <w:rsid w:val="058400A0"/>
    <w:rsid w:val="05873DB1"/>
    <w:rsid w:val="065E2AD0"/>
    <w:rsid w:val="06A03C6A"/>
    <w:rsid w:val="06A73F96"/>
    <w:rsid w:val="06B10585"/>
    <w:rsid w:val="06B8445B"/>
    <w:rsid w:val="06D54D7D"/>
    <w:rsid w:val="06F668CA"/>
    <w:rsid w:val="075B578D"/>
    <w:rsid w:val="07744C90"/>
    <w:rsid w:val="07894645"/>
    <w:rsid w:val="07A539DA"/>
    <w:rsid w:val="07C55881"/>
    <w:rsid w:val="07C74007"/>
    <w:rsid w:val="07ED1005"/>
    <w:rsid w:val="07EE3EEC"/>
    <w:rsid w:val="07F97641"/>
    <w:rsid w:val="08077031"/>
    <w:rsid w:val="081B0D82"/>
    <w:rsid w:val="08280880"/>
    <w:rsid w:val="08282146"/>
    <w:rsid w:val="082B5A0E"/>
    <w:rsid w:val="08476F0A"/>
    <w:rsid w:val="084A1898"/>
    <w:rsid w:val="085A75EE"/>
    <w:rsid w:val="085B07CE"/>
    <w:rsid w:val="0876128E"/>
    <w:rsid w:val="088547AC"/>
    <w:rsid w:val="089B3FCA"/>
    <w:rsid w:val="08A0068D"/>
    <w:rsid w:val="08AC3B92"/>
    <w:rsid w:val="08B9121D"/>
    <w:rsid w:val="08D912ED"/>
    <w:rsid w:val="08E30FA4"/>
    <w:rsid w:val="08FF3432"/>
    <w:rsid w:val="09035FF1"/>
    <w:rsid w:val="090C7315"/>
    <w:rsid w:val="093C790F"/>
    <w:rsid w:val="094A0DCA"/>
    <w:rsid w:val="094F4AA8"/>
    <w:rsid w:val="098B01FE"/>
    <w:rsid w:val="0A1E4335"/>
    <w:rsid w:val="0A235A20"/>
    <w:rsid w:val="0A2D191E"/>
    <w:rsid w:val="0A47278A"/>
    <w:rsid w:val="0A622E22"/>
    <w:rsid w:val="0A7A4443"/>
    <w:rsid w:val="0AA03510"/>
    <w:rsid w:val="0AAA791B"/>
    <w:rsid w:val="0AAB42F1"/>
    <w:rsid w:val="0B51026B"/>
    <w:rsid w:val="0B5B4224"/>
    <w:rsid w:val="0B8134C6"/>
    <w:rsid w:val="0B9F3B11"/>
    <w:rsid w:val="0BB769A4"/>
    <w:rsid w:val="0BCA41A2"/>
    <w:rsid w:val="0BEE1175"/>
    <w:rsid w:val="0C15747D"/>
    <w:rsid w:val="0C2A2107"/>
    <w:rsid w:val="0C330AD0"/>
    <w:rsid w:val="0C364904"/>
    <w:rsid w:val="0C9A483E"/>
    <w:rsid w:val="0CDA2C0A"/>
    <w:rsid w:val="0CDD7289"/>
    <w:rsid w:val="0CE935FE"/>
    <w:rsid w:val="0CEF14C1"/>
    <w:rsid w:val="0D13486C"/>
    <w:rsid w:val="0D263F69"/>
    <w:rsid w:val="0D447CED"/>
    <w:rsid w:val="0D58003B"/>
    <w:rsid w:val="0D7E2CF3"/>
    <w:rsid w:val="0D922BA4"/>
    <w:rsid w:val="0DA171F0"/>
    <w:rsid w:val="0DA53522"/>
    <w:rsid w:val="0E005175"/>
    <w:rsid w:val="0E3E315F"/>
    <w:rsid w:val="0E764A35"/>
    <w:rsid w:val="0E7E276A"/>
    <w:rsid w:val="0E847C37"/>
    <w:rsid w:val="0EA72EE9"/>
    <w:rsid w:val="0EAB3107"/>
    <w:rsid w:val="0EC50FBA"/>
    <w:rsid w:val="0ECA1D84"/>
    <w:rsid w:val="0ED66D43"/>
    <w:rsid w:val="0F175D1D"/>
    <w:rsid w:val="0F1E148A"/>
    <w:rsid w:val="0F473BC0"/>
    <w:rsid w:val="0F687161"/>
    <w:rsid w:val="0FBA5765"/>
    <w:rsid w:val="0FE02D4D"/>
    <w:rsid w:val="0FED6D0B"/>
    <w:rsid w:val="0FFF6CF5"/>
    <w:rsid w:val="104D5405"/>
    <w:rsid w:val="107D1D12"/>
    <w:rsid w:val="109377B5"/>
    <w:rsid w:val="10A831CC"/>
    <w:rsid w:val="10BE5DA9"/>
    <w:rsid w:val="10E633B8"/>
    <w:rsid w:val="10F63BF1"/>
    <w:rsid w:val="112125A0"/>
    <w:rsid w:val="11496F84"/>
    <w:rsid w:val="11643DD5"/>
    <w:rsid w:val="12163E9F"/>
    <w:rsid w:val="121A437C"/>
    <w:rsid w:val="1221758E"/>
    <w:rsid w:val="12687D00"/>
    <w:rsid w:val="127179B6"/>
    <w:rsid w:val="128E6211"/>
    <w:rsid w:val="129C6A31"/>
    <w:rsid w:val="12A96F6A"/>
    <w:rsid w:val="12B7239B"/>
    <w:rsid w:val="12BF7B13"/>
    <w:rsid w:val="12D24856"/>
    <w:rsid w:val="12DD29FE"/>
    <w:rsid w:val="12E700D5"/>
    <w:rsid w:val="12FE022B"/>
    <w:rsid w:val="131C6A57"/>
    <w:rsid w:val="132B669F"/>
    <w:rsid w:val="13330585"/>
    <w:rsid w:val="13566DB8"/>
    <w:rsid w:val="137B7910"/>
    <w:rsid w:val="138B1349"/>
    <w:rsid w:val="13D2487A"/>
    <w:rsid w:val="13EE2AF1"/>
    <w:rsid w:val="14090B2B"/>
    <w:rsid w:val="14094DD3"/>
    <w:rsid w:val="145E2AF6"/>
    <w:rsid w:val="146F57A2"/>
    <w:rsid w:val="14764026"/>
    <w:rsid w:val="147F278F"/>
    <w:rsid w:val="1484519C"/>
    <w:rsid w:val="14AD68D7"/>
    <w:rsid w:val="150115A1"/>
    <w:rsid w:val="15344A52"/>
    <w:rsid w:val="1538695A"/>
    <w:rsid w:val="157D7AE5"/>
    <w:rsid w:val="158814AE"/>
    <w:rsid w:val="15D87D48"/>
    <w:rsid w:val="15E817A1"/>
    <w:rsid w:val="16295C4C"/>
    <w:rsid w:val="163B2835"/>
    <w:rsid w:val="164F238B"/>
    <w:rsid w:val="16711E6E"/>
    <w:rsid w:val="16F90E72"/>
    <w:rsid w:val="173B05BF"/>
    <w:rsid w:val="180128D8"/>
    <w:rsid w:val="180260CC"/>
    <w:rsid w:val="18147AFF"/>
    <w:rsid w:val="183A7DE0"/>
    <w:rsid w:val="187020DA"/>
    <w:rsid w:val="18AD3D87"/>
    <w:rsid w:val="193C46E9"/>
    <w:rsid w:val="19423F96"/>
    <w:rsid w:val="19820891"/>
    <w:rsid w:val="1A4B5E1B"/>
    <w:rsid w:val="1A634140"/>
    <w:rsid w:val="1A7D7DFB"/>
    <w:rsid w:val="1A7F1881"/>
    <w:rsid w:val="1A9E1CFC"/>
    <w:rsid w:val="1AB428CB"/>
    <w:rsid w:val="1AEA399D"/>
    <w:rsid w:val="1AF015A4"/>
    <w:rsid w:val="1B151728"/>
    <w:rsid w:val="1B1F3640"/>
    <w:rsid w:val="1B367002"/>
    <w:rsid w:val="1B4E6037"/>
    <w:rsid w:val="1B9E578E"/>
    <w:rsid w:val="1BA35642"/>
    <w:rsid w:val="1BB660B1"/>
    <w:rsid w:val="1BCB7D8F"/>
    <w:rsid w:val="1BDC6D1F"/>
    <w:rsid w:val="1BE53B9C"/>
    <w:rsid w:val="1C1C6D0B"/>
    <w:rsid w:val="1C343B3A"/>
    <w:rsid w:val="1C87681B"/>
    <w:rsid w:val="1C891E69"/>
    <w:rsid w:val="1C906DD6"/>
    <w:rsid w:val="1CB45471"/>
    <w:rsid w:val="1CB61C76"/>
    <w:rsid w:val="1CC30E3F"/>
    <w:rsid w:val="1CFC5AFA"/>
    <w:rsid w:val="1D225358"/>
    <w:rsid w:val="1D2F632E"/>
    <w:rsid w:val="1D3F159D"/>
    <w:rsid w:val="1D732678"/>
    <w:rsid w:val="1DB953BC"/>
    <w:rsid w:val="1DBA17B5"/>
    <w:rsid w:val="1DF130AA"/>
    <w:rsid w:val="1E240E08"/>
    <w:rsid w:val="1E431497"/>
    <w:rsid w:val="1E734871"/>
    <w:rsid w:val="1E886CC2"/>
    <w:rsid w:val="1E9F6059"/>
    <w:rsid w:val="1F184B1B"/>
    <w:rsid w:val="1F344C13"/>
    <w:rsid w:val="1FA61FFB"/>
    <w:rsid w:val="1FAA2D05"/>
    <w:rsid w:val="20003D67"/>
    <w:rsid w:val="200C691D"/>
    <w:rsid w:val="204C7A53"/>
    <w:rsid w:val="20557647"/>
    <w:rsid w:val="20BB4FF8"/>
    <w:rsid w:val="20C079C1"/>
    <w:rsid w:val="20F760A2"/>
    <w:rsid w:val="20F80771"/>
    <w:rsid w:val="21280BEF"/>
    <w:rsid w:val="213C1A18"/>
    <w:rsid w:val="214F05CC"/>
    <w:rsid w:val="21645704"/>
    <w:rsid w:val="21655DA7"/>
    <w:rsid w:val="218D66C3"/>
    <w:rsid w:val="21AB7369"/>
    <w:rsid w:val="21BC4BB7"/>
    <w:rsid w:val="21BD28D5"/>
    <w:rsid w:val="21D02ADB"/>
    <w:rsid w:val="21D1264D"/>
    <w:rsid w:val="21F158E6"/>
    <w:rsid w:val="224A5FED"/>
    <w:rsid w:val="225719B5"/>
    <w:rsid w:val="22632388"/>
    <w:rsid w:val="22AD78DD"/>
    <w:rsid w:val="22AF75D9"/>
    <w:rsid w:val="22DF7488"/>
    <w:rsid w:val="22E15151"/>
    <w:rsid w:val="22E74EE9"/>
    <w:rsid w:val="232656C8"/>
    <w:rsid w:val="238465C0"/>
    <w:rsid w:val="239D3A37"/>
    <w:rsid w:val="23CB6E2D"/>
    <w:rsid w:val="24024E56"/>
    <w:rsid w:val="2414629B"/>
    <w:rsid w:val="248E2D1B"/>
    <w:rsid w:val="24914A45"/>
    <w:rsid w:val="24A5635F"/>
    <w:rsid w:val="253C32EF"/>
    <w:rsid w:val="2555724A"/>
    <w:rsid w:val="25582A4D"/>
    <w:rsid w:val="255A0C83"/>
    <w:rsid w:val="257906CD"/>
    <w:rsid w:val="25886E0B"/>
    <w:rsid w:val="258947F2"/>
    <w:rsid w:val="25A61657"/>
    <w:rsid w:val="25DA2E98"/>
    <w:rsid w:val="25E417C4"/>
    <w:rsid w:val="25F7006B"/>
    <w:rsid w:val="26092CF5"/>
    <w:rsid w:val="26213BCF"/>
    <w:rsid w:val="2635332C"/>
    <w:rsid w:val="263860B2"/>
    <w:rsid w:val="265D437F"/>
    <w:rsid w:val="26771790"/>
    <w:rsid w:val="26CC013E"/>
    <w:rsid w:val="26CC0F1E"/>
    <w:rsid w:val="26EB666E"/>
    <w:rsid w:val="271645F9"/>
    <w:rsid w:val="271E0B57"/>
    <w:rsid w:val="273A16EC"/>
    <w:rsid w:val="2754728A"/>
    <w:rsid w:val="27593F6A"/>
    <w:rsid w:val="276C1966"/>
    <w:rsid w:val="28046A89"/>
    <w:rsid w:val="281F7719"/>
    <w:rsid w:val="282962C9"/>
    <w:rsid w:val="283543A8"/>
    <w:rsid w:val="2876497C"/>
    <w:rsid w:val="287C5450"/>
    <w:rsid w:val="28BE790F"/>
    <w:rsid w:val="28D40A24"/>
    <w:rsid w:val="28FD1669"/>
    <w:rsid w:val="29012F3B"/>
    <w:rsid w:val="29052201"/>
    <w:rsid w:val="29455DE6"/>
    <w:rsid w:val="29636380"/>
    <w:rsid w:val="298512A8"/>
    <w:rsid w:val="2A3B6AC7"/>
    <w:rsid w:val="2A7B0EF0"/>
    <w:rsid w:val="2A8F33CC"/>
    <w:rsid w:val="2AE577E1"/>
    <w:rsid w:val="2AF51C7D"/>
    <w:rsid w:val="2B1A643C"/>
    <w:rsid w:val="2B637B57"/>
    <w:rsid w:val="2BCA27BD"/>
    <w:rsid w:val="2BDD66DC"/>
    <w:rsid w:val="2C4C043E"/>
    <w:rsid w:val="2C5623F9"/>
    <w:rsid w:val="2C65738B"/>
    <w:rsid w:val="2C9614DD"/>
    <w:rsid w:val="2C9741C1"/>
    <w:rsid w:val="2C9F3FAE"/>
    <w:rsid w:val="2CA72385"/>
    <w:rsid w:val="2CA8485D"/>
    <w:rsid w:val="2CB27EA3"/>
    <w:rsid w:val="2CB75A29"/>
    <w:rsid w:val="2CBF7204"/>
    <w:rsid w:val="2CE60EEB"/>
    <w:rsid w:val="2D1D2283"/>
    <w:rsid w:val="2D2B6B92"/>
    <w:rsid w:val="2D4C2F93"/>
    <w:rsid w:val="2D8D05D1"/>
    <w:rsid w:val="2D962755"/>
    <w:rsid w:val="2DB91283"/>
    <w:rsid w:val="2DC22724"/>
    <w:rsid w:val="2DC9099F"/>
    <w:rsid w:val="2DE87152"/>
    <w:rsid w:val="2E034B6C"/>
    <w:rsid w:val="2E076C45"/>
    <w:rsid w:val="2E0E1F22"/>
    <w:rsid w:val="2E1C3685"/>
    <w:rsid w:val="2E304C74"/>
    <w:rsid w:val="2E4C0A68"/>
    <w:rsid w:val="2E95120D"/>
    <w:rsid w:val="2EA45325"/>
    <w:rsid w:val="2EA824E3"/>
    <w:rsid w:val="2EAC34A8"/>
    <w:rsid w:val="2EC32B7A"/>
    <w:rsid w:val="2F627BF7"/>
    <w:rsid w:val="2F7F2DD1"/>
    <w:rsid w:val="2F92767E"/>
    <w:rsid w:val="2F9A5C8E"/>
    <w:rsid w:val="302455FC"/>
    <w:rsid w:val="302D1342"/>
    <w:rsid w:val="303B6724"/>
    <w:rsid w:val="304E2ADD"/>
    <w:rsid w:val="30520986"/>
    <w:rsid w:val="30650C98"/>
    <w:rsid w:val="30723F9F"/>
    <w:rsid w:val="309D3834"/>
    <w:rsid w:val="30C65DF5"/>
    <w:rsid w:val="30DD286D"/>
    <w:rsid w:val="30F84AE0"/>
    <w:rsid w:val="313C7DD7"/>
    <w:rsid w:val="31732482"/>
    <w:rsid w:val="317C3A71"/>
    <w:rsid w:val="318C719C"/>
    <w:rsid w:val="3194015F"/>
    <w:rsid w:val="319D471A"/>
    <w:rsid w:val="31C1754B"/>
    <w:rsid w:val="31CA1921"/>
    <w:rsid w:val="321E4575"/>
    <w:rsid w:val="32282EF4"/>
    <w:rsid w:val="32392C24"/>
    <w:rsid w:val="32836534"/>
    <w:rsid w:val="328B2470"/>
    <w:rsid w:val="32B0372F"/>
    <w:rsid w:val="32CD3007"/>
    <w:rsid w:val="32FD5265"/>
    <w:rsid w:val="330A59AE"/>
    <w:rsid w:val="33634025"/>
    <w:rsid w:val="336F43F6"/>
    <w:rsid w:val="338C4D89"/>
    <w:rsid w:val="33AB012D"/>
    <w:rsid w:val="33AD1B11"/>
    <w:rsid w:val="33B43280"/>
    <w:rsid w:val="33BA6EE6"/>
    <w:rsid w:val="33C56262"/>
    <w:rsid w:val="33C97001"/>
    <w:rsid w:val="33D57A40"/>
    <w:rsid w:val="33DA083E"/>
    <w:rsid w:val="33F2447B"/>
    <w:rsid w:val="33FB0271"/>
    <w:rsid w:val="34073D19"/>
    <w:rsid w:val="340C76D2"/>
    <w:rsid w:val="342D2BCD"/>
    <w:rsid w:val="3467128A"/>
    <w:rsid w:val="347E37CA"/>
    <w:rsid w:val="34A00BA3"/>
    <w:rsid w:val="34B850BC"/>
    <w:rsid w:val="356D6BEC"/>
    <w:rsid w:val="35842B54"/>
    <w:rsid w:val="361A031A"/>
    <w:rsid w:val="361E0E1E"/>
    <w:rsid w:val="36686ABA"/>
    <w:rsid w:val="36AD610E"/>
    <w:rsid w:val="36B85D46"/>
    <w:rsid w:val="36D86404"/>
    <w:rsid w:val="36DD6ADA"/>
    <w:rsid w:val="3736530E"/>
    <w:rsid w:val="374E70EF"/>
    <w:rsid w:val="374F3FC0"/>
    <w:rsid w:val="3795446E"/>
    <w:rsid w:val="379C10FD"/>
    <w:rsid w:val="37A151C6"/>
    <w:rsid w:val="37AE60B6"/>
    <w:rsid w:val="37DF3B9B"/>
    <w:rsid w:val="38191F36"/>
    <w:rsid w:val="381A58E2"/>
    <w:rsid w:val="382063E6"/>
    <w:rsid w:val="38C64F1D"/>
    <w:rsid w:val="38D65974"/>
    <w:rsid w:val="38EB1CB5"/>
    <w:rsid w:val="390F3EED"/>
    <w:rsid w:val="3925274C"/>
    <w:rsid w:val="396231D0"/>
    <w:rsid w:val="39B04EA6"/>
    <w:rsid w:val="39DA5666"/>
    <w:rsid w:val="39F01978"/>
    <w:rsid w:val="3A2C6B4A"/>
    <w:rsid w:val="3A327D45"/>
    <w:rsid w:val="3A580C34"/>
    <w:rsid w:val="3A6D5999"/>
    <w:rsid w:val="3A814102"/>
    <w:rsid w:val="3A823879"/>
    <w:rsid w:val="3AC70337"/>
    <w:rsid w:val="3AED19A0"/>
    <w:rsid w:val="3B272F79"/>
    <w:rsid w:val="3B4D6172"/>
    <w:rsid w:val="3B8C5E9B"/>
    <w:rsid w:val="3BC82978"/>
    <w:rsid w:val="3BDF4104"/>
    <w:rsid w:val="3C0A32A1"/>
    <w:rsid w:val="3CB10685"/>
    <w:rsid w:val="3CBB4670"/>
    <w:rsid w:val="3D5D34B0"/>
    <w:rsid w:val="3DAA4BC4"/>
    <w:rsid w:val="3DBE35F1"/>
    <w:rsid w:val="3E0264C9"/>
    <w:rsid w:val="3E116F79"/>
    <w:rsid w:val="3E126B96"/>
    <w:rsid w:val="3E2A030E"/>
    <w:rsid w:val="3E3441BD"/>
    <w:rsid w:val="3E405547"/>
    <w:rsid w:val="3E4A1A1A"/>
    <w:rsid w:val="3E653073"/>
    <w:rsid w:val="3ECA024B"/>
    <w:rsid w:val="3EDB6DD8"/>
    <w:rsid w:val="3F237514"/>
    <w:rsid w:val="3F721EF3"/>
    <w:rsid w:val="3F9A1BCB"/>
    <w:rsid w:val="3FAB69FB"/>
    <w:rsid w:val="3FC246A4"/>
    <w:rsid w:val="3FE916B8"/>
    <w:rsid w:val="3FED5772"/>
    <w:rsid w:val="3FEF4EB9"/>
    <w:rsid w:val="3FF045B0"/>
    <w:rsid w:val="40466C87"/>
    <w:rsid w:val="40486B3E"/>
    <w:rsid w:val="40575472"/>
    <w:rsid w:val="406A719A"/>
    <w:rsid w:val="406A7528"/>
    <w:rsid w:val="40A039C3"/>
    <w:rsid w:val="40E37DB8"/>
    <w:rsid w:val="40E545B8"/>
    <w:rsid w:val="415531E0"/>
    <w:rsid w:val="4160077D"/>
    <w:rsid w:val="41817A35"/>
    <w:rsid w:val="41A04C61"/>
    <w:rsid w:val="422679F4"/>
    <w:rsid w:val="42340749"/>
    <w:rsid w:val="425E3903"/>
    <w:rsid w:val="42925D11"/>
    <w:rsid w:val="429D6657"/>
    <w:rsid w:val="42B309F6"/>
    <w:rsid w:val="42C147E3"/>
    <w:rsid w:val="430340C2"/>
    <w:rsid w:val="432C3D7A"/>
    <w:rsid w:val="434F2661"/>
    <w:rsid w:val="43661ABA"/>
    <w:rsid w:val="4399667C"/>
    <w:rsid w:val="43A26449"/>
    <w:rsid w:val="43D97FAE"/>
    <w:rsid w:val="441B794B"/>
    <w:rsid w:val="442672E6"/>
    <w:rsid w:val="4448361A"/>
    <w:rsid w:val="449036BE"/>
    <w:rsid w:val="44CA19EB"/>
    <w:rsid w:val="44F04C7E"/>
    <w:rsid w:val="45091725"/>
    <w:rsid w:val="4539450B"/>
    <w:rsid w:val="454B088F"/>
    <w:rsid w:val="457E3C50"/>
    <w:rsid w:val="4586431A"/>
    <w:rsid w:val="45AA3413"/>
    <w:rsid w:val="45FA3214"/>
    <w:rsid w:val="461A19F6"/>
    <w:rsid w:val="46701217"/>
    <w:rsid w:val="46707BAE"/>
    <w:rsid w:val="4687354A"/>
    <w:rsid w:val="46A128A6"/>
    <w:rsid w:val="46B67F96"/>
    <w:rsid w:val="46D6240A"/>
    <w:rsid w:val="470431CF"/>
    <w:rsid w:val="470A2AC9"/>
    <w:rsid w:val="471215BA"/>
    <w:rsid w:val="476471D9"/>
    <w:rsid w:val="476666C5"/>
    <w:rsid w:val="476D4566"/>
    <w:rsid w:val="476D5E0A"/>
    <w:rsid w:val="47A965E0"/>
    <w:rsid w:val="47CA07A8"/>
    <w:rsid w:val="48192122"/>
    <w:rsid w:val="48785390"/>
    <w:rsid w:val="487C7B62"/>
    <w:rsid w:val="487E2C40"/>
    <w:rsid w:val="488751BC"/>
    <w:rsid w:val="48B659F9"/>
    <w:rsid w:val="48E50B9D"/>
    <w:rsid w:val="48F1326B"/>
    <w:rsid w:val="48FB078A"/>
    <w:rsid w:val="4936613B"/>
    <w:rsid w:val="496E558E"/>
    <w:rsid w:val="49F604DB"/>
    <w:rsid w:val="4A563CB4"/>
    <w:rsid w:val="4A5924CA"/>
    <w:rsid w:val="4A6F4452"/>
    <w:rsid w:val="4A99129C"/>
    <w:rsid w:val="4AC937D9"/>
    <w:rsid w:val="4ACB692E"/>
    <w:rsid w:val="4B17619A"/>
    <w:rsid w:val="4B182357"/>
    <w:rsid w:val="4B1F5A72"/>
    <w:rsid w:val="4B2F3A49"/>
    <w:rsid w:val="4B356F05"/>
    <w:rsid w:val="4B4A2554"/>
    <w:rsid w:val="4B4F7560"/>
    <w:rsid w:val="4B8F42AF"/>
    <w:rsid w:val="4B9F3AA1"/>
    <w:rsid w:val="4BC147E6"/>
    <w:rsid w:val="4BD20ECE"/>
    <w:rsid w:val="4BD806DD"/>
    <w:rsid w:val="4C073B4B"/>
    <w:rsid w:val="4C393B7B"/>
    <w:rsid w:val="4C5F1E6B"/>
    <w:rsid w:val="4C612633"/>
    <w:rsid w:val="4C644EEB"/>
    <w:rsid w:val="4C6D1A4B"/>
    <w:rsid w:val="4C9C1D78"/>
    <w:rsid w:val="4CC03D34"/>
    <w:rsid w:val="4CDD2E77"/>
    <w:rsid w:val="4D3B3059"/>
    <w:rsid w:val="4D4B678D"/>
    <w:rsid w:val="4D9A1D85"/>
    <w:rsid w:val="4DEA0C08"/>
    <w:rsid w:val="4E2440E0"/>
    <w:rsid w:val="4E413C0B"/>
    <w:rsid w:val="4E5819B1"/>
    <w:rsid w:val="4E59078D"/>
    <w:rsid w:val="4E9D380C"/>
    <w:rsid w:val="4EB369E2"/>
    <w:rsid w:val="4EE130C9"/>
    <w:rsid w:val="4F127B05"/>
    <w:rsid w:val="4F2B6530"/>
    <w:rsid w:val="4F4B5345"/>
    <w:rsid w:val="4F507C45"/>
    <w:rsid w:val="4F5924CA"/>
    <w:rsid w:val="4FB13E3B"/>
    <w:rsid w:val="4FB776F5"/>
    <w:rsid w:val="4FD01009"/>
    <w:rsid w:val="4FD92FBA"/>
    <w:rsid w:val="500B65A4"/>
    <w:rsid w:val="50390B0E"/>
    <w:rsid w:val="50564964"/>
    <w:rsid w:val="50C0234B"/>
    <w:rsid w:val="51185919"/>
    <w:rsid w:val="512214B9"/>
    <w:rsid w:val="513C309B"/>
    <w:rsid w:val="5148454E"/>
    <w:rsid w:val="514A6639"/>
    <w:rsid w:val="5187426C"/>
    <w:rsid w:val="519D7B37"/>
    <w:rsid w:val="52162781"/>
    <w:rsid w:val="523B76DE"/>
    <w:rsid w:val="52456360"/>
    <w:rsid w:val="524C2896"/>
    <w:rsid w:val="52C635BC"/>
    <w:rsid w:val="534947A2"/>
    <w:rsid w:val="538E5CD6"/>
    <w:rsid w:val="539F1F0E"/>
    <w:rsid w:val="53CE6711"/>
    <w:rsid w:val="547132A0"/>
    <w:rsid w:val="54AF5F0E"/>
    <w:rsid w:val="54BA7940"/>
    <w:rsid w:val="54BD4E9D"/>
    <w:rsid w:val="54BE5E1A"/>
    <w:rsid w:val="550E3119"/>
    <w:rsid w:val="551845C5"/>
    <w:rsid w:val="55390DA3"/>
    <w:rsid w:val="556D79A6"/>
    <w:rsid w:val="55A14D13"/>
    <w:rsid w:val="55EC0285"/>
    <w:rsid w:val="56027C57"/>
    <w:rsid w:val="56D70C2B"/>
    <w:rsid w:val="570D14C4"/>
    <w:rsid w:val="57520B4B"/>
    <w:rsid w:val="579C4626"/>
    <w:rsid w:val="57D51E37"/>
    <w:rsid w:val="57DE1232"/>
    <w:rsid w:val="582B4D4F"/>
    <w:rsid w:val="584B77B4"/>
    <w:rsid w:val="588167C7"/>
    <w:rsid w:val="58830B7D"/>
    <w:rsid w:val="595146AE"/>
    <w:rsid w:val="59661124"/>
    <w:rsid w:val="597D46AE"/>
    <w:rsid w:val="59855EC1"/>
    <w:rsid w:val="59917FFE"/>
    <w:rsid w:val="59972BBF"/>
    <w:rsid w:val="59C97981"/>
    <w:rsid w:val="5A006E2D"/>
    <w:rsid w:val="5A236266"/>
    <w:rsid w:val="5A3C6021"/>
    <w:rsid w:val="5A7D30D0"/>
    <w:rsid w:val="5A872386"/>
    <w:rsid w:val="5AA62B2E"/>
    <w:rsid w:val="5AA63058"/>
    <w:rsid w:val="5AB92AEA"/>
    <w:rsid w:val="5AD07668"/>
    <w:rsid w:val="5AD87B0E"/>
    <w:rsid w:val="5AEF0B32"/>
    <w:rsid w:val="5B2364A9"/>
    <w:rsid w:val="5B2712F0"/>
    <w:rsid w:val="5B515787"/>
    <w:rsid w:val="5B6C3A38"/>
    <w:rsid w:val="5B6E0C2F"/>
    <w:rsid w:val="5B7214B0"/>
    <w:rsid w:val="5B7431A6"/>
    <w:rsid w:val="5B923648"/>
    <w:rsid w:val="5BB71D65"/>
    <w:rsid w:val="5BF34E4B"/>
    <w:rsid w:val="5BFF74D3"/>
    <w:rsid w:val="5C047E90"/>
    <w:rsid w:val="5C147ED2"/>
    <w:rsid w:val="5C322073"/>
    <w:rsid w:val="5C9B5254"/>
    <w:rsid w:val="5CB223A1"/>
    <w:rsid w:val="5CD66C90"/>
    <w:rsid w:val="5CD77AA0"/>
    <w:rsid w:val="5CE05A5C"/>
    <w:rsid w:val="5CF83DE9"/>
    <w:rsid w:val="5D0B5859"/>
    <w:rsid w:val="5D0D0ED6"/>
    <w:rsid w:val="5D100B45"/>
    <w:rsid w:val="5D51285C"/>
    <w:rsid w:val="5DBF4942"/>
    <w:rsid w:val="5DC22810"/>
    <w:rsid w:val="5E6972E3"/>
    <w:rsid w:val="5E771F00"/>
    <w:rsid w:val="5E860B7B"/>
    <w:rsid w:val="5E9E3B30"/>
    <w:rsid w:val="5EE10B9A"/>
    <w:rsid w:val="5EE4195C"/>
    <w:rsid w:val="5EED7432"/>
    <w:rsid w:val="5F951A4B"/>
    <w:rsid w:val="60061E6E"/>
    <w:rsid w:val="600B0B77"/>
    <w:rsid w:val="600C5D35"/>
    <w:rsid w:val="60584A3F"/>
    <w:rsid w:val="60761CAF"/>
    <w:rsid w:val="60814633"/>
    <w:rsid w:val="60880C13"/>
    <w:rsid w:val="608A0CC4"/>
    <w:rsid w:val="608F4F09"/>
    <w:rsid w:val="60941214"/>
    <w:rsid w:val="60A352C8"/>
    <w:rsid w:val="60BF7F30"/>
    <w:rsid w:val="60D316BC"/>
    <w:rsid w:val="60E7704A"/>
    <w:rsid w:val="610A7F68"/>
    <w:rsid w:val="611E4903"/>
    <w:rsid w:val="61572C71"/>
    <w:rsid w:val="61961D94"/>
    <w:rsid w:val="61D10850"/>
    <w:rsid w:val="6203324A"/>
    <w:rsid w:val="621E0EC8"/>
    <w:rsid w:val="621E2DE1"/>
    <w:rsid w:val="62324140"/>
    <w:rsid w:val="62802226"/>
    <w:rsid w:val="628C2635"/>
    <w:rsid w:val="62913D1A"/>
    <w:rsid w:val="62B321CB"/>
    <w:rsid w:val="62FD67F4"/>
    <w:rsid w:val="6318137C"/>
    <w:rsid w:val="63580F0D"/>
    <w:rsid w:val="636F29C2"/>
    <w:rsid w:val="63712DD7"/>
    <w:rsid w:val="63E17B77"/>
    <w:rsid w:val="63FB6B0E"/>
    <w:rsid w:val="645D3195"/>
    <w:rsid w:val="647764AA"/>
    <w:rsid w:val="649809A2"/>
    <w:rsid w:val="64A94F25"/>
    <w:rsid w:val="64E47A13"/>
    <w:rsid w:val="650A4633"/>
    <w:rsid w:val="650E6BBC"/>
    <w:rsid w:val="656079C8"/>
    <w:rsid w:val="65D44C2B"/>
    <w:rsid w:val="65D736BB"/>
    <w:rsid w:val="6611516B"/>
    <w:rsid w:val="665A145F"/>
    <w:rsid w:val="6668136B"/>
    <w:rsid w:val="66781989"/>
    <w:rsid w:val="667D2BB2"/>
    <w:rsid w:val="668040CA"/>
    <w:rsid w:val="668103AE"/>
    <w:rsid w:val="66CD522A"/>
    <w:rsid w:val="66D348C1"/>
    <w:rsid w:val="66EF216F"/>
    <w:rsid w:val="66FF5E50"/>
    <w:rsid w:val="671B687E"/>
    <w:rsid w:val="67304757"/>
    <w:rsid w:val="674F171A"/>
    <w:rsid w:val="6753351A"/>
    <w:rsid w:val="676B3A5B"/>
    <w:rsid w:val="679667A2"/>
    <w:rsid w:val="67AD69CD"/>
    <w:rsid w:val="67AE66EE"/>
    <w:rsid w:val="67B65F74"/>
    <w:rsid w:val="67D2672B"/>
    <w:rsid w:val="67E71977"/>
    <w:rsid w:val="6827292F"/>
    <w:rsid w:val="683F7A40"/>
    <w:rsid w:val="686D5872"/>
    <w:rsid w:val="688442EC"/>
    <w:rsid w:val="689914E3"/>
    <w:rsid w:val="68CD02AC"/>
    <w:rsid w:val="68CF7E78"/>
    <w:rsid w:val="68D401D1"/>
    <w:rsid w:val="68DB4864"/>
    <w:rsid w:val="68EB5A26"/>
    <w:rsid w:val="699255BD"/>
    <w:rsid w:val="69DF2BCB"/>
    <w:rsid w:val="6A0F5451"/>
    <w:rsid w:val="6A21073D"/>
    <w:rsid w:val="6A316B27"/>
    <w:rsid w:val="6A397FE3"/>
    <w:rsid w:val="6A435819"/>
    <w:rsid w:val="6A5476D4"/>
    <w:rsid w:val="6A5C13C0"/>
    <w:rsid w:val="6A870296"/>
    <w:rsid w:val="6A8F1331"/>
    <w:rsid w:val="6AE5470C"/>
    <w:rsid w:val="6AEA3B9B"/>
    <w:rsid w:val="6AEB0F5F"/>
    <w:rsid w:val="6B1A72D2"/>
    <w:rsid w:val="6B6B5EB3"/>
    <w:rsid w:val="6B9363F5"/>
    <w:rsid w:val="6B9456BC"/>
    <w:rsid w:val="6BB5584E"/>
    <w:rsid w:val="6BC40ADF"/>
    <w:rsid w:val="6BD413F7"/>
    <w:rsid w:val="6BF83EDD"/>
    <w:rsid w:val="6C0D62B4"/>
    <w:rsid w:val="6C7B70C5"/>
    <w:rsid w:val="6C9718E0"/>
    <w:rsid w:val="6CBE2AE3"/>
    <w:rsid w:val="6CD21881"/>
    <w:rsid w:val="6CEB159E"/>
    <w:rsid w:val="6CEF721A"/>
    <w:rsid w:val="6D3D22C4"/>
    <w:rsid w:val="6D9C00EF"/>
    <w:rsid w:val="6DCF3DA0"/>
    <w:rsid w:val="6DE1248E"/>
    <w:rsid w:val="6E067F7E"/>
    <w:rsid w:val="6E2A3811"/>
    <w:rsid w:val="6E6522EB"/>
    <w:rsid w:val="6E906BFE"/>
    <w:rsid w:val="6EBB61D1"/>
    <w:rsid w:val="6EC47AD2"/>
    <w:rsid w:val="6EF218F3"/>
    <w:rsid w:val="6EFB1B30"/>
    <w:rsid w:val="6F012FD7"/>
    <w:rsid w:val="6F0C21CF"/>
    <w:rsid w:val="6F65044A"/>
    <w:rsid w:val="6F950745"/>
    <w:rsid w:val="6F9A2B9F"/>
    <w:rsid w:val="6FA451EA"/>
    <w:rsid w:val="702B4255"/>
    <w:rsid w:val="704F6DBB"/>
    <w:rsid w:val="705F0229"/>
    <w:rsid w:val="706E786F"/>
    <w:rsid w:val="70722BD2"/>
    <w:rsid w:val="70765364"/>
    <w:rsid w:val="709C2378"/>
    <w:rsid w:val="70A72F4D"/>
    <w:rsid w:val="70CE01E2"/>
    <w:rsid w:val="70FE3336"/>
    <w:rsid w:val="710856B8"/>
    <w:rsid w:val="711F61C5"/>
    <w:rsid w:val="71760952"/>
    <w:rsid w:val="71803F05"/>
    <w:rsid w:val="71986726"/>
    <w:rsid w:val="71D10D36"/>
    <w:rsid w:val="71D25B4D"/>
    <w:rsid w:val="71F14DA3"/>
    <w:rsid w:val="71F374D3"/>
    <w:rsid w:val="722D799A"/>
    <w:rsid w:val="72AF038F"/>
    <w:rsid w:val="72D335F3"/>
    <w:rsid w:val="72FE5C80"/>
    <w:rsid w:val="730E4413"/>
    <w:rsid w:val="73391F82"/>
    <w:rsid w:val="734524F0"/>
    <w:rsid w:val="73674FB0"/>
    <w:rsid w:val="73F830CE"/>
    <w:rsid w:val="74292786"/>
    <w:rsid w:val="742B01A7"/>
    <w:rsid w:val="742E6F26"/>
    <w:rsid w:val="74323A89"/>
    <w:rsid w:val="7458394F"/>
    <w:rsid w:val="746E22D7"/>
    <w:rsid w:val="746F1BF3"/>
    <w:rsid w:val="74786A33"/>
    <w:rsid w:val="7492780E"/>
    <w:rsid w:val="74AC72BC"/>
    <w:rsid w:val="75180732"/>
    <w:rsid w:val="751E6980"/>
    <w:rsid w:val="75270E51"/>
    <w:rsid w:val="75676ADC"/>
    <w:rsid w:val="758167BF"/>
    <w:rsid w:val="75AD719B"/>
    <w:rsid w:val="75B541D2"/>
    <w:rsid w:val="75F2650B"/>
    <w:rsid w:val="75F63625"/>
    <w:rsid w:val="75FC4F43"/>
    <w:rsid w:val="76043EB5"/>
    <w:rsid w:val="761709E1"/>
    <w:rsid w:val="7680353C"/>
    <w:rsid w:val="76834E2F"/>
    <w:rsid w:val="768D24D1"/>
    <w:rsid w:val="76C46D83"/>
    <w:rsid w:val="76E02DA7"/>
    <w:rsid w:val="771D083F"/>
    <w:rsid w:val="772E7CA2"/>
    <w:rsid w:val="775D1107"/>
    <w:rsid w:val="778E16BD"/>
    <w:rsid w:val="77906B4C"/>
    <w:rsid w:val="77967CBD"/>
    <w:rsid w:val="77BB0D19"/>
    <w:rsid w:val="77DE0B4F"/>
    <w:rsid w:val="783328C6"/>
    <w:rsid w:val="784B443E"/>
    <w:rsid w:val="784C5F7D"/>
    <w:rsid w:val="78600A3D"/>
    <w:rsid w:val="78941F73"/>
    <w:rsid w:val="78B2743A"/>
    <w:rsid w:val="78C71914"/>
    <w:rsid w:val="78D33F0A"/>
    <w:rsid w:val="78DC51B3"/>
    <w:rsid w:val="793E4CD3"/>
    <w:rsid w:val="793E5AA1"/>
    <w:rsid w:val="795E2366"/>
    <w:rsid w:val="797A6706"/>
    <w:rsid w:val="7A7630B1"/>
    <w:rsid w:val="7A7D17AD"/>
    <w:rsid w:val="7A874EE1"/>
    <w:rsid w:val="7A8F5F04"/>
    <w:rsid w:val="7AAA45BA"/>
    <w:rsid w:val="7AAD60F8"/>
    <w:rsid w:val="7B271EB2"/>
    <w:rsid w:val="7B2D60E2"/>
    <w:rsid w:val="7B6F6D78"/>
    <w:rsid w:val="7C043B78"/>
    <w:rsid w:val="7C3125C7"/>
    <w:rsid w:val="7C5C382E"/>
    <w:rsid w:val="7CC10192"/>
    <w:rsid w:val="7CD26F48"/>
    <w:rsid w:val="7CDD5F2A"/>
    <w:rsid w:val="7D441EB1"/>
    <w:rsid w:val="7D6D58EC"/>
    <w:rsid w:val="7DA51F91"/>
    <w:rsid w:val="7DEE4008"/>
    <w:rsid w:val="7E061D7E"/>
    <w:rsid w:val="7E064321"/>
    <w:rsid w:val="7E0A63BD"/>
    <w:rsid w:val="7E114F91"/>
    <w:rsid w:val="7E23730E"/>
    <w:rsid w:val="7E404729"/>
    <w:rsid w:val="7E4E5E46"/>
    <w:rsid w:val="7E6917D7"/>
    <w:rsid w:val="7E8B185B"/>
    <w:rsid w:val="7E927035"/>
    <w:rsid w:val="7E955DD9"/>
    <w:rsid w:val="7EB472ED"/>
    <w:rsid w:val="7EBC7B18"/>
    <w:rsid w:val="7EDA68B4"/>
    <w:rsid w:val="7EF04D61"/>
    <w:rsid w:val="7F024F18"/>
    <w:rsid w:val="7F1300D9"/>
    <w:rsid w:val="7F187830"/>
    <w:rsid w:val="7FD56458"/>
    <w:rsid w:val="7FE321EC"/>
    <w:rsid w:val="7FF7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80" w:lineRule="auto"/>
      <w:jc w:val="center"/>
      <w:outlineLvl w:val="0"/>
    </w:pPr>
    <w:rPr>
      <w:rFonts w:ascii="黑体" w:hAnsi="黑体" w:eastAsia="黑体"/>
      <w:b/>
      <w:bCs/>
      <w:kern w:val="44"/>
      <w:sz w:val="32"/>
      <w:szCs w:val="2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line="416" w:lineRule="auto"/>
      <w:outlineLvl w:val="2"/>
    </w:pPr>
    <w:rPr>
      <w:rFonts w:ascii="Calibri" w:hAnsi="Calibri" w:eastAsia="仿宋"/>
      <w:b/>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footer"/>
    <w:basedOn w:val="1"/>
    <w:link w:val="19"/>
    <w:semiHidden/>
    <w:unhideWhenUsed/>
    <w:qFormat/>
    <w:uiPriority w:val="99"/>
    <w:pPr>
      <w:tabs>
        <w:tab w:val="center" w:pos="4153"/>
        <w:tab w:val="right" w:pos="8306"/>
      </w:tabs>
      <w:snapToGrid w:val="0"/>
      <w:jc w:val="left"/>
    </w:pPr>
    <w:rPr>
      <w:sz w:val="18"/>
      <w:szCs w:val="18"/>
    </w:rPr>
  </w:style>
  <w:style w:type="paragraph" w:styleId="7">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color w:val="CC0000"/>
    </w:rPr>
  </w:style>
  <w:style w:type="character" w:styleId="16">
    <w:name w:val="Hyperlink"/>
    <w:basedOn w:val="13"/>
    <w:semiHidden/>
    <w:unhideWhenUsed/>
    <w:qFormat/>
    <w:uiPriority w:val="99"/>
    <w:rPr>
      <w:color w:val="0000FF"/>
      <w:u w:val="single"/>
    </w:rPr>
  </w:style>
  <w:style w:type="character" w:styleId="17">
    <w:name w:val="HTML Cite"/>
    <w:basedOn w:val="13"/>
    <w:semiHidden/>
    <w:unhideWhenUsed/>
    <w:qFormat/>
    <w:uiPriority w:val="99"/>
    <w:rPr>
      <w:color w:val="008000"/>
    </w:rPr>
  </w:style>
  <w:style w:type="character" w:customStyle="1" w:styleId="18">
    <w:name w:val="页眉 Char"/>
    <w:basedOn w:val="13"/>
    <w:link w:val="7"/>
    <w:semiHidden/>
    <w:qFormat/>
    <w:uiPriority w:val="99"/>
    <w:rPr>
      <w:sz w:val="18"/>
      <w:szCs w:val="18"/>
    </w:rPr>
  </w:style>
  <w:style w:type="character" w:customStyle="1" w:styleId="19">
    <w:name w:val="页脚 Char"/>
    <w:basedOn w:val="13"/>
    <w:link w:val="6"/>
    <w:semiHidden/>
    <w:qFormat/>
    <w:uiPriority w:val="99"/>
    <w:rPr>
      <w:sz w:val="18"/>
      <w:szCs w:val="18"/>
    </w:rPr>
  </w:style>
  <w:style w:type="character" w:customStyle="1" w:styleId="20">
    <w:name w:val="hover23"/>
    <w:basedOn w:val="13"/>
    <w:qFormat/>
    <w:uiPriority w:val="0"/>
  </w:style>
  <w:style w:type="character" w:customStyle="1" w:styleId="21">
    <w:name w:val="hover24"/>
    <w:basedOn w:val="13"/>
    <w:qFormat/>
    <w:uiPriority w:val="0"/>
    <w:rPr>
      <w:color w:val="315EFB"/>
    </w:rPr>
  </w:style>
  <w:style w:type="character" w:customStyle="1" w:styleId="22">
    <w:name w:val="c-icon28"/>
    <w:basedOn w:val="13"/>
    <w:qFormat/>
    <w:uiPriority w:val="0"/>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styleId="25">
    <w:name w:val="List Paragraph"/>
    <w:basedOn w:val="1"/>
    <w:qFormat/>
    <w:uiPriority w:val="34"/>
    <w:pPr>
      <w:ind w:firstLine="420" w:firstLineChars="200"/>
    </w:pPr>
  </w:style>
  <w:style w:type="character" w:customStyle="1" w:styleId="26">
    <w:name w:val="c-icon"/>
    <w:basedOn w:val="13"/>
    <w:qFormat/>
    <w:uiPriority w:val="0"/>
  </w:style>
  <w:style w:type="character" w:customStyle="1" w:styleId="27">
    <w:name w:val="hover"/>
    <w:basedOn w:val="13"/>
    <w:qFormat/>
    <w:uiPriority w:val="0"/>
    <w:rPr>
      <w:color w:val="315EFB"/>
    </w:rPr>
  </w:style>
  <w:style w:type="character" w:customStyle="1" w:styleId="28">
    <w:name w:val="hover1"/>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2" Type="http://schemas.microsoft.com/office/2011/relationships/people" Target="people.xml"/><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4.png"/><Relationship Id="rId79" Type="http://schemas.openxmlformats.org/officeDocument/2006/relationships/customXml" Target="../customXml/item1.xml"/><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Words>
  <Characters>231</Characters>
  <Lines>1</Lines>
  <Paragraphs>1</Paragraphs>
  <TotalTime>1</TotalTime>
  <ScaleCrop>false</ScaleCrop>
  <LinksUpToDate>false</LinksUpToDate>
  <CharactersWithSpaces>270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2020-07-06T09:31:00Z</dcterms:created>
  <dc:creator>付雪松</dc:creator>
  <cp:lastModifiedBy>杨文珍</cp:lastModifiedBy>
  <dcterms:modified xsi:type="dcterms:W3CDTF">2020-08-22T08:17:17Z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